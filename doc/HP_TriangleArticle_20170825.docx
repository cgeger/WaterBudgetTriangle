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4ADE0C" w14:textId="52388EA4" w:rsidR="00F854E4" w:rsidRPr="0049191D" w:rsidRDefault="002320DE" w:rsidP="0049191D">
      <w:pPr>
        <w:pStyle w:val="Title"/>
        <w:spacing w:line="480" w:lineRule="auto"/>
        <w:rPr>
          <w:rFonts w:ascii="Times New Roman" w:hAnsi="Times New Roman" w:cs="Times New Roman"/>
          <w:b/>
          <w:sz w:val="24"/>
          <w:szCs w:val="24"/>
        </w:rPr>
      </w:pPr>
      <w:r>
        <w:rPr>
          <w:rFonts w:ascii="Times New Roman" w:hAnsi="Times New Roman" w:cs="Times New Roman"/>
          <w:b/>
          <w:sz w:val="24"/>
          <w:szCs w:val="24"/>
        </w:rPr>
        <w:t>H</w:t>
      </w:r>
      <w:r w:rsidR="00917DBD" w:rsidRPr="0049191D">
        <w:rPr>
          <w:rFonts w:ascii="Times New Roman" w:hAnsi="Times New Roman" w:cs="Times New Roman"/>
          <w:b/>
          <w:sz w:val="24"/>
          <w:szCs w:val="24"/>
        </w:rPr>
        <w:t xml:space="preserve">ydrologic </w:t>
      </w:r>
      <w:r>
        <w:rPr>
          <w:rFonts w:ascii="Times New Roman" w:hAnsi="Times New Roman" w:cs="Times New Roman"/>
          <w:b/>
          <w:sz w:val="24"/>
          <w:szCs w:val="24"/>
        </w:rPr>
        <w:t>processes that govern</w:t>
      </w:r>
      <w:r w:rsidR="00F854E4" w:rsidRPr="0049191D">
        <w:rPr>
          <w:rFonts w:ascii="Times New Roman" w:hAnsi="Times New Roman" w:cs="Times New Roman"/>
          <w:b/>
          <w:sz w:val="24"/>
          <w:szCs w:val="24"/>
        </w:rPr>
        <w:t xml:space="preserve"> </w:t>
      </w:r>
      <w:r w:rsidR="00917DBD" w:rsidRPr="0049191D">
        <w:rPr>
          <w:rFonts w:ascii="Times New Roman" w:hAnsi="Times New Roman" w:cs="Times New Roman"/>
          <w:b/>
          <w:sz w:val="24"/>
          <w:szCs w:val="24"/>
        </w:rPr>
        <w:t xml:space="preserve">stormwater </w:t>
      </w:r>
      <w:r w:rsidR="00F854E4" w:rsidRPr="0049191D">
        <w:rPr>
          <w:rFonts w:ascii="Times New Roman" w:hAnsi="Times New Roman" w:cs="Times New Roman"/>
          <w:b/>
          <w:sz w:val="24"/>
          <w:szCs w:val="24"/>
        </w:rPr>
        <w:t xml:space="preserve">infrastructure </w:t>
      </w:r>
      <w:r>
        <w:rPr>
          <w:rFonts w:ascii="Times New Roman" w:hAnsi="Times New Roman" w:cs="Times New Roman"/>
          <w:b/>
          <w:sz w:val="24"/>
          <w:szCs w:val="24"/>
        </w:rPr>
        <w:t>behavior</w:t>
      </w:r>
    </w:p>
    <w:p w14:paraId="24E7827E" w14:textId="0681D396" w:rsidR="00AD49D2" w:rsidRPr="00321594" w:rsidRDefault="00AD49D2" w:rsidP="00936141">
      <w:pPr>
        <w:spacing w:line="480" w:lineRule="auto"/>
        <w:rPr>
          <w:rFonts w:cs="Times New Roman"/>
          <w:szCs w:val="24"/>
          <w:vertAlign w:val="superscript"/>
        </w:rPr>
      </w:pPr>
      <w:r w:rsidRPr="0049191D">
        <w:rPr>
          <w:rFonts w:cs="Times New Roman"/>
          <w:szCs w:val="24"/>
        </w:rPr>
        <w:t xml:space="preserve">Caitlin </w:t>
      </w:r>
      <w:r w:rsidR="00C42BA8">
        <w:rPr>
          <w:rFonts w:cs="Times New Roman"/>
          <w:szCs w:val="24"/>
        </w:rPr>
        <w:t xml:space="preserve">G. </w:t>
      </w:r>
      <w:r w:rsidRPr="0049191D">
        <w:rPr>
          <w:rFonts w:cs="Times New Roman"/>
          <w:szCs w:val="24"/>
        </w:rPr>
        <w:t>Eger</w:t>
      </w:r>
      <w:r w:rsidR="00321594">
        <w:rPr>
          <w:rFonts w:cs="Times New Roman"/>
          <w:szCs w:val="24"/>
          <w:vertAlign w:val="superscript"/>
        </w:rPr>
        <w:t>a</w:t>
      </w:r>
      <w:r w:rsidR="00981F57" w:rsidRPr="007764AC">
        <w:rPr>
          <w:rFonts w:cs="Times New Roman"/>
          <w:szCs w:val="24"/>
          <w:vertAlign w:val="superscript"/>
        </w:rPr>
        <w:t>1</w:t>
      </w:r>
      <w:r w:rsidRPr="0049191D">
        <w:rPr>
          <w:rFonts w:cs="Times New Roman"/>
          <w:szCs w:val="24"/>
        </w:rPr>
        <w:t xml:space="preserve">, David </w:t>
      </w:r>
      <w:r w:rsidR="00C42BA8">
        <w:rPr>
          <w:rFonts w:cs="Times New Roman"/>
          <w:szCs w:val="24"/>
        </w:rPr>
        <w:t xml:space="preserve">G. </w:t>
      </w:r>
      <w:r w:rsidRPr="0049191D">
        <w:rPr>
          <w:rFonts w:cs="Times New Roman"/>
          <w:szCs w:val="24"/>
        </w:rPr>
        <w:t>Chandler</w:t>
      </w:r>
      <w:r w:rsidR="00321594">
        <w:rPr>
          <w:rFonts w:cs="Times New Roman"/>
          <w:szCs w:val="24"/>
          <w:vertAlign w:val="superscript"/>
        </w:rPr>
        <w:t>a</w:t>
      </w:r>
      <w:r w:rsidRPr="0049191D">
        <w:rPr>
          <w:rFonts w:cs="Times New Roman"/>
          <w:szCs w:val="24"/>
        </w:rPr>
        <w:t xml:space="preserve"> and Charles </w:t>
      </w:r>
      <w:r w:rsidR="00296528">
        <w:rPr>
          <w:rFonts w:cs="Times New Roman"/>
          <w:szCs w:val="24"/>
        </w:rPr>
        <w:t xml:space="preserve">T. </w:t>
      </w:r>
      <w:r w:rsidRPr="0049191D">
        <w:rPr>
          <w:rFonts w:cs="Times New Roman"/>
          <w:szCs w:val="24"/>
        </w:rPr>
        <w:t>Driscoll</w:t>
      </w:r>
      <w:r w:rsidR="00321594">
        <w:rPr>
          <w:rFonts w:cs="Times New Roman"/>
          <w:szCs w:val="24"/>
          <w:vertAlign w:val="superscript"/>
        </w:rPr>
        <w:t>a</w:t>
      </w:r>
    </w:p>
    <w:p w14:paraId="376C6002" w14:textId="4E533504" w:rsidR="00296528" w:rsidRPr="00823494" w:rsidRDefault="00321594" w:rsidP="00936141">
      <w:pPr>
        <w:spacing w:line="480" w:lineRule="auto"/>
        <w:rPr>
          <w:rFonts w:cs="Times New Roman"/>
          <w:szCs w:val="24"/>
        </w:rPr>
      </w:pPr>
      <w:r>
        <w:rPr>
          <w:rFonts w:cs="Times New Roman"/>
          <w:szCs w:val="24"/>
          <w:vertAlign w:val="superscript"/>
        </w:rPr>
        <w:t>a</w:t>
      </w:r>
      <w:r w:rsidR="00296528">
        <w:rPr>
          <w:rFonts w:cs="Times New Roman"/>
          <w:szCs w:val="24"/>
        </w:rPr>
        <w:t>Department of Civil and Environmental Engineering</w:t>
      </w:r>
      <w:r w:rsidR="00823494">
        <w:rPr>
          <w:rFonts w:cs="Times New Roman"/>
          <w:szCs w:val="24"/>
        </w:rPr>
        <w:t>, 151</w:t>
      </w:r>
      <w:r w:rsidR="00823494">
        <w:rPr>
          <w:szCs w:val="24"/>
        </w:rPr>
        <w:t xml:space="preserve"> Li</w:t>
      </w:r>
      <w:r w:rsidR="00296528" w:rsidRPr="00823494">
        <w:rPr>
          <w:rFonts w:cs="Times New Roman"/>
          <w:szCs w:val="24"/>
        </w:rPr>
        <w:t>nk Hall, Syracuse University, Syracuse</w:t>
      </w:r>
      <w:r w:rsidR="00823494">
        <w:rPr>
          <w:rFonts w:cs="Times New Roman"/>
          <w:szCs w:val="24"/>
        </w:rPr>
        <w:t>,</w:t>
      </w:r>
      <w:r w:rsidR="00296528" w:rsidRPr="00823494">
        <w:rPr>
          <w:rFonts w:cs="Times New Roman"/>
          <w:szCs w:val="24"/>
        </w:rPr>
        <w:t xml:space="preserve"> NY 13244</w:t>
      </w:r>
      <w:r w:rsidR="00AE27C4">
        <w:rPr>
          <w:rFonts w:cs="Times New Roman"/>
          <w:szCs w:val="24"/>
        </w:rPr>
        <w:t>, USA</w:t>
      </w:r>
    </w:p>
    <w:p w14:paraId="582174F9" w14:textId="6D14C758" w:rsidR="00981F57" w:rsidRDefault="00823494" w:rsidP="00936141">
      <w:pPr>
        <w:pStyle w:val="ListParagraph"/>
        <w:spacing w:after="0" w:line="480" w:lineRule="auto"/>
        <w:ind w:left="0"/>
        <w:rPr>
          <w:szCs w:val="24"/>
        </w:rPr>
      </w:pPr>
      <w:r>
        <w:rPr>
          <w:szCs w:val="24"/>
          <w:vertAlign w:val="superscript"/>
        </w:rPr>
        <w:t>1</w:t>
      </w:r>
      <w:r>
        <w:rPr>
          <w:szCs w:val="24"/>
        </w:rPr>
        <w:t>Corresponding author:</w:t>
      </w:r>
      <w:r w:rsidR="00321594">
        <w:rPr>
          <w:szCs w:val="24"/>
        </w:rPr>
        <w:t xml:space="preserve"> (CGE) email:</w:t>
      </w:r>
      <w:r>
        <w:rPr>
          <w:szCs w:val="24"/>
        </w:rPr>
        <w:t xml:space="preserve"> </w:t>
      </w:r>
      <w:hyperlink r:id="rId8" w:history="1">
        <w:r w:rsidR="00321594" w:rsidRPr="00767268">
          <w:rPr>
            <w:rStyle w:val="Hyperlink"/>
            <w:szCs w:val="24"/>
          </w:rPr>
          <w:t>cgeger@syr.edu</w:t>
        </w:r>
      </w:hyperlink>
      <w:r w:rsidR="00936141">
        <w:rPr>
          <w:szCs w:val="24"/>
        </w:rPr>
        <w:t>,</w:t>
      </w:r>
      <w:r w:rsidR="00321594">
        <w:rPr>
          <w:szCs w:val="24"/>
        </w:rPr>
        <w:t xml:space="preserve"> phone: 1-(315) 443-4443</w:t>
      </w:r>
    </w:p>
    <w:p w14:paraId="57570C7F" w14:textId="60176EEE" w:rsidR="005D5F76" w:rsidRDefault="005D5F76" w:rsidP="00936141">
      <w:pPr>
        <w:pStyle w:val="ListParagraph"/>
        <w:spacing w:after="0" w:line="480" w:lineRule="auto"/>
        <w:ind w:left="0"/>
        <w:rPr>
          <w:szCs w:val="24"/>
        </w:rPr>
      </w:pPr>
      <w:r>
        <w:rPr>
          <w:szCs w:val="24"/>
        </w:rPr>
        <w:t xml:space="preserve">Contact information for DGC: </w:t>
      </w:r>
      <w:hyperlink r:id="rId9" w:history="1">
        <w:r w:rsidRPr="00767268">
          <w:rPr>
            <w:rStyle w:val="Hyperlink"/>
            <w:szCs w:val="24"/>
          </w:rPr>
          <w:t>dgchandl@syr.edu</w:t>
        </w:r>
      </w:hyperlink>
    </w:p>
    <w:p w14:paraId="3829AC7B" w14:textId="45EF77B6" w:rsidR="005D5F76" w:rsidRDefault="005D5F76" w:rsidP="00936141">
      <w:pPr>
        <w:pStyle w:val="ListParagraph"/>
        <w:spacing w:after="0" w:line="480" w:lineRule="auto"/>
        <w:ind w:left="0"/>
        <w:rPr>
          <w:szCs w:val="24"/>
        </w:rPr>
      </w:pPr>
      <w:r>
        <w:rPr>
          <w:szCs w:val="24"/>
        </w:rPr>
        <w:t xml:space="preserve">Contact information for CTD: </w:t>
      </w:r>
      <w:hyperlink r:id="rId10" w:history="1">
        <w:r w:rsidRPr="00767268">
          <w:rPr>
            <w:rStyle w:val="Hyperlink"/>
            <w:szCs w:val="24"/>
          </w:rPr>
          <w:t>ctdrisco@syr.edu</w:t>
        </w:r>
      </w:hyperlink>
    </w:p>
    <w:p w14:paraId="09993C39" w14:textId="46AB0456" w:rsidR="00A94E48" w:rsidRPr="0049191D" w:rsidRDefault="00A94E48" w:rsidP="0049191D">
      <w:pPr>
        <w:pStyle w:val="Heading1"/>
        <w:rPr>
          <w:rFonts w:ascii="Times New Roman" w:hAnsi="Times New Roman" w:cs="Times New Roman"/>
          <w:sz w:val="24"/>
          <w:szCs w:val="24"/>
        </w:rPr>
      </w:pPr>
      <w:r w:rsidRPr="0049191D">
        <w:rPr>
          <w:rFonts w:ascii="Times New Roman" w:hAnsi="Times New Roman" w:cs="Times New Roman"/>
          <w:sz w:val="24"/>
          <w:szCs w:val="24"/>
        </w:rPr>
        <w:t>Abstract</w:t>
      </w:r>
    </w:p>
    <w:p w14:paraId="56A80397" w14:textId="22D5C8C7" w:rsidR="00A94E48" w:rsidRDefault="00A94E48" w:rsidP="0049191D">
      <w:pPr>
        <w:spacing w:line="480" w:lineRule="auto"/>
        <w:rPr>
          <w:rFonts w:cs="Times New Roman"/>
          <w:szCs w:val="24"/>
        </w:rPr>
      </w:pPr>
      <w:r w:rsidRPr="0049191D">
        <w:rPr>
          <w:rFonts w:cs="Times New Roman"/>
          <w:szCs w:val="24"/>
        </w:rPr>
        <w:t xml:space="preserve">Using water budget data from published literature, we demonstrate </w:t>
      </w:r>
      <w:r w:rsidR="003B4EE7">
        <w:rPr>
          <w:rFonts w:cs="Times New Roman"/>
          <w:szCs w:val="24"/>
        </w:rPr>
        <w:t>how</w:t>
      </w:r>
      <w:r w:rsidRPr="0049191D">
        <w:rPr>
          <w:rFonts w:cs="Times New Roman"/>
          <w:szCs w:val="24"/>
        </w:rPr>
        <w:t xml:space="preserve"> hydrologic </w:t>
      </w:r>
      <w:r w:rsidR="002320DE">
        <w:rPr>
          <w:rFonts w:cs="Times New Roman"/>
          <w:szCs w:val="24"/>
        </w:rPr>
        <w:t xml:space="preserve">processes govern the </w:t>
      </w:r>
      <w:r w:rsidR="003D48FE">
        <w:rPr>
          <w:rFonts w:cs="Times New Roman"/>
          <w:szCs w:val="24"/>
        </w:rPr>
        <w:t>function</w:t>
      </w:r>
      <w:r w:rsidR="002320DE" w:rsidRPr="0049191D">
        <w:rPr>
          <w:rFonts w:cs="Times New Roman"/>
          <w:szCs w:val="24"/>
        </w:rPr>
        <w:t xml:space="preserve"> </w:t>
      </w:r>
      <w:r w:rsidRPr="0049191D">
        <w:rPr>
          <w:rFonts w:cs="Times New Roman"/>
          <w:szCs w:val="24"/>
        </w:rPr>
        <w:t xml:space="preserve">of various stormwater infrastructure </w:t>
      </w:r>
      <w:r w:rsidR="003D48FE">
        <w:rPr>
          <w:rFonts w:cs="Times New Roman"/>
          <w:szCs w:val="24"/>
        </w:rPr>
        <w:t>technologies</w:t>
      </w:r>
      <w:r w:rsidRPr="0049191D">
        <w:rPr>
          <w:rFonts w:cs="Times New Roman"/>
          <w:szCs w:val="24"/>
        </w:rPr>
        <w:t xml:space="preserve">. </w:t>
      </w:r>
      <w:r w:rsidR="00A234DA" w:rsidRPr="0049191D">
        <w:rPr>
          <w:rFonts w:cs="Times New Roman"/>
          <w:szCs w:val="24"/>
        </w:rPr>
        <w:t>Hydrologic observations are displayed</w:t>
      </w:r>
      <w:r w:rsidRPr="0049191D">
        <w:rPr>
          <w:rFonts w:cs="Times New Roman"/>
          <w:szCs w:val="24"/>
        </w:rPr>
        <w:t xml:space="preserve"> on a Water Budget Triangle</w:t>
      </w:r>
      <w:r w:rsidR="00A247DC">
        <w:rPr>
          <w:rFonts w:cs="Times New Roman"/>
          <w:szCs w:val="24"/>
        </w:rPr>
        <w:t xml:space="preserve">, </w:t>
      </w:r>
      <w:r w:rsidRPr="0049191D">
        <w:rPr>
          <w:rFonts w:cs="Times New Roman"/>
          <w:szCs w:val="24"/>
        </w:rPr>
        <w:t xml:space="preserve">a ternary plot tool developed to visualize simplified water budgets, enabling side-by-side comparison of green and </w:t>
      </w:r>
      <w:r w:rsidR="00130B03">
        <w:rPr>
          <w:rFonts w:cs="Times New Roman"/>
          <w:szCs w:val="24"/>
        </w:rPr>
        <w:t xml:space="preserve">grey </w:t>
      </w:r>
      <w:r w:rsidRPr="0049191D">
        <w:rPr>
          <w:rFonts w:cs="Times New Roman"/>
          <w:szCs w:val="24"/>
        </w:rPr>
        <w:t xml:space="preserve">approaches to stormwater management. </w:t>
      </w:r>
      <w:r w:rsidR="00AE1428" w:rsidRPr="0049191D">
        <w:rPr>
          <w:rFonts w:cs="Times New Roman"/>
          <w:szCs w:val="24"/>
        </w:rPr>
        <w:t xml:space="preserve">The tool </w:t>
      </w:r>
      <w:r w:rsidR="003B4EE7">
        <w:rPr>
          <w:rFonts w:cs="Times New Roman"/>
          <w:szCs w:val="24"/>
        </w:rPr>
        <w:t>indicates</w:t>
      </w:r>
      <w:r w:rsidRPr="0049191D">
        <w:rPr>
          <w:rFonts w:cs="Times New Roman"/>
          <w:szCs w:val="24"/>
        </w:rPr>
        <w:t xml:space="preserve"> ranges </w:t>
      </w:r>
      <w:r w:rsidR="00564DB0" w:rsidRPr="0049191D">
        <w:rPr>
          <w:rFonts w:cs="Times New Roman"/>
          <w:szCs w:val="24"/>
        </w:rPr>
        <w:t xml:space="preserve">of hydrologic function </w:t>
      </w:r>
      <w:r w:rsidRPr="0049191D">
        <w:rPr>
          <w:rFonts w:cs="Times New Roman"/>
          <w:szCs w:val="24"/>
        </w:rPr>
        <w:t>for green roofs, constructed wetlands, cisterns, bioretention and other stormwater control management structures</w:t>
      </w:r>
      <w:r w:rsidR="000B28FF" w:rsidRPr="0049191D">
        <w:rPr>
          <w:rFonts w:cs="Times New Roman"/>
          <w:szCs w:val="24"/>
        </w:rPr>
        <w:t xml:space="preserve">. </w:t>
      </w:r>
      <w:r w:rsidR="00F854E4" w:rsidRPr="0049191D">
        <w:rPr>
          <w:rFonts w:cs="Times New Roman"/>
          <w:szCs w:val="24"/>
        </w:rPr>
        <w:t>W</w:t>
      </w:r>
      <w:r w:rsidRPr="0049191D">
        <w:rPr>
          <w:rFonts w:cs="Times New Roman"/>
          <w:szCs w:val="24"/>
        </w:rPr>
        <w:t xml:space="preserve">ater budgets are plotted for </w:t>
      </w:r>
      <w:r w:rsidR="002320DE">
        <w:rPr>
          <w:rFonts w:cs="Times New Roman"/>
          <w:szCs w:val="24"/>
        </w:rPr>
        <w:t xml:space="preserve">several </w:t>
      </w:r>
      <w:r w:rsidR="0047028E" w:rsidRPr="0049191D">
        <w:rPr>
          <w:rFonts w:cs="Times New Roman"/>
          <w:szCs w:val="24"/>
        </w:rPr>
        <w:t xml:space="preserve">example </w:t>
      </w:r>
      <w:r w:rsidRPr="0049191D">
        <w:rPr>
          <w:rFonts w:cs="Times New Roman"/>
          <w:szCs w:val="24"/>
        </w:rPr>
        <w:t>systems</w:t>
      </w:r>
      <w:r w:rsidR="0047028E" w:rsidRPr="0049191D">
        <w:rPr>
          <w:rFonts w:cs="Times New Roman"/>
          <w:szCs w:val="24"/>
        </w:rPr>
        <w:t xml:space="preserve"> to provide</w:t>
      </w:r>
      <w:r w:rsidRPr="0049191D">
        <w:rPr>
          <w:rFonts w:cs="Times New Roman"/>
          <w:szCs w:val="24"/>
        </w:rPr>
        <w:t xml:space="preserve"> insight </w:t>
      </w:r>
      <w:r w:rsidR="00892B43" w:rsidRPr="0049191D">
        <w:rPr>
          <w:rFonts w:cs="Times New Roman"/>
          <w:szCs w:val="24"/>
        </w:rPr>
        <w:t>on</w:t>
      </w:r>
      <w:r w:rsidRPr="0049191D">
        <w:rPr>
          <w:rFonts w:cs="Times New Roman"/>
          <w:szCs w:val="24"/>
        </w:rPr>
        <w:t xml:space="preserve"> </w:t>
      </w:r>
      <w:r w:rsidR="00F854E4" w:rsidRPr="0049191D">
        <w:rPr>
          <w:rFonts w:cs="Times New Roman"/>
          <w:szCs w:val="24"/>
        </w:rPr>
        <w:t xml:space="preserve">structural and environmental design factors, and </w:t>
      </w:r>
      <w:r w:rsidR="00564DB0" w:rsidRPr="0049191D">
        <w:rPr>
          <w:rFonts w:cs="Times New Roman"/>
          <w:szCs w:val="24"/>
        </w:rPr>
        <w:t>seasonal variation in</w:t>
      </w:r>
      <w:r w:rsidR="0047028E" w:rsidRPr="0049191D">
        <w:rPr>
          <w:rFonts w:cs="Times New Roman"/>
          <w:szCs w:val="24"/>
        </w:rPr>
        <w:t xml:space="preserve"> </w:t>
      </w:r>
      <w:r w:rsidRPr="0049191D">
        <w:rPr>
          <w:rFonts w:cs="Times New Roman"/>
          <w:szCs w:val="24"/>
        </w:rPr>
        <w:t xml:space="preserve">hydrologic processes </w:t>
      </w:r>
      <w:r w:rsidR="00892B43" w:rsidRPr="0049191D">
        <w:rPr>
          <w:rFonts w:cs="Times New Roman"/>
          <w:szCs w:val="24"/>
        </w:rPr>
        <w:t>of</w:t>
      </w:r>
      <w:r w:rsidR="0047028E" w:rsidRPr="0049191D">
        <w:rPr>
          <w:rFonts w:cs="Times New Roman"/>
          <w:szCs w:val="24"/>
        </w:rPr>
        <w:t xml:space="preserve"> stormwater management</w:t>
      </w:r>
      <w:r w:rsidRPr="0049191D">
        <w:rPr>
          <w:rFonts w:cs="Times New Roman"/>
          <w:szCs w:val="24"/>
        </w:rPr>
        <w:t xml:space="preserve"> system</w:t>
      </w:r>
      <w:r w:rsidR="0047028E" w:rsidRPr="0049191D">
        <w:rPr>
          <w:rFonts w:cs="Times New Roman"/>
          <w:szCs w:val="24"/>
        </w:rPr>
        <w:t>s</w:t>
      </w:r>
      <w:r w:rsidRPr="0049191D">
        <w:rPr>
          <w:rFonts w:cs="Times New Roman"/>
          <w:szCs w:val="24"/>
        </w:rPr>
        <w:t xml:space="preserve">. </w:t>
      </w:r>
      <w:r w:rsidR="003B4EE7">
        <w:rPr>
          <w:rFonts w:cs="Times New Roman"/>
          <w:szCs w:val="24"/>
        </w:rPr>
        <w:t>Previously</w:t>
      </w:r>
      <w:r w:rsidR="00CC04BF" w:rsidRPr="0049191D">
        <w:rPr>
          <w:rFonts w:cs="Times New Roman"/>
          <w:szCs w:val="24"/>
        </w:rPr>
        <w:t xml:space="preserve"> published </w:t>
      </w:r>
      <w:r w:rsidR="000B28FF" w:rsidRPr="0049191D">
        <w:rPr>
          <w:rFonts w:cs="Times New Roman"/>
          <w:szCs w:val="24"/>
        </w:rPr>
        <w:t xml:space="preserve">water budgets </w:t>
      </w:r>
      <w:r w:rsidR="00F77BAA">
        <w:rPr>
          <w:rFonts w:cs="Times New Roman"/>
          <w:szCs w:val="24"/>
        </w:rPr>
        <w:t xml:space="preserve">and models </w:t>
      </w:r>
      <w:r w:rsidR="003B4EE7">
        <w:rPr>
          <w:rFonts w:cs="Times New Roman"/>
          <w:szCs w:val="24"/>
        </w:rPr>
        <w:t>are</w:t>
      </w:r>
      <w:r w:rsidR="003B4EE7" w:rsidRPr="0049191D">
        <w:rPr>
          <w:rFonts w:cs="Times New Roman"/>
          <w:szCs w:val="24"/>
        </w:rPr>
        <w:t xml:space="preserve"> </w:t>
      </w:r>
      <w:r w:rsidR="000B28FF" w:rsidRPr="0049191D">
        <w:rPr>
          <w:rFonts w:cs="Times New Roman"/>
          <w:szCs w:val="24"/>
        </w:rPr>
        <w:t xml:space="preserve">used to suggest appropriate operational standards for several green and </w:t>
      </w:r>
      <w:r w:rsidR="00130B03">
        <w:rPr>
          <w:rFonts w:cs="Times New Roman"/>
          <w:szCs w:val="24"/>
        </w:rPr>
        <w:t xml:space="preserve">grey </w:t>
      </w:r>
      <w:r w:rsidR="000B28FF" w:rsidRPr="0049191D">
        <w:rPr>
          <w:rFonts w:cs="Times New Roman"/>
          <w:szCs w:val="24"/>
        </w:rPr>
        <w:t>stormwater control structures</w:t>
      </w:r>
      <w:r w:rsidR="003B4EE7">
        <w:rPr>
          <w:rFonts w:cs="Times New Roman"/>
          <w:szCs w:val="24"/>
        </w:rPr>
        <w:t xml:space="preserve"> and</w:t>
      </w:r>
      <w:r w:rsidR="00CC04BF" w:rsidRPr="0049191D">
        <w:rPr>
          <w:rFonts w:cs="Times New Roman"/>
          <w:szCs w:val="24"/>
        </w:rPr>
        <w:t xml:space="preserve"> compar</w:t>
      </w:r>
      <w:r w:rsidR="003D48FE">
        <w:rPr>
          <w:rFonts w:cs="Times New Roman"/>
          <w:szCs w:val="24"/>
        </w:rPr>
        <w:t>e</w:t>
      </w:r>
      <w:r w:rsidR="00CC04BF" w:rsidRPr="0049191D">
        <w:rPr>
          <w:rFonts w:cs="Times New Roman"/>
          <w:szCs w:val="24"/>
        </w:rPr>
        <w:t xml:space="preserve"> between </w:t>
      </w:r>
      <w:r w:rsidR="000B28FF" w:rsidRPr="0049191D">
        <w:rPr>
          <w:rFonts w:cs="Times New Roman"/>
          <w:szCs w:val="24"/>
        </w:rPr>
        <w:t xml:space="preserve">conventional and low-impact development </w:t>
      </w:r>
      <w:r w:rsidR="003D48FE">
        <w:rPr>
          <w:rFonts w:cs="Times New Roman"/>
          <w:szCs w:val="24"/>
        </w:rPr>
        <w:t>approaches</w:t>
      </w:r>
      <w:r w:rsidR="00CC04BF" w:rsidRPr="0049191D">
        <w:rPr>
          <w:rFonts w:cs="Times New Roman"/>
          <w:szCs w:val="24"/>
        </w:rPr>
        <w:t xml:space="preserve">. </w:t>
      </w:r>
      <w:r w:rsidRPr="0049191D">
        <w:rPr>
          <w:rFonts w:cs="Times New Roman"/>
          <w:szCs w:val="24"/>
        </w:rPr>
        <w:t xml:space="preserve">We compare models, </w:t>
      </w:r>
      <w:r w:rsidR="00D13809">
        <w:rPr>
          <w:rFonts w:cs="Times New Roman"/>
          <w:szCs w:val="24"/>
        </w:rPr>
        <w:t>characterize and quantify</w:t>
      </w:r>
      <w:r w:rsidRPr="0049191D">
        <w:rPr>
          <w:rFonts w:cs="Times New Roman"/>
          <w:szCs w:val="24"/>
        </w:rPr>
        <w:t xml:space="preserve"> water budgets and expected ranges for </w:t>
      </w:r>
      <w:r w:rsidR="00CC04BF" w:rsidRPr="0049191D">
        <w:rPr>
          <w:rFonts w:cs="Times New Roman"/>
          <w:szCs w:val="24"/>
        </w:rPr>
        <w:t xml:space="preserve">green and </w:t>
      </w:r>
      <w:r w:rsidRPr="0049191D">
        <w:rPr>
          <w:rFonts w:cs="Times New Roman"/>
          <w:szCs w:val="24"/>
        </w:rPr>
        <w:t>gr</w:t>
      </w:r>
      <w:r w:rsidR="002320DE">
        <w:rPr>
          <w:rFonts w:cs="Times New Roman"/>
          <w:szCs w:val="24"/>
        </w:rPr>
        <w:t>e</w:t>
      </w:r>
      <w:r w:rsidRPr="0049191D">
        <w:rPr>
          <w:rFonts w:cs="Times New Roman"/>
          <w:szCs w:val="24"/>
        </w:rPr>
        <w:t xml:space="preserve">y infrastructure systems, and demonstrate how the </w:t>
      </w:r>
      <w:r w:rsidR="0047028E" w:rsidRPr="0049191D">
        <w:rPr>
          <w:rFonts w:cs="Times New Roman"/>
          <w:szCs w:val="24"/>
        </w:rPr>
        <w:t xml:space="preserve">Water Budget Triangle </w:t>
      </w:r>
      <w:r w:rsidRPr="0049191D">
        <w:rPr>
          <w:rFonts w:cs="Times New Roman"/>
          <w:szCs w:val="24"/>
        </w:rPr>
        <w:t>tool may help users to d</w:t>
      </w:r>
      <w:r w:rsidR="00DA46D5" w:rsidRPr="0049191D">
        <w:rPr>
          <w:rFonts w:cs="Times New Roman"/>
          <w:szCs w:val="24"/>
        </w:rPr>
        <w:t xml:space="preserve">evelop a data-driven approach for </w:t>
      </w:r>
      <w:r w:rsidR="00A234DA" w:rsidRPr="0049191D">
        <w:rPr>
          <w:rFonts w:cs="Times New Roman"/>
          <w:szCs w:val="24"/>
        </w:rPr>
        <w:t xml:space="preserve">understanding </w:t>
      </w:r>
      <w:r w:rsidR="00DA46D5" w:rsidRPr="0049191D">
        <w:rPr>
          <w:rFonts w:cs="Times New Roman"/>
          <w:szCs w:val="24"/>
        </w:rPr>
        <w:t>design and retrofit of</w:t>
      </w:r>
      <w:r w:rsidRPr="0049191D">
        <w:rPr>
          <w:rFonts w:cs="Times New Roman"/>
          <w:szCs w:val="24"/>
        </w:rPr>
        <w:t xml:space="preserve"> green stormwater infrastructure</w:t>
      </w:r>
      <w:r w:rsidR="000B28FF" w:rsidRPr="0049191D">
        <w:rPr>
          <w:rFonts w:cs="Times New Roman"/>
          <w:szCs w:val="24"/>
        </w:rPr>
        <w:t>.</w:t>
      </w:r>
    </w:p>
    <w:p w14:paraId="2AC746C1" w14:textId="7276595D" w:rsidR="00EA2B62" w:rsidRPr="0049191D" w:rsidRDefault="00EA2B62" w:rsidP="00EA2B62">
      <w:pPr>
        <w:pStyle w:val="Heading1"/>
        <w:rPr>
          <w:rFonts w:ascii="Times New Roman" w:hAnsi="Times New Roman" w:cs="Times New Roman"/>
          <w:sz w:val="24"/>
          <w:szCs w:val="24"/>
        </w:rPr>
      </w:pPr>
      <w:r>
        <w:rPr>
          <w:rFonts w:ascii="Times New Roman" w:hAnsi="Times New Roman" w:cs="Times New Roman"/>
          <w:sz w:val="24"/>
          <w:szCs w:val="24"/>
        </w:rPr>
        <w:lastRenderedPageBreak/>
        <w:t>Key Words</w:t>
      </w:r>
    </w:p>
    <w:p w14:paraId="36EDAED8" w14:textId="1AB1FD01" w:rsidR="005D5F76" w:rsidRPr="005D5F76" w:rsidRDefault="005D5F76" w:rsidP="00936141">
      <w:pPr>
        <w:spacing w:line="480" w:lineRule="auto"/>
      </w:pPr>
      <w:r w:rsidRPr="005D5F76">
        <w:t xml:space="preserve">Low Impact Development (LID), Best Management Practices (BMPs), Green Infrastructure (GI), </w:t>
      </w:r>
      <w:r w:rsidR="003907EE">
        <w:t xml:space="preserve">Sustainable drainage systems (SuDS), </w:t>
      </w:r>
      <w:r w:rsidRPr="005D5F76">
        <w:t>Urban stormwater management, Water budget</w:t>
      </w:r>
    </w:p>
    <w:p w14:paraId="069E8A21" w14:textId="22E61727" w:rsidR="00A94E48" w:rsidRPr="0049191D" w:rsidRDefault="005D5F76" w:rsidP="0049191D">
      <w:pPr>
        <w:pStyle w:val="Heading1"/>
        <w:rPr>
          <w:rFonts w:ascii="Times New Roman" w:hAnsi="Times New Roman" w:cs="Times New Roman"/>
          <w:sz w:val="24"/>
          <w:szCs w:val="24"/>
        </w:rPr>
      </w:pPr>
      <w:r>
        <w:rPr>
          <w:rFonts w:ascii="Times New Roman" w:hAnsi="Times New Roman" w:cs="Times New Roman"/>
          <w:sz w:val="24"/>
          <w:szCs w:val="24"/>
        </w:rPr>
        <w:t xml:space="preserve">1 </w:t>
      </w:r>
      <w:r w:rsidR="00A94E48" w:rsidRPr="0049191D">
        <w:rPr>
          <w:rFonts w:ascii="Times New Roman" w:hAnsi="Times New Roman" w:cs="Times New Roman"/>
          <w:sz w:val="24"/>
          <w:szCs w:val="24"/>
        </w:rPr>
        <w:t>Introduction</w:t>
      </w:r>
    </w:p>
    <w:p w14:paraId="0B25D867" w14:textId="43159432" w:rsidR="00A94E48" w:rsidRPr="0049191D" w:rsidRDefault="006446A3" w:rsidP="0049191D">
      <w:pPr>
        <w:spacing w:line="480" w:lineRule="auto"/>
        <w:rPr>
          <w:rFonts w:cs="Times New Roman"/>
          <w:szCs w:val="24"/>
        </w:rPr>
      </w:pPr>
      <w:commentRangeStart w:id="0"/>
      <w:r>
        <w:rPr>
          <w:rFonts w:cs="Times New Roman"/>
          <w:szCs w:val="24"/>
        </w:rPr>
        <w:t xml:space="preserve">International attention to the problem of urban stormwater has resulted in the innovation of </w:t>
      </w:r>
      <w:r w:rsidR="00ED3091">
        <w:rPr>
          <w:rFonts w:cs="Times New Roman"/>
          <w:szCs w:val="24"/>
        </w:rPr>
        <w:t xml:space="preserve">many </w:t>
      </w:r>
      <w:r>
        <w:rPr>
          <w:rFonts w:cs="Times New Roman"/>
          <w:szCs w:val="24"/>
        </w:rPr>
        <w:t xml:space="preserve">new civil infrastructure </w:t>
      </w:r>
      <w:r w:rsidR="00ED3091">
        <w:rPr>
          <w:rFonts w:cs="Times New Roman"/>
          <w:szCs w:val="24"/>
        </w:rPr>
        <w:t>solutions</w:t>
      </w:r>
      <w:r>
        <w:rPr>
          <w:rFonts w:cs="Times New Roman"/>
          <w:szCs w:val="24"/>
        </w:rPr>
        <w:t>.</w:t>
      </w:r>
      <w:commentRangeEnd w:id="0"/>
      <w:r w:rsidR="00F82AEA">
        <w:rPr>
          <w:rStyle w:val="CommentReference"/>
          <w:rFonts w:ascii="Times" w:eastAsia="Times New Roman" w:hAnsi="Times" w:cs="Times New Roman"/>
        </w:rPr>
        <w:commentReference w:id="0"/>
      </w:r>
      <w:r w:rsidRPr="0049191D" w:rsidDel="006446A3">
        <w:rPr>
          <w:rFonts w:cs="Times New Roman"/>
          <w:szCs w:val="24"/>
        </w:rPr>
        <w:t xml:space="preserve"> </w:t>
      </w:r>
      <w:r w:rsidR="00A94E48" w:rsidRPr="0049191D">
        <w:rPr>
          <w:rFonts w:cs="Times New Roman"/>
          <w:szCs w:val="24"/>
        </w:rPr>
        <w:t xml:space="preserve">These new structures and design principles </w:t>
      </w:r>
      <w:r w:rsidR="0057218B">
        <w:rPr>
          <w:rFonts w:cs="Times New Roman"/>
          <w:szCs w:val="24"/>
        </w:rPr>
        <w:t xml:space="preserve">have many </w:t>
      </w:r>
      <w:r w:rsidR="00A94E48" w:rsidRPr="0049191D">
        <w:rPr>
          <w:rFonts w:cs="Times New Roman"/>
          <w:szCs w:val="24"/>
        </w:rPr>
        <w:t>names and acronyms</w:t>
      </w:r>
      <w:r w:rsidR="00ED3091">
        <w:rPr>
          <w:rFonts w:cs="Times New Roman"/>
          <w:szCs w:val="24"/>
        </w:rPr>
        <w:t xml:space="preserve"> </w:t>
      </w:r>
      <w:r w:rsidR="00ED3091" w:rsidRPr="0089478D">
        <w:rPr>
          <w:rFonts w:cs="Times New Roman"/>
          <w:szCs w:val="24"/>
        </w:rPr>
        <w:t xml:space="preserve">(Fletcher et </w:t>
      </w:r>
      <w:commentRangeStart w:id="1"/>
      <w:r w:rsidR="00ED3091" w:rsidRPr="0089478D">
        <w:rPr>
          <w:rFonts w:cs="Times New Roman"/>
          <w:szCs w:val="24"/>
        </w:rPr>
        <w:t>al</w:t>
      </w:r>
      <w:commentRangeEnd w:id="1"/>
      <w:r w:rsidR="00ED3091" w:rsidRPr="0089478D">
        <w:rPr>
          <w:rStyle w:val="CommentReference"/>
          <w:rFonts w:ascii="Times" w:eastAsia="Times New Roman" w:hAnsi="Times" w:cs="Times New Roman"/>
        </w:rPr>
        <w:commentReference w:id="1"/>
      </w:r>
      <w:r w:rsidR="00093661" w:rsidRPr="0089478D">
        <w:rPr>
          <w:rFonts w:cs="Times New Roman"/>
          <w:szCs w:val="24"/>
        </w:rPr>
        <w:t>. 2015</w:t>
      </w:r>
      <w:r w:rsidR="00ED3091" w:rsidRPr="0089478D">
        <w:rPr>
          <w:rFonts w:cs="Times New Roman"/>
          <w:szCs w:val="24"/>
        </w:rPr>
        <w:t>)</w:t>
      </w:r>
      <w:r w:rsidR="0057218B">
        <w:rPr>
          <w:rFonts w:cs="Times New Roman"/>
          <w:szCs w:val="24"/>
        </w:rPr>
        <w:t xml:space="preserve"> such as</w:t>
      </w:r>
      <w:r w:rsidR="00A94E48" w:rsidRPr="0049191D">
        <w:rPr>
          <w:rFonts w:cs="Times New Roman"/>
          <w:szCs w:val="24"/>
        </w:rPr>
        <w:t>: low impact development (LID</w:t>
      </w:r>
      <w:r w:rsidR="00A34091">
        <w:rPr>
          <w:rFonts w:cs="Times New Roman"/>
          <w:szCs w:val="24"/>
        </w:rPr>
        <w:t xml:space="preserve">; </w:t>
      </w:r>
      <w:r w:rsidR="00A34091" w:rsidRPr="0049191D">
        <w:rPr>
          <w:rFonts w:cs="Times New Roman"/>
          <w:szCs w:val="24"/>
        </w:rPr>
        <w:t>Low Impact Development Center 2014</w:t>
      </w:r>
      <w:r w:rsidR="00A94E48" w:rsidRPr="0049191D">
        <w:rPr>
          <w:rFonts w:cs="Times New Roman"/>
          <w:szCs w:val="24"/>
        </w:rPr>
        <w:t>), green infrastructure (GI</w:t>
      </w:r>
      <w:r w:rsidR="00217AEE">
        <w:rPr>
          <w:rFonts w:cs="Times New Roman"/>
          <w:szCs w:val="24"/>
        </w:rPr>
        <w:t>;</w:t>
      </w:r>
      <w:r w:rsidR="00217AEE" w:rsidRPr="00217AEE">
        <w:rPr>
          <w:rFonts w:cs="Times New Roman"/>
          <w:szCs w:val="24"/>
        </w:rPr>
        <w:t xml:space="preserve"> </w:t>
      </w:r>
      <w:r w:rsidR="00217AEE" w:rsidRPr="0049191D">
        <w:rPr>
          <w:rFonts w:cs="Times New Roman"/>
          <w:szCs w:val="24"/>
        </w:rPr>
        <w:t>US EPA Office of Water 2016</w:t>
      </w:r>
      <w:r w:rsidR="00A94E48" w:rsidRPr="0049191D">
        <w:rPr>
          <w:rFonts w:cs="Times New Roman"/>
          <w:szCs w:val="24"/>
        </w:rPr>
        <w:t>), best management practices (BMPs</w:t>
      </w:r>
      <w:r w:rsidR="00217AEE">
        <w:rPr>
          <w:rFonts w:cs="Times New Roman"/>
          <w:szCs w:val="24"/>
        </w:rPr>
        <w:t>;</w:t>
      </w:r>
      <w:r w:rsidR="00217AEE" w:rsidRPr="00217AEE">
        <w:rPr>
          <w:rFonts w:cs="Times New Roman"/>
          <w:szCs w:val="24"/>
        </w:rPr>
        <w:t xml:space="preserve"> </w:t>
      </w:r>
      <w:r w:rsidR="00217AEE" w:rsidRPr="0049191D">
        <w:rPr>
          <w:rFonts w:cs="Times New Roman"/>
          <w:szCs w:val="24"/>
        </w:rPr>
        <w:t>WERF et al. 2014</w:t>
      </w:r>
      <w:r w:rsidR="00A94E48" w:rsidRPr="0049191D">
        <w:rPr>
          <w:rFonts w:cs="Times New Roman"/>
          <w:szCs w:val="24"/>
        </w:rPr>
        <w:t>), stormwater control measures (SCMs</w:t>
      </w:r>
      <w:r w:rsidR="00217AEE">
        <w:rPr>
          <w:rFonts w:cs="Times New Roman"/>
          <w:szCs w:val="24"/>
        </w:rPr>
        <w:t>;</w:t>
      </w:r>
      <w:r w:rsidR="00217AEE" w:rsidRPr="00217AEE">
        <w:rPr>
          <w:rFonts w:cs="Times New Roman"/>
          <w:szCs w:val="24"/>
        </w:rPr>
        <w:t xml:space="preserve"> </w:t>
      </w:r>
      <w:r w:rsidR="00217AEE" w:rsidRPr="0049191D">
        <w:rPr>
          <w:rFonts w:cs="Times New Roman"/>
          <w:szCs w:val="24"/>
        </w:rPr>
        <w:t>Fassman-Beck et al. 2016</w:t>
      </w:r>
      <w:r w:rsidR="00A94E48" w:rsidRPr="0049191D">
        <w:rPr>
          <w:rFonts w:cs="Times New Roman"/>
          <w:szCs w:val="24"/>
        </w:rPr>
        <w:t xml:space="preserve">), sustainable </w:t>
      </w:r>
      <w:r w:rsidR="003907EE">
        <w:rPr>
          <w:rFonts w:cs="Times New Roman"/>
          <w:szCs w:val="24"/>
        </w:rPr>
        <w:t>(</w:t>
      </w:r>
      <w:r w:rsidR="00A94E48" w:rsidRPr="0049191D">
        <w:rPr>
          <w:rFonts w:cs="Times New Roman"/>
          <w:szCs w:val="24"/>
        </w:rPr>
        <w:t>urban</w:t>
      </w:r>
      <w:r w:rsidR="003907EE">
        <w:rPr>
          <w:rFonts w:cs="Times New Roman"/>
          <w:szCs w:val="24"/>
        </w:rPr>
        <w:t>)</w:t>
      </w:r>
      <w:r w:rsidR="00A94E48" w:rsidRPr="0049191D">
        <w:rPr>
          <w:rFonts w:cs="Times New Roman"/>
          <w:szCs w:val="24"/>
        </w:rPr>
        <w:t xml:space="preserve"> drainage systems (SUDS), water-sensitive urban design (WSUD</w:t>
      </w:r>
      <w:r w:rsidR="00217AEE">
        <w:rPr>
          <w:rFonts w:cs="Times New Roman"/>
          <w:szCs w:val="24"/>
        </w:rPr>
        <w:t>;</w:t>
      </w:r>
      <w:r w:rsidR="00217AEE" w:rsidRPr="00217AEE">
        <w:rPr>
          <w:rFonts w:cs="Times New Roman"/>
          <w:szCs w:val="24"/>
        </w:rPr>
        <w:t xml:space="preserve"> </w:t>
      </w:r>
      <w:r w:rsidR="00217AEE" w:rsidRPr="0049191D">
        <w:rPr>
          <w:rFonts w:cs="Times New Roman"/>
          <w:szCs w:val="24"/>
        </w:rPr>
        <w:t>Melbourne Water 2016</w:t>
      </w:r>
      <w:r w:rsidR="00A94E48" w:rsidRPr="0049191D">
        <w:rPr>
          <w:rFonts w:cs="Times New Roman"/>
          <w:szCs w:val="24"/>
        </w:rPr>
        <w:t>), blue-green infrastructure (BGI</w:t>
      </w:r>
      <w:r w:rsidR="00A34091">
        <w:rPr>
          <w:rFonts w:cs="Times New Roman"/>
          <w:szCs w:val="24"/>
        </w:rPr>
        <w:t>;</w:t>
      </w:r>
      <w:r w:rsidR="00A34091" w:rsidRPr="00A34091">
        <w:rPr>
          <w:rFonts w:cs="Times New Roman"/>
          <w:szCs w:val="24"/>
        </w:rPr>
        <w:t xml:space="preserve"> </w:t>
      </w:r>
      <w:r w:rsidR="00A34091" w:rsidRPr="0049191D">
        <w:rPr>
          <w:rFonts w:cs="Times New Roman"/>
          <w:szCs w:val="24"/>
        </w:rPr>
        <w:t>Thorne et al. 2015</w:t>
      </w:r>
      <w:r w:rsidR="00A94E48" w:rsidRPr="0049191D">
        <w:rPr>
          <w:rFonts w:cs="Times New Roman"/>
          <w:szCs w:val="24"/>
        </w:rPr>
        <w:t xml:space="preserve">) and ‘soft-path’ water infrastructure </w:t>
      </w:r>
      <w:r w:rsidR="00A34091">
        <w:rPr>
          <w:rFonts w:cs="Times New Roman"/>
          <w:szCs w:val="24"/>
        </w:rPr>
        <w:t>(</w:t>
      </w:r>
      <w:r w:rsidR="00A34091" w:rsidRPr="0049191D">
        <w:rPr>
          <w:rFonts w:cs="Times New Roman"/>
          <w:szCs w:val="24"/>
        </w:rPr>
        <w:t>Brown 2014</w:t>
      </w:r>
      <w:r w:rsidR="00A34091">
        <w:rPr>
          <w:rFonts w:cs="Times New Roman"/>
          <w:szCs w:val="24"/>
        </w:rPr>
        <w:t>)</w:t>
      </w:r>
      <w:r w:rsidR="00A94E48" w:rsidRPr="0049191D">
        <w:rPr>
          <w:rFonts w:cs="Times New Roman"/>
          <w:szCs w:val="24"/>
        </w:rPr>
        <w:t xml:space="preserve">. The </w:t>
      </w:r>
      <w:r w:rsidR="0057218B">
        <w:rPr>
          <w:rFonts w:cs="Times New Roman"/>
          <w:szCs w:val="24"/>
        </w:rPr>
        <w:t>breadth</w:t>
      </w:r>
      <w:r w:rsidR="00A94E48" w:rsidRPr="0049191D">
        <w:rPr>
          <w:rFonts w:cs="Times New Roman"/>
          <w:szCs w:val="24"/>
        </w:rPr>
        <w:t xml:space="preserve"> of names </w:t>
      </w:r>
      <w:r w:rsidR="0057218B">
        <w:rPr>
          <w:rFonts w:cs="Times New Roman"/>
          <w:szCs w:val="24"/>
        </w:rPr>
        <w:t>for</w:t>
      </w:r>
      <w:r w:rsidR="00A94E48" w:rsidRPr="0049191D">
        <w:rPr>
          <w:rFonts w:cs="Times New Roman"/>
          <w:szCs w:val="24"/>
        </w:rPr>
        <w:t xml:space="preserve"> various stormwater management structures </w:t>
      </w:r>
      <w:r w:rsidR="0057218B">
        <w:rPr>
          <w:rFonts w:cs="Times New Roman"/>
          <w:szCs w:val="24"/>
        </w:rPr>
        <w:t>does not lead to</w:t>
      </w:r>
      <w:r w:rsidR="00892B43" w:rsidRPr="0049191D">
        <w:rPr>
          <w:rFonts w:cs="Times New Roman"/>
          <w:szCs w:val="24"/>
        </w:rPr>
        <w:t xml:space="preserve"> a </w:t>
      </w:r>
      <w:r w:rsidR="007A3255" w:rsidRPr="0049191D">
        <w:rPr>
          <w:rFonts w:cs="Times New Roman"/>
          <w:szCs w:val="24"/>
        </w:rPr>
        <w:t>clear understanding of</w:t>
      </w:r>
      <w:r w:rsidR="00A94E48" w:rsidRPr="0049191D">
        <w:rPr>
          <w:rFonts w:cs="Times New Roman"/>
          <w:szCs w:val="24"/>
        </w:rPr>
        <w:t xml:space="preserve"> functional differences in performance</w:t>
      </w:r>
      <w:r w:rsidR="0057218B">
        <w:rPr>
          <w:rFonts w:cs="Times New Roman"/>
          <w:szCs w:val="24"/>
        </w:rPr>
        <w:t xml:space="preserve"> by practitioners and stakeholders</w:t>
      </w:r>
      <w:r w:rsidR="00A94E48" w:rsidRPr="0049191D">
        <w:rPr>
          <w:rFonts w:cs="Times New Roman"/>
          <w:szCs w:val="24"/>
        </w:rPr>
        <w:t xml:space="preserve">. We aim to </w:t>
      </w:r>
      <w:r w:rsidR="00DA46D5" w:rsidRPr="0049191D">
        <w:rPr>
          <w:rFonts w:cs="Times New Roman"/>
          <w:szCs w:val="24"/>
        </w:rPr>
        <w:t>characterize and quantify</w:t>
      </w:r>
      <w:r w:rsidR="00A94E48" w:rsidRPr="0049191D">
        <w:rPr>
          <w:rFonts w:cs="Times New Roman"/>
          <w:szCs w:val="24"/>
        </w:rPr>
        <w:t xml:space="preserve"> physical differences in hydrologic function associated with various stormwater </w:t>
      </w:r>
      <w:r w:rsidR="00DA46D5" w:rsidRPr="0049191D">
        <w:rPr>
          <w:rFonts w:cs="Times New Roman"/>
          <w:szCs w:val="24"/>
        </w:rPr>
        <w:t>technologie</w:t>
      </w:r>
      <w:r w:rsidR="00A94E48" w:rsidRPr="0049191D">
        <w:rPr>
          <w:rFonts w:cs="Times New Roman"/>
          <w:szCs w:val="24"/>
        </w:rPr>
        <w:t>s using simplified, representative water budgets</w:t>
      </w:r>
      <w:commentRangeStart w:id="2"/>
      <w:r w:rsidR="007A3255" w:rsidRPr="0049191D">
        <w:rPr>
          <w:rFonts w:cs="Times New Roman"/>
          <w:szCs w:val="24"/>
        </w:rPr>
        <w:t xml:space="preserve">. </w:t>
      </w:r>
      <w:r w:rsidR="00C653A2">
        <w:rPr>
          <w:rFonts w:cs="Times New Roman"/>
          <w:szCs w:val="24"/>
        </w:rPr>
        <w:t xml:space="preserve">Ultimately, our goal is to </w:t>
      </w:r>
      <w:r w:rsidR="007812A4">
        <w:rPr>
          <w:rFonts w:cs="Times New Roman"/>
          <w:szCs w:val="24"/>
        </w:rPr>
        <w:t>inform both technical and non-technical users about</w:t>
      </w:r>
      <w:r w:rsidR="00C653A2">
        <w:rPr>
          <w:rFonts w:cs="Times New Roman"/>
          <w:szCs w:val="24"/>
        </w:rPr>
        <w:t xml:space="preserve"> hydrologic processes occ</w:t>
      </w:r>
      <w:r w:rsidR="007812A4">
        <w:rPr>
          <w:rFonts w:cs="Times New Roman"/>
          <w:szCs w:val="24"/>
        </w:rPr>
        <w:t>urring in stormwater systems</w:t>
      </w:r>
      <w:r w:rsidR="00C653A2">
        <w:rPr>
          <w:rFonts w:cs="Times New Roman"/>
          <w:szCs w:val="24"/>
        </w:rPr>
        <w:t xml:space="preserve">. </w:t>
      </w:r>
      <w:commentRangeEnd w:id="2"/>
      <w:r w:rsidR="00C653A2">
        <w:rPr>
          <w:rStyle w:val="CommentReference"/>
          <w:rFonts w:ascii="Times" w:eastAsia="Times New Roman" w:hAnsi="Times" w:cs="Times New Roman"/>
        </w:rPr>
        <w:commentReference w:id="2"/>
      </w:r>
    </w:p>
    <w:p w14:paraId="1A900FFD" w14:textId="756A1673" w:rsidR="00CC04BF" w:rsidRPr="0049191D" w:rsidRDefault="00A94E48" w:rsidP="0049191D">
      <w:pPr>
        <w:spacing w:line="480" w:lineRule="auto"/>
        <w:rPr>
          <w:rFonts w:cs="Times New Roman"/>
          <w:szCs w:val="24"/>
        </w:rPr>
      </w:pPr>
      <w:r w:rsidRPr="0049191D">
        <w:rPr>
          <w:rFonts w:cs="Times New Roman"/>
          <w:szCs w:val="24"/>
        </w:rPr>
        <w:t xml:space="preserve">Stormwater BMPs </w:t>
      </w:r>
      <w:r w:rsidR="00A40A64" w:rsidRPr="0049191D">
        <w:rPr>
          <w:rFonts w:cs="Times New Roman"/>
          <w:szCs w:val="24"/>
        </w:rPr>
        <w:t xml:space="preserve">are used to </w:t>
      </w:r>
      <w:r w:rsidRPr="0049191D">
        <w:rPr>
          <w:rFonts w:cs="Times New Roman"/>
          <w:szCs w:val="24"/>
        </w:rPr>
        <w:t xml:space="preserve">capture </w:t>
      </w:r>
      <w:r w:rsidR="0057218B">
        <w:rPr>
          <w:rFonts w:cs="Times New Roman"/>
          <w:szCs w:val="24"/>
        </w:rPr>
        <w:t xml:space="preserve">urban </w:t>
      </w:r>
      <w:r w:rsidRPr="0049191D">
        <w:rPr>
          <w:rFonts w:cs="Times New Roman"/>
          <w:szCs w:val="24"/>
        </w:rPr>
        <w:t xml:space="preserve">runoff to </w:t>
      </w:r>
      <w:r w:rsidR="00E03F6C" w:rsidRPr="0049191D">
        <w:rPr>
          <w:rFonts w:cs="Times New Roman"/>
          <w:szCs w:val="24"/>
        </w:rPr>
        <w:t xml:space="preserve">reduce or eliminate </w:t>
      </w:r>
      <w:r w:rsidR="003D48FE">
        <w:rPr>
          <w:rFonts w:cs="Times New Roman"/>
          <w:szCs w:val="24"/>
        </w:rPr>
        <w:t xml:space="preserve">wastewater inputs, </w:t>
      </w:r>
      <w:r w:rsidRPr="0049191D">
        <w:rPr>
          <w:rFonts w:cs="Times New Roman"/>
          <w:szCs w:val="24"/>
        </w:rPr>
        <w:t>combined sewer overflows (CSOs)</w:t>
      </w:r>
      <w:r w:rsidR="008120A2">
        <w:rPr>
          <w:rFonts w:cs="Times New Roman"/>
          <w:szCs w:val="24"/>
        </w:rPr>
        <w:t>,</w:t>
      </w:r>
      <w:r w:rsidRPr="0049191D">
        <w:rPr>
          <w:rFonts w:cs="Times New Roman"/>
          <w:szCs w:val="24"/>
        </w:rPr>
        <w:t xml:space="preserve"> and meet total maximum daily pollutant load (TMDL) goals; however, there are many co-benefits of </w:t>
      </w:r>
      <w:r w:rsidR="005134F9" w:rsidRPr="0049191D">
        <w:rPr>
          <w:rFonts w:cs="Times New Roman"/>
          <w:szCs w:val="24"/>
        </w:rPr>
        <w:t>GI</w:t>
      </w:r>
      <w:r w:rsidRPr="0049191D">
        <w:rPr>
          <w:rFonts w:cs="Times New Roman"/>
          <w:szCs w:val="24"/>
        </w:rPr>
        <w:t xml:space="preserve"> </w:t>
      </w:r>
      <w:r w:rsidR="001A318B" w:rsidRPr="0049191D">
        <w:rPr>
          <w:rFonts w:cs="Times New Roman"/>
          <w:szCs w:val="24"/>
        </w:rPr>
        <w:t>(CNT and American Rivers 2011, Zahmatkesh et al. 2015)</w:t>
      </w:r>
      <w:r w:rsidRPr="0049191D">
        <w:rPr>
          <w:rFonts w:cs="Times New Roman"/>
          <w:szCs w:val="24"/>
        </w:rPr>
        <w:t xml:space="preserve">. US regulators have </w:t>
      </w:r>
      <w:r w:rsidR="003D48FE">
        <w:rPr>
          <w:rFonts w:cs="Times New Roman"/>
          <w:szCs w:val="24"/>
        </w:rPr>
        <w:t>attempted</w:t>
      </w:r>
      <w:r w:rsidRPr="0049191D">
        <w:rPr>
          <w:rFonts w:cs="Times New Roman"/>
          <w:szCs w:val="24"/>
        </w:rPr>
        <w:t xml:space="preserve"> to credit BMPs in state stormwater design standards by incorporating a ‘Runoff Reduction’ method into design manuals </w:t>
      </w:r>
      <w:r w:rsidR="001A318B" w:rsidRPr="0049191D">
        <w:rPr>
          <w:rFonts w:cs="Times New Roman"/>
          <w:szCs w:val="24"/>
        </w:rPr>
        <w:t xml:space="preserve">(Hirschman et al. 2008, </w:t>
      </w:r>
      <w:r w:rsidR="001A318B" w:rsidRPr="0049191D">
        <w:rPr>
          <w:rFonts w:cs="Times New Roman"/>
          <w:szCs w:val="24"/>
        </w:rPr>
        <w:lastRenderedPageBreak/>
        <w:t>NYSDEC and CWP 2015, NERR 2016)</w:t>
      </w:r>
      <w:r w:rsidRPr="0049191D">
        <w:rPr>
          <w:rFonts w:cs="Times New Roman"/>
          <w:szCs w:val="24"/>
        </w:rPr>
        <w:t xml:space="preserve">. </w:t>
      </w:r>
      <w:r w:rsidR="00F77BAA">
        <w:rPr>
          <w:rFonts w:cs="Times New Roman"/>
          <w:szCs w:val="24"/>
        </w:rPr>
        <w:t xml:space="preserve">This </w:t>
      </w:r>
      <w:r w:rsidRPr="0049191D">
        <w:rPr>
          <w:rFonts w:cs="Times New Roman"/>
          <w:szCs w:val="24"/>
        </w:rPr>
        <w:t xml:space="preserve">method helps practitioners </w:t>
      </w:r>
      <w:r w:rsidR="00DA46D5" w:rsidRPr="0049191D">
        <w:rPr>
          <w:rFonts w:cs="Times New Roman"/>
          <w:szCs w:val="24"/>
        </w:rPr>
        <w:t>select</w:t>
      </w:r>
      <w:r w:rsidRPr="0049191D">
        <w:rPr>
          <w:rFonts w:cs="Times New Roman"/>
          <w:szCs w:val="24"/>
        </w:rPr>
        <w:t xml:space="preserve"> appropriate BMP options fr</w:t>
      </w:r>
      <w:r w:rsidR="00A46D42" w:rsidRPr="0049191D">
        <w:rPr>
          <w:rFonts w:cs="Times New Roman"/>
          <w:szCs w:val="24"/>
        </w:rPr>
        <w:t>om a suite of choices based on</w:t>
      </w:r>
      <w:r w:rsidR="00DA46D5" w:rsidRPr="0049191D">
        <w:rPr>
          <w:rFonts w:cs="Times New Roman"/>
          <w:szCs w:val="24"/>
        </w:rPr>
        <w:t xml:space="preserve"> projected hydrologic function. </w:t>
      </w:r>
    </w:p>
    <w:p w14:paraId="1B5A7188" w14:textId="6C36DB42" w:rsidR="00CC04BF" w:rsidRPr="0049191D" w:rsidRDefault="00DA46D5" w:rsidP="0049191D">
      <w:pPr>
        <w:spacing w:line="480" w:lineRule="auto"/>
        <w:rPr>
          <w:rFonts w:cs="Times New Roman"/>
          <w:szCs w:val="24"/>
        </w:rPr>
      </w:pPr>
      <w:r w:rsidRPr="0049191D">
        <w:rPr>
          <w:rFonts w:cs="Times New Roman"/>
          <w:szCs w:val="24"/>
        </w:rPr>
        <w:t>A</w:t>
      </w:r>
      <w:r w:rsidR="00A94E48" w:rsidRPr="0049191D">
        <w:rPr>
          <w:rFonts w:cs="Times New Roman"/>
          <w:szCs w:val="24"/>
        </w:rPr>
        <w:t xml:space="preserve">pplication of this method stems </w:t>
      </w:r>
      <w:r w:rsidRPr="0049191D">
        <w:rPr>
          <w:rFonts w:cs="Times New Roman"/>
          <w:szCs w:val="24"/>
        </w:rPr>
        <w:t>from recognition that</w:t>
      </w:r>
      <w:r w:rsidR="00A94E48" w:rsidRPr="0049191D">
        <w:rPr>
          <w:rFonts w:cs="Times New Roman"/>
          <w:szCs w:val="24"/>
        </w:rPr>
        <w:t xml:space="preserve"> water quality benefits from stormwater control structures are largely volume-driven </w:t>
      </w:r>
      <w:r w:rsidR="0008083A" w:rsidRPr="0049191D">
        <w:rPr>
          <w:rFonts w:cs="Times New Roman"/>
          <w:szCs w:val="24"/>
        </w:rPr>
        <w:t>(Hirschman et al. 2008, Ballestero and UNHSC 2012, Eger 2012)</w:t>
      </w:r>
      <w:r w:rsidR="00A94E48" w:rsidRPr="0049191D">
        <w:rPr>
          <w:rFonts w:cs="Times New Roman"/>
          <w:szCs w:val="24"/>
        </w:rPr>
        <w:t>. Although the ‘Runoff Reduction’ method credits ‘green’ BMPs, it neither credits nor discredits the selection of conventional stormwater</w:t>
      </w:r>
      <w:r w:rsidR="008B00C8">
        <w:rPr>
          <w:rFonts w:cs="Times New Roman"/>
          <w:szCs w:val="24"/>
        </w:rPr>
        <w:t xml:space="preserve"> (gray)</w:t>
      </w:r>
      <w:r w:rsidR="00A94E48" w:rsidRPr="0049191D">
        <w:rPr>
          <w:rFonts w:cs="Times New Roman"/>
          <w:szCs w:val="24"/>
        </w:rPr>
        <w:t xml:space="preserve"> structures over GI </w:t>
      </w:r>
      <w:r w:rsidR="0049191D" w:rsidRPr="0049191D">
        <w:rPr>
          <w:rFonts w:cs="Times New Roman"/>
          <w:szCs w:val="24"/>
        </w:rPr>
        <w:t>(e.g. NYSDEC 2013)</w:t>
      </w:r>
      <w:r w:rsidR="00A94E48" w:rsidRPr="0049191D">
        <w:rPr>
          <w:rFonts w:cs="Times New Roman"/>
          <w:szCs w:val="24"/>
        </w:rPr>
        <w:t xml:space="preserve">. This approach presumes conventional ‘gray’ technologies are either environmentally benign or hydrologically superior to green engineering strategies. Often, neither is the case. </w:t>
      </w:r>
      <w:r w:rsidR="00E42238" w:rsidRPr="0049191D">
        <w:rPr>
          <w:rFonts w:cs="Times New Roman"/>
          <w:szCs w:val="24"/>
        </w:rPr>
        <w:t>Therefore, these two broad stormwater management approaches are implemented on unequal terms, rather than as complementary technologies that should be evaluated on the same assessment scale. This perspective unfortunately limits the breadth of information available to</w:t>
      </w:r>
      <w:r w:rsidR="00BF1210">
        <w:rPr>
          <w:rFonts w:cs="Times New Roman"/>
          <w:szCs w:val="24"/>
        </w:rPr>
        <w:t xml:space="preserve"> </w:t>
      </w:r>
      <w:commentRangeStart w:id="3"/>
      <w:r w:rsidR="00BF1210">
        <w:rPr>
          <w:rFonts w:cs="Times New Roman"/>
          <w:szCs w:val="24"/>
        </w:rPr>
        <w:t>urban</w:t>
      </w:r>
      <w:r w:rsidR="00E42238" w:rsidRPr="0049191D">
        <w:rPr>
          <w:rFonts w:cs="Times New Roman"/>
          <w:szCs w:val="24"/>
        </w:rPr>
        <w:t xml:space="preserve"> </w:t>
      </w:r>
      <w:r w:rsidR="00BF1210">
        <w:rPr>
          <w:rFonts w:cs="Times New Roman"/>
          <w:szCs w:val="24"/>
        </w:rPr>
        <w:t xml:space="preserve">hydrologists, </w:t>
      </w:r>
      <w:commentRangeEnd w:id="3"/>
      <w:r w:rsidR="00BF1210">
        <w:rPr>
          <w:rStyle w:val="CommentReference"/>
          <w:rFonts w:ascii="Times" w:eastAsia="Times New Roman" w:hAnsi="Times" w:cs="Times New Roman"/>
        </w:rPr>
        <w:commentReference w:id="3"/>
      </w:r>
      <w:r w:rsidR="00E42238" w:rsidRPr="0049191D">
        <w:rPr>
          <w:rFonts w:cs="Times New Roman"/>
          <w:szCs w:val="24"/>
        </w:rPr>
        <w:t xml:space="preserve">engineers, planners and civic decision makers when choosing among GI and conventional structures for stormwater management. </w:t>
      </w:r>
    </w:p>
    <w:p w14:paraId="79B37F98" w14:textId="194B8D6B" w:rsidR="00A94E48" w:rsidRPr="0049191D" w:rsidRDefault="00A94E48" w:rsidP="0049191D">
      <w:pPr>
        <w:spacing w:after="120" w:line="480" w:lineRule="auto"/>
        <w:rPr>
          <w:rFonts w:cs="Times New Roman"/>
          <w:szCs w:val="24"/>
        </w:rPr>
      </w:pPr>
      <w:r w:rsidRPr="0049191D">
        <w:rPr>
          <w:rFonts w:cs="Times New Roman"/>
          <w:szCs w:val="24"/>
        </w:rPr>
        <w:t xml:space="preserve">The advantages of GI over conventional </w:t>
      </w:r>
      <w:r w:rsidR="00130B03">
        <w:rPr>
          <w:rFonts w:cs="Times New Roman"/>
          <w:szCs w:val="24"/>
        </w:rPr>
        <w:t>grey</w:t>
      </w:r>
      <w:r w:rsidR="001B0999">
        <w:rPr>
          <w:rFonts w:cs="Times New Roman"/>
          <w:szCs w:val="24"/>
        </w:rPr>
        <w:t xml:space="preserve"> </w:t>
      </w:r>
      <w:r w:rsidRPr="0049191D">
        <w:rPr>
          <w:rFonts w:cs="Times New Roman"/>
          <w:szCs w:val="24"/>
        </w:rPr>
        <w:t xml:space="preserve">infrastructure for stormwater abatement are widely reported </w:t>
      </w:r>
      <w:r w:rsidR="001A318B" w:rsidRPr="0049191D">
        <w:rPr>
          <w:rFonts w:cs="Times New Roman"/>
          <w:szCs w:val="24"/>
        </w:rPr>
        <w:t>(De Sousa et al. 2012, Lucas and Sample 2015)</w:t>
      </w:r>
      <w:r w:rsidR="0078374A">
        <w:rPr>
          <w:rFonts w:cs="Times New Roman"/>
          <w:szCs w:val="24"/>
        </w:rPr>
        <w:t xml:space="preserve">. However, </w:t>
      </w:r>
      <w:r w:rsidRPr="0049191D">
        <w:rPr>
          <w:rFonts w:cs="Times New Roman"/>
          <w:szCs w:val="24"/>
        </w:rPr>
        <w:t xml:space="preserve">runoff reduction values for GI </w:t>
      </w:r>
      <w:r w:rsidR="003F4B55">
        <w:rPr>
          <w:rFonts w:cs="Times New Roman"/>
          <w:szCs w:val="24"/>
        </w:rPr>
        <w:t xml:space="preserve">often </w:t>
      </w:r>
      <w:r w:rsidRPr="0049191D">
        <w:rPr>
          <w:rFonts w:cs="Times New Roman"/>
          <w:szCs w:val="24"/>
        </w:rPr>
        <w:t xml:space="preserve">have wider </w:t>
      </w:r>
      <w:r w:rsidR="003D48FE">
        <w:rPr>
          <w:rFonts w:cs="Times New Roman"/>
          <w:szCs w:val="24"/>
        </w:rPr>
        <w:t xml:space="preserve">operating </w:t>
      </w:r>
      <w:r w:rsidRPr="0049191D">
        <w:rPr>
          <w:rFonts w:cs="Times New Roman"/>
          <w:szCs w:val="24"/>
        </w:rPr>
        <w:t xml:space="preserve">ranges than conventional </w:t>
      </w:r>
      <w:r w:rsidR="00130B03">
        <w:rPr>
          <w:rFonts w:cs="Times New Roman"/>
          <w:szCs w:val="24"/>
        </w:rPr>
        <w:t xml:space="preserve">grey </w:t>
      </w:r>
      <w:r w:rsidRPr="0049191D">
        <w:rPr>
          <w:rFonts w:cs="Times New Roman"/>
          <w:szCs w:val="24"/>
        </w:rPr>
        <w:t xml:space="preserve">systems </w:t>
      </w:r>
      <w:r w:rsidR="001A318B" w:rsidRPr="0049191D">
        <w:rPr>
          <w:rFonts w:cs="Times New Roman"/>
          <w:szCs w:val="24"/>
        </w:rPr>
        <w:t>(Driscoll et al. 2015)</w:t>
      </w:r>
      <w:r w:rsidRPr="0049191D">
        <w:rPr>
          <w:rFonts w:cs="Times New Roman"/>
          <w:szCs w:val="24"/>
        </w:rPr>
        <w:t xml:space="preserve">. As a result, implementation of GI has met resistance </w:t>
      </w:r>
      <w:r w:rsidR="003F4B55">
        <w:rPr>
          <w:rFonts w:cs="Times New Roman"/>
          <w:szCs w:val="24"/>
        </w:rPr>
        <w:t>and</w:t>
      </w:r>
      <w:r w:rsidRPr="0049191D">
        <w:rPr>
          <w:rFonts w:cs="Times New Roman"/>
          <w:szCs w:val="24"/>
        </w:rPr>
        <w:t xml:space="preserve"> regulatory barriers</w:t>
      </w:r>
      <w:r w:rsidR="0078374A">
        <w:rPr>
          <w:rFonts w:cs="Times New Roman"/>
          <w:szCs w:val="24"/>
        </w:rPr>
        <w:t>, which</w:t>
      </w:r>
      <w:r w:rsidRPr="0049191D">
        <w:rPr>
          <w:rFonts w:cs="Times New Roman"/>
          <w:szCs w:val="24"/>
        </w:rPr>
        <w:t xml:space="preserve"> mandate inflexible standards or prescribe specific </w:t>
      </w:r>
      <w:r w:rsidR="00DA46D5" w:rsidRPr="0049191D">
        <w:rPr>
          <w:rFonts w:cs="Times New Roman"/>
          <w:szCs w:val="24"/>
        </w:rPr>
        <w:t>performance</w:t>
      </w:r>
      <w:r w:rsidRPr="0049191D">
        <w:rPr>
          <w:rFonts w:cs="Times New Roman"/>
          <w:szCs w:val="24"/>
        </w:rPr>
        <w:t xml:space="preserve"> metrics, and</w:t>
      </w:r>
      <w:r w:rsidR="0078374A">
        <w:rPr>
          <w:rFonts w:cs="Times New Roman"/>
          <w:szCs w:val="24"/>
        </w:rPr>
        <w:t xml:space="preserve"> from </w:t>
      </w:r>
      <w:r w:rsidRPr="0049191D">
        <w:rPr>
          <w:rFonts w:cs="Times New Roman"/>
          <w:szCs w:val="24"/>
        </w:rPr>
        <w:t xml:space="preserve">communities with fractured or complex stormwater regulation </w:t>
      </w:r>
      <w:r w:rsidR="001A318B" w:rsidRPr="0049191D">
        <w:rPr>
          <w:rFonts w:cs="Times New Roman"/>
          <w:szCs w:val="24"/>
        </w:rPr>
        <w:t>(Worstell 2013, EPA Green Infrastructure Technical Assistance Program 2013, Green Infrastructure for New Hampshire Coastal Communities 2014)</w:t>
      </w:r>
      <w:r w:rsidRPr="0049191D">
        <w:rPr>
          <w:rFonts w:cs="Times New Roman"/>
          <w:szCs w:val="24"/>
        </w:rPr>
        <w:t xml:space="preserve">. In some cases, civil infrastructure professionals and permitting organizations have expressed concern over the uncertainty of adopting green infrastructure BMPs for runoff mitigation </w:t>
      </w:r>
      <w:r w:rsidR="001A318B" w:rsidRPr="0049191D">
        <w:rPr>
          <w:rFonts w:cs="Times New Roman"/>
          <w:szCs w:val="24"/>
        </w:rPr>
        <w:t>(Matthews et al. 2015, Thorne et al. 2015)</w:t>
      </w:r>
      <w:r w:rsidRPr="0049191D">
        <w:rPr>
          <w:rFonts w:cs="Times New Roman"/>
          <w:szCs w:val="24"/>
        </w:rPr>
        <w:t xml:space="preserve">. Technical concerns from the engineering community about </w:t>
      </w:r>
      <w:r w:rsidRPr="0049191D">
        <w:rPr>
          <w:rFonts w:cs="Times New Roman"/>
          <w:szCs w:val="24"/>
        </w:rPr>
        <w:lastRenderedPageBreak/>
        <w:t>performance uncertainty and undefined operational ranges can be</w:t>
      </w:r>
      <w:r w:rsidR="005C1B04">
        <w:rPr>
          <w:rFonts w:cs="Times New Roman"/>
          <w:szCs w:val="24"/>
        </w:rPr>
        <w:t xml:space="preserve"> </w:t>
      </w:r>
      <w:r w:rsidRPr="0049191D">
        <w:rPr>
          <w:rFonts w:cs="Times New Roman"/>
          <w:szCs w:val="24"/>
        </w:rPr>
        <w:t xml:space="preserve">interpreted by non-technical decision makers as increased risk for implementation of BMPs relative to conventional stormwater infrastructure. </w:t>
      </w:r>
      <w:r w:rsidR="005C1B04" w:rsidRPr="0049191D">
        <w:rPr>
          <w:rFonts w:cs="Times New Roman"/>
          <w:szCs w:val="24"/>
        </w:rPr>
        <w:t xml:space="preserve">In contrast, </w:t>
      </w:r>
      <w:r w:rsidR="005C1B04">
        <w:rPr>
          <w:rFonts w:cs="Times New Roman"/>
          <w:szCs w:val="24"/>
        </w:rPr>
        <w:t>r</w:t>
      </w:r>
      <w:r w:rsidRPr="0049191D">
        <w:rPr>
          <w:rFonts w:cs="Times New Roman"/>
          <w:szCs w:val="24"/>
        </w:rPr>
        <w:t xml:space="preserve">isk of implementing </w:t>
      </w:r>
      <w:r w:rsidR="00130B03">
        <w:rPr>
          <w:rFonts w:cs="Times New Roman"/>
          <w:szCs w:val="24"/>
        </w:rPr>
        <w:t>grey</w:t>
      </w:r>
      <w:r w:rsidR="001B0999">
        <w:rPr>
          <w:rFonts w:cs="Times New Roman"/>
          <w:szCs w:val="24"/>
        </w:rPr>
        <w:t xml:space="preserve"> </w:t>
      </w:r>
      <w:r w:rsidRPr="0049191D">
        <w:rPr>
          <w:rFonts w:cs="Times New Roman"/>
          <w:szCs w:val="24"/>
        </w:rPr>
        <w:t xml:space="preserve">infrastructure </w:t>
      </w:r>
      <w:r w:rsidR="00647690">
        <w:rPr>
          <w:rFonts w:cs="Times New Roman"/>
          <w:szCs w:val="24"/>
        </w:rPr>
        <w:t xml:space="preserve">is less commonly </w:t>
      </w:r>
      <w:r w:rsidR="00DF62F2">
        <w:rPr>
          <w:rFonts w:cs="Times New Roman"/>
          <w:szCs w:val="24"/>
        </w:rPr>
        <w:t>addressed</w:t>
      </w:r>
      <w:r w:rsidRPr="0049191D">
        <w:rPr>
          <w:rFonts w:cs="Times New Roman"/>
          <w:szCs w:val="24"/>
        </w:rPr>
        <w:t xml:space="preserve">, despite </w:t>
      </w:r>
      <w:r w:rsidR="00DA46D5" w:rsidRPr="0049191D">
        <w:rPr>
          <w:rFonts w:cs="Times New Roman"/>
          <w:szCs w:val="24"/>
        </w:rPr>
        <w:t xml:space="preserve">established </w:t>
      </w:r>
      <w:r w:rsidRPr="0049191D">
        <w:rPr>
          <w:rFonts w:cs="Times New Roman"/>
          <w:szCs w:val="24"/>
        </w:rPr>
        <w:t xml:space="preserve">social, economic and ecological impacts </w:t>
      </w:r>
      <w:r w:rsidR="001A318B" w:rsidRPr="0049191D">
        <w:rPr>
          <w:rFonts w:cs="Times New Roman"/>
          <w:szCs w:val="24"/>
        </w:rPr>
        <w:t>(Walsh et al. 2005, Vineyard et al. 2015)</w:t>
      </w:r>
      <w:r w:rsidRPr="0049191D">
        <w:rPr>
          <w:rFonts w:cs="Times New Roman"/>
          <w:szCs w:val="24"/>
        </w:rPr>
        <w:t xml:space="preserve">. </w:t>
      </w:r>
      <w:r w:rsidR="005C1B04" w:rsidRPr="0049191D">
        <w:rPr>
          <w:rFonts w:cs="Times New Roman"/>
          <w:szCs w:val="24"/>
        </w:rPr>
        <w:t xml:space="preserve">Concerns about inconsistent performance stem from an absence of clear metrics to compare and contrast green and </w:t>
      </w:r>
      <w:r w:rsidR="005C1B04">
        <w:rPr>
          <w:rFonts w:cs="Times New Roman"/>
          <w:szCs w:val="24"/>
        </w:rPr>
        <w:t xml:space="preserve">grey </w:t>
      </w:r>
      <w:r w:rsidR="005C1B04" w:rsidRPr="0049191D">
        <w:rPr>
          <w:rFonts w:cs="Times New Roman"/>
          <w:szCs w:val="24"/>
        </w:rPr>
        <w:t xml:space="preserve">systems in straightforward, meaningful ways. </w:t>
      </w:r>
      <w:r w:rsidRPr="0049191D">
        <w:rPr>
          <w:rFonts w:cs="Times New Roman"/>
          <w:szCs w:val="24"/>
        </w:rPr>
        <w:t xml:space="preserve">The proliferation </w:t>
      </w:r>
      <w:r w:rsidR="00AE6C1B" w:rsidRPr="0049191D">
        <w:rPr>
          <w:rFonts w:cs="Times New Roman"/>
          <w:szCs w:val="24"/>
        </w:rPr>
        <w:t>of</w:t>
      </w:r>
      <w:r w:rsidRPr="0049191D">
        <w:rPr>
          <w:rFonts w:cs="Times New Roman"/>
          <w:szCs w:val="24"/>
        </w:rPr>
        <w:t xml:space="preserve"> field studies on GI systems has been accompanied by greater availability of performance data and range of metrics in the literature, including volumetric reduction, peak flow reduction and delayed time-to-peak</w:t>
      </w:r>
      <w:r w:rsidR="00AC23ED">
        <w:rPr>
          <w:rFonts w:cs="Times New Roman"/>
          <w:szCs w:val="24"/>
        </w:rPr>
        <w:t>,</w:t>
      </w:r>
      <w:r w:rsidRPr="0049191D">
        <w:rPr>
          <w:rFonts w:cs="Times New Roman"/>
          <w:szCs w:val="24"/>
        </w:rPr>
        <w:t xml:space="preserve"> among others </w:t>
      </w:r>
      <w:r w:rsidR="001A318B" w:rsidRPr="0049191D">
        <w:rPr>
          <w:rFonts w:cs="Times New Roman"/>
          <w:szCs w:val="24"/>
        </w:rPr>
        <w:t>(Stovin et al. 2015)</w:t>
      </w:r>
      <w:r w:rsidRPr="0049191D">
        <w:rPr>
          <w:rFonts w:cs="Times New Roman"/>
          <w:szCs w:val="24"/>
        </w:rPr>
        <w:t>. However, som</w:t>
      </w:r>
      <w:r w:rsidR="00485CAF">
        <w:rPr>
          <w:rFonts w:cs="Times New Roman"/>
          <w:szCs w:val="24"/>
        </w:rPr>
        <w:t xml:space="preserve">e of these metrics are not well </w:t>
      </w:r>
      <w:r w:rsidR="00AC23ED">
        <w:rPr>
          <w:rFonts w:cs="Times New Roman"/>
          <w:szCs w:val="24"/>
        </w:rPr>
        <w:t>suited for comparison of GI to</w:t>
      </w:r>
      <w:r w:rsidR="00AC23ED" w:rsidRPr="0049191D">
        <w:rPr>
          <w:rFonts w:cs="Times New Roman"/>
          <w:szCs w:val="24"/>
        </w:rPr>
        <w:t xml:space="preserve"> </w:t>
      </w:r>
      <w:r w:rsidR="00130B03">
        <w:rPr>
          <w:rFonts w:cs="Times New Roman"/>
          <w:szCs w:val="24"/>
        </w:rPr>
        <w:t xml:space="preserve">grey </w:t>
      </w:r>
      <w:r w:rsidRPr="0049191D">
        <w:rPr>
          <w:rFonts w:cs="Times New Roman"/>
          <w:szCs w:val="24"/>
        </w:rPr>
        <w:t xml:space="preserve">systems. For example, </w:t>
      </w:r>
      <w:r w:rsidR="00DF62F2">
        <w:rPr>
          <w:rFonts w:cs="Times New Roman"/>
          <w:szCs w:val="24"/>
        </w:rPr>
        <w:t>recent reports</w:t>
      </w:r>
      <w:r w:rsidRPr="0049191D">
        <w:rPr>
          <w:rFonts w:cs="Times New Roman"/>
          <w:szCs w:val="24"/>
        </w:rPr>
        <w:t xml:space="preserve"> indicate that </w:t>
      </w:r>
      <w:r w:rsidR="00DA46D5" w:rsidRPr="0049191D">
        <w:rPr>
          <w:rFonts w:cs="Times New Roman"/>
          <w:szCs w:val="24"/>
        </w:rPr>
        <w:t>GI</w:t>
      </w:r>
      <w:r w:rsidRPr="0049191D">
        <w:rPr>
          <w:rFonts w:cs="Times New Roman"/>
          <w:szCs w:val="24"/>
        </w:rPr>
        <w:t xml:space="preserve"> often outperforms </w:t>
      </w:r>
      <w:r w:rsidR="00130B03">
        <w:rPr>
          <w:rFonts w:cs="Times New Roman"/>
          <w:szCs w:val="24"/>
        </w:rPr>
        <w:t xml:space="preserve">grey </w:t>
      </w:r>
      <w:r w:rsidRPr="0049191D">
        <w:rPr>
          <w:rFonts w:cs="Times New Roman"/>
          <w:szCs w:val="24"/>
        </w:rPr>
        <w:t xml:space="preserve">infrastructure </w:t>
      </w:r>
      <w:r w:rsidR="00DF62F2">
        <w:rPr>
          <w:rFonts w:cs="Times New Roman"/>
          <w:szCs w:val="24"/>
        </w:rPr>
        <w:t>on</w:t>
      </w:r>
      <w:r w:rsidRPr="0049191D">
        <w:rPr>
          <w:rFonts w:cs="Times New Roman"/>
          <w:szCs w:val="24"/>
        </w:rPr>
        <w:t xml:space="preserve"> a percent volumetric or mass reduction </w:t>
      </w:r>
      <w:r w:rsidR="00DF62F2">
        <w:rPr>
          <w:rFonts w:cs="Times New Roman"/>
          <w:szCs w:val="24"/>
        </w:rPr>
        <w:t>basis</w:t>
      </w:r>
      <w:r w:rsidRPr="0049191D">
        <w:rPr>
          <w:rFonts w:cs="Times New Roman"/>
          <w:szCs w:val="24"/>
        </w:rPr>
        <w:t xml:space="preserve">, however, this metric is not commonly used for conventional </w:t>
      </w:r>
      <w:r w:rsidR="008326D8" w:rsidRPr="0049191D">
        <w:rPr>
          <w:rFonts w:cs="Times New Roman"/>
          <w:szCs w:val="24"/>
        </w:rPr>
        <w:t>s</w:t>
      </w:r>
      <w:r w:rsidRPr="0049191D">
        <w:rPr>
          <w:rFonts w:cs="Times New Roman"/>
          <w:szCs w:val="24"/>
        </w:rPr>
        <w:t xml:space="preserve">tormwater infrastructure monitoring </w:t>
      </w:r>
      <w:r w:rsidR="001A318B" w:rsidRPr="0049191D">
        <w:rPr>
          <w:rFonts w:cs="Times New Roman"/>
          <w:szCs w:val="24"/>
        </w:rPr>
        <w:t>(Bhaskar and Welty 2012, Driscoll et al. 2015)</w:t>
      </w:r>
      <w:r w:rsidRPr="0049191D">
        <w:rPr>
          <w:rFonts w:cs="Times New Roman"/>
          <w:szCs w:val="24"/>
        </w:rPr>
        <w:t xml:space="preserve">. Peak flow reduction metrics </w:t>
      </w:r>
      <w:r w:rsidR="00485CAF">
        <w:rPr>
          <w:rFonts w:cs="Times New Roman"/>
          <w:szCs w:val="24"/>
        </w:rPr>
        <w:t>are</w:t>
      </w:r>
      <w:r w:rsidR="00D13809">
        <w:rPr>
          <w:rFonts w:cs="Times New Roman"/>
          <w:szCs w:val="24"/>
        </w:rPr>
        <w:t xml:space="preserve"> routinely used</w:t>
      </w:r>
      <w:r w:rsidRPr="0049191D">
        <w:rPr>
          <w:rFonts w:cs="Times New Roman"/>
          <w:szCs w:val="24"/>
        </w:rPr>
        <w:t xml:space="preserve"> in stormwater reporting, but this measure is generally inappropriate for monitoring subterranean sewer systems, green roofs and porous pavement </w:t>
      </w:r>
      <w:r w:rsidR="00485CAF">
        <w:rPr>
          <w:rFonts w:cs="Times New Roman"/>
          <w:szCs w:val="24"/>
        </w:rPr>
        <w:t>installations</w:t>
      </w:r>
      <w:r w:rsidRPr="0049191D">
        <w:rPr>
          <w:rFonts w:cs="Times New Roman"/>
          <w:szCs w:val="24"/>
        </w:rPr>
        <w:t xml:space="preserve">. The range of function among BMP technologies and designs has impeded efforts to gather consensus on the benefits associated with </w:t>
      </w:r>
      <w:r w:rsidR="00200132">
        <w:rPr>
          <w:rFonts w:cs="Times New Roman"/>
          <w:szCs w:val="24"/>
        </w:rPr>
        <w:t>these practices</w:t>
      </w:r>
      <w:r w:rsidRPr="0049191D">
        <w:rPr>
          <w:rFonts w:cs="Times New Roman"/>
          <w:szCs w:val="24"/>
        </w:rPr>
        <w:t xml:space="preserve">. Moreover, the lack of traditional descriptive metrics acts as a barrier to decision-makers whose options may be restricted by regulatory code. For example, retention and detention ponds generally exhibit favorable time-to-peak delay but poor overall volumetric reduction, which caps the benefits realized </w:t>
      </w:r>
      <w:r w:rsidR="00B82E90">
        <w:rPr>
          <w:rFonts w:cs="Times New Roman"/>
          <w:szCs w:val="24"/>
        </w:rPr>
        <w:t>for</w:t>
      </w:r>
      <w:r w:rsidRPr="0049191D">
        <w:rPr>
          <w:rFonts w:cs="Times New Roman"/>
          <w:szCs w:val="24"/>
        </w:rPr>
        <w:t xml:space="preserve"> downstream water quality</w:t>
      </w:r>
      <w:r w:rsidR="000C12D2" w:rsidRPr="0049191D">
        <w:rPr>
          <w:rFonts w:cs="Times New Roman"/>
          <w:szCs w:val="24"/>
        </w:rPr>
        <w:t xml:space="preserve"> </w:t>
      </w:r>
      <w:r w:rsidR="001A318B" w:rsidRPr="0049191D">
        <w:rPr>
          <w:rFonts w:cs="Times New Roman"/>
          <w:szCs w:val="24"/>
        </w:rPr>
        <w:t>(Driscoll et al. 2015)</w:t>
      </w:r>
      <w:r w:rsidR="000C12D2" w:rsidRPr="0049191D">
        <w:rPr>
          <w:rFonts w:cs="Times New Roman"/>
          <w:szCs w:val="24"/>
        </w:rPr>
        <w:t>.</w:t>
      </w:r>
      <w:r w:rsidR="00A92ACB" w:rsidRPr="0049191D">
        <w:rPr>
          <w:rFonts w:cs="Times New Roman"/>
          <w:szCs w:val="24"/>
        </w:rPr>
        <w:t xml:space="preserve"> </w:t>
      </w:r>
      <w:r w:rsidRPr="0049191D">
        <w:rPr>
          <w:rFonts w:cs="Times New Roman"/>
          <w:szCs w:val="24"/>
        </w:rPr>
        <w:t>Further, comparison among similar designs is c</w:t>
      </w:r>
      <w:r w:rsidR="00A46D42" w:rsidRPr="0049191D">
        <w:rPr>
          <w:rFonts w:cs="Times New Roman"/>
          <w:szCs w:val="24"/>
        </w:rPr>
        <w:t>omplicated by different climatic conditions</w:t>
      </w:r>
      <w:r w:rsidRPr="0049191D">
        <w:rPr>
          <w:rFonts w:cs="Times New Roman"/>
          <w:szCs w:val="24"/>
        </w:rPr>
        <w:t xml:space="preserve"> and scales</w:t>
      </w:r>
      <w:r w:rsidR="000C12D2" w:rsidRPr="0049191D">
        <w:rPr>
          <w:rFonts w:cs="Times New Roman"/>
          <w:szCs w:val="24"/>
        </w:rPr>
        <w:t xml:space="preserve"> </w:t>
      </w:r>
      <w:r w:rsidR="001A318B" w:rsidRPr="0049191D">
        <w:rPr>
          <w:rFonts w:cs="Times New Roman"/>
          <w:szCs w:val="24"/>
        </w:rPr>
        <w:t>(Driscoll et al. 2015)</w:t>
      </w:r>
      <w:r w:rsidR="000C12D2" w:rsidRPr="0049191D">
        <w:rPr>
          <w:rFonts w:cs="Times New Roman"/>
          <w:szCs w:val="24"/>
        </w:rPr>
        <w:t>.</w:t>
      </w:r>
      <w:r w:rsidRPr="0049191D">
        <w:rPr>
          <w:rFonts w:cs="Times New Roman"/>
          <w:szCs w:val="24"/>
        </w:rPr>
        <w:t xml:space="preserve"> Common reporting methods are necessary to synthesize datasets and identify which physical factors have the greatest influence over </w:t>
      </w:r>
      <w:r w:rsidRPr="0049191D">
        <w:rPr>
          <w:rFonts w:cs="Times New Roman"/>
          <w:szCs w:val="24"/>
        </w:rPr>
        <w:lastRenderedPageBreak/>
        <w:t>hydr</w:t>
      </w:r>
      <w:r w:rsidR="00DA46D5" w:rsidRPr="0049191D">
        <w:rPr>
          <w:rFonts w:cs="Times New Roman"/>
          <w:szCs w:val="24"/>
        </w:rPr>
        <w:t xml:space="preserve">ologic and water quality </w:t>
      </w:r>
      <w:r w:rsidRPr="0049191D">
        <w:rPr>
          <w:rFonts w:cs="Times New Roman"/>
          <w:szCs w:val="24"/>
        </w:rPr>
        <w:t>variables. In this assessment, we conduct a quantitative comparison among BMP types, and eva</w:t>
      </w:r>
      <w:r w:rsidR="008A4D39">
        <w:rPr>
          <w:rFonts w:cs="Times New Roman"/>
          <w:szCs w:val="24"/>
        </w:rPr>
        <w:t>luate the hydrologic processes occurring within</w:t>
      </w:r>
      <w:r w:rsidRPr="0049191D">
        <w:rPr>
          <w:rFonts w:cs="Times New Roman"/>
          <w:szCs w:val="24"/>
        </w:rPr>
        <w:t xml:space="preserve"> green systems (primarily infiltrative and evaporative) alongside </w:t>
      </w:r>
      <w:r w:rsidR="00130B03">
        <w:rPr>
          <w:rFonts w:cs="Times New Roman"/>
          <w:szCs w:val="24"/>
        </w:rPr>
        <w:t xml:space="preserve">grey </w:t>
      </w:r>
      <w:r w:rsidRPr="0049191D">
        <w:rPr>
          <w:rFonts w:cs="Times New Roman"/>
          <w:szCs w:val="24"/>
        </w:rPr>
        <w:t>systems (primarily conveyance) using the common water budget metric and a ternary plot tool, the Water Budget Triangle.</w:t>
      </w:r>
    </w:p>
    <w:p w14:paraId="7632E6BF" w14:textId="5DB67B83" w:rsidR="00A94E48" w:rsidRPr="0049191D" w:rsidRDefault="005D5F76" w:rsidP="0049191D">
      <w:pPr>
        <w:pStyle w:val="Heading1"/>
        <w:rPr>
          <w:rFonts w:ascii="Times New Roman" w:hAnsi="Times New Roman" w:cs="Times New Roman"/>
          <w:sz w:val="24"/>
          <w:szCs w:val="24"/>
        </w:rPr>
      </w:pPr>
      <w:r>
        <w:rPr>
          <w:rFonts w:ascii="Times New Roman" w:hAnsi="Times New Roman" w:cs="Times New Roman"/>
          <w:sz w:val="24"/>
          <w:szCs w:val="24"/>
        </w:rPr>
        <w:t xml:space="preserve">2 </w:t>
      </w:r>
      <w:r w:rsidR="00A94E48" w:rsidRPr="0049191D">
        <w:rPr>
          <w:rFonts w:ascii="Times New Roman" w:hAnsi="Times New Roman" w:cs="Times New Roman"/>
          <w:sz w:val="24"/>
          <w:szCs w:val="24"/>
        </w:rPr>
        <w:t>Methods</w:t>
      </w:r>
    </w:p>
    <w:p w14:paraId="19CB2965" w14:textId="192A3DF0" w:rsidR="00A94E48" w:rsidRPr="0049191D" w:rsidRDefault="005D5F76" w:rsidP="0049191D">
      <w:pPr>
        <w:pStyle w:val="Heading2"/>
        <w:rPr>
          <w:rFonts w:ascii="Times New Roman" w:hAnsi="Times New Roman" w:cs="Times New Roman"/>
          <w:sz w:val="24"/>
          <w:szCs w:val="24"/>
        </w:rPr>
      </w:pPr>
      <w:r>
        <w:rPr>
          <w:rFonts w:ascii="Times New Roman" w:hAnsi="Times New Roman" w:cs="Times New Roman"/>
          <w:sz w:val="24"/>
          <w:szCs w:val="24"/>
        </w:rPr>
        <w:t xml:space="preserve">2.1 </w:t>
      </w:r>
      <w:r w:rsidR="00A94E48" w:rsidRPr="0049191D">
        <w:rPr>
          <w:rFonts w:ascii="Times New Roman" w:hAnsi="Times New Roman" w:cs="Times New Roman"/>
          <w:sz w:val="24"/>
          <w:szCs w:val="24"/>
        </w:rPr>
        <w:t>Water Budget Triangle, a tool for graphical analysis</w:t>
      </w:r>
    </w:p>
    <w:p w14:paraId="6D3C0B7A" w14:textId="1300B280" w:rsidR="00E024B9" w:rsidRPr="0049191D" w:rsidRDefault="00A94E48" w:rsidP="0049191D">
      <w:pPr>
        <w:spacing w:line="480" w:lineRule="auto"/>
        <w:rPr>
          <w:rFonts w:cs="Times New Roman"/>
          <w:b/>
          <w:szCs w:val="24"/>
        </w:rPr>
      </w:pPr>
      <w:r w:rsidRPr="0049191D">
        <w:rPr>
          <w:rFonts w:cs="Times New Roman"/>
          <w:szCs w:val="24"/>
        </w:rPr>
        <w:t xml:space="preserve">The Water Budget Triangle was developed to address the </w:t>
      </w:r>
      <w:r w:rsidR="00DA46D5" w:rsidRPr="0049191D">
        <w:rPr>
          <w:rFonts w:cs="Times New Roman"/>
          <w:szCs w:val="24"/>
        </w:rPr>
        <w:t xml:space="preserve">fundamental </w:t>
      </w:r>
      <w:r w:rsidRPr="0049191D">
        <w:rPr>
          <w:rFonts w:cs="Times New Roman"/>
          <w:szCs w:val="24"/>
        </w:rPr>
        <w:t>question: “</w:t>
      </w:r>
      <w:r w:rsidRPr="0049191D">
        <w:rPr>
          <w:rFonts w:cs="Times New Roman"/>
          <w:i/>
          <w:szCs w:val="24"/>
        </w:rPr>
        <w:t xml:space="preserve">How does </w:t>
      </w:r>
      <w:r w:rsidR="00DF62F2">
        <w:rPr>
          <w:rFonts w:cs="Times New Roman"/>
          <w:i/>
          <w:szCs w:val="24"/>
        </w:rPr>
        <w:t>storm</w:t>
      </w:r>
      <w:r w:rsidR="00E419E4">
        <w:rPr>
          <w:rFonts w:cs="Times New Roman"/>
          <w:i/>
          <w:szCs w:val="24"/>
        </w:rPr>
        <w:t>water leave the</w:t>
      </w:r>
      <w:r w:rsidR="00260ADD">
        <w:rPr>
          <w:rFonts w:cs="Times New Roman"/>
          <w:i/>
          <w:szCs w:val="24"/>
        </w:rPr>
        <w:t xml:space="preserve"> </w:t>
      </w:r>
      <w:r w:rsidR="00720B9B">
        <w:rPr>
          <w:rFonts w:cs="Times New Roman"/>
          <w:i/>
          <w:szCs w:val="24"/>
        </w:rPr>
        <w:t>unit volume</w:t>
      </w:r>
      <w:r w:rsidR="00DF62F2">
        <w:rPr>
          <w:rFonts w:cs="Times New Roman"/>
          <w:i/>
          <w:szCs w:val="24"/>
        </w:rPr>
        <w:t xml:space="preserve"> of a control structure</w:t>
      </w:r>
      <w:r w:rsidR="000C12D2" w:rsidRPr="0049191D">
        <w:rPr>
          <w:rFonts w:cs="Times New Roman"/>
          <w:i/>
          <w:szCs w:val="24"/>
        </w:rPr>
        <w:t>?</w:t>
      </w:r>
      <w:r w:rsidRPr="0049191D">
        <w:rPr>
          <w:rFonts w:cs="Times New Roman"/>
          <w:szCs w:val="24"/>
        </w:rPr>
        <w:t xml:space="preserve">” </w:t>
      </w:r>
      <w:r w:rsidR="00AC0449" w:rsidRPr="0049191D">
        <w:rPr>
          <w:rFonts w:cs="Times New Roman"/>
          <w:szCs w:val="24"/>
        </w:rPr>
        <w:t xml:space="preserve">The tool facilitates comparative assessment of dissimilar systems </w:t>
      </w:r>
      <w:r w:rsidRPr="0049191D">
        <w:rPr>
          <w:rFonts w:cs="Times New Roman"/>
          <w:szCs w:val="24"/>
        </w:rPr>
        <w:t>by</w:t>
      </w:r>
      <w:r w:rsidR="00AC0449" w:rsidRPr="0049191D">
        <w:rPr>
          <w:rFonts w:cs="Times New Roman"/>
          <w:szCs w:val="24"/>
        </w:rPr>
        <w:t xml:space="preserve"> providing graphical depiction of</w:t>
      </w:r>
      <w:r w:rsidRPr="0049191D">
        <w:rPr>
          <w:rFonts w:cs="Times New Roman"/>
          <w:szCs w:val="24"/>
        </w:rPr>
        <w:t xml:space="preserve"> simplified hydrologic budgets</w:t>
      </w:r>
      <w:r w:rsidR="000C12D2" w:rsidRPr="0049191D">
        <w:rPr>
          <w:rFonts w:cs="Times New Roman"/>
          <w:szCs w:val="24"/>
        </w:rPr>
        <w:t xml:space="preserve"> exiting the control volume of </w:t>
      </w:r>
      <w:r w:rsidR="00AC0449" w:rsidRPr="0049191D">
        <w:rPr>
          <w:rFonts w:cs="Times New Roman"/>
          <w:szCs w:val="24"/>
        </w:rPr>
        <w:t xml:space="preserve">an engineered or natural </w:t>
      </w:r>
      <w:r w:rsidR="000C12D2" w:rsidRPr="0049191D">
        <w:rPr>
          <w:rFonts w:cs="Times New Roman"/>
          <w:szCs w:val="24"/>
        </w:rPr>
        <w:t>stormwater structure</w:t>
      </w:r>
      <w:r w:rsidRPr="0049191D">
        <w:rPr>
          <w:rFonts w:cs="Times New Roman"/>
          <w:szCs w:val="24"/>
        </w:rPr>
        <w:t xml:space="preserve">. </w:t>
      </w:r>
      <w:r w:rsidR="00AC0449" w:rsidRPr="0049191D">
        <w:rPr>
          <w:rFonts w:cs="Times New Roman"/>
          <w:szCs w:val="24"/>
        </w:rPr>
        <w:t xml:space="preserve">It is intended to visually represent the fractional distribution of volumetric (or mass) outflow among discharge (Q), percolation (I) and evaporation (ET) on a ternary diagram </w:t>
      </w:r>
      <w:r w:rsidR="001A318B" w:rsidRPr="0049191D">
        <w:rPr>
          <w:rFonts w:cs="Times New Roman"/>
          <w:szCs w:val="24"/>
        </w:rPr>
        <w:t>(Eger et al. 2014)</w:t>
      </w:r>
      <w:r w:rsidR="00AC0449" w:rsidRPr="0049191D">
        <w:rPr>
          <w:rFonts w:cs="Times New Roman"/>
          <w:szCs w:val="24"/>
        </w:rPr>
        <w:t xml:space="preserve">. </w:t>
      </w:r>
      <w:r w:rsidR="00E024B9" w:rsidRPr="0049191D">
        <w:rPr>
          <w:rFonts w:cs="Times New Roman"/>
          <w:szCs w:val="24"/>
        </w:rPr>
        <w:t>The tool assumes that after influent stormwater enters a system there are three potential pathways for water loss:</w:t>
      </w:r>
    </w:p>
    <w:p w14:paraId="339125F5" w14:textId="2EAF812C" w:rsidR="00E024B9" w:rsidRPr="0049191D" w:rsidRDefault="00E024B9" w:rsidP="0049191D">
      <w:pPr>
        <w:pStyle w:val="ListParagraph"/>
        <w:numPr>
          <w:ilvl w:val="0"/>
          <w:numId w:val="1"/>
        </w:numPr>
        <w:spacing w:after="120" w:line="480" w:lineRule="auto"/>
        <w:rPr>
          <w:rFonts w:ascii="Times New Roman" w:hAnsi="Times New Roman"/>
          <w:szCs w:val="24"/>
        </w:rPr>
      </w:pPr>
      <w:r w:rsidRPr="0049191D">
        <w:rPr>
          <w:rFonts w:ascii="Times New Roman" w:hAnsi="Times New Roman"/>
          <w:szCs w:val="24"/>
        </w:rPr>
        <w:t>Discharge to a pipe or surface water (Q, right axis);</w:t>
      </w:r>
    </w:p>
    <w:p w14:paraId="6269EB5D" w14:textId="6DCE179A" w:rsidR="00E024B9" w:rsidRPr="0049191D" w:rsidRDefault="00E024B9" w:rsidP="0049191D">
      <w:pPr>
        <w:pStyle w:val="ListParagraph"/>
        <w:numPr>
          <w:ilvl w:val="0"/>
          <w:numId w:val="1"/>
        </w:numPr>
        <w:spacing w:after="120" w:line="480" w:lineRule="auto"/>
        <w:rPr>
          <w:rFonts w:ascii="Times New Roman" w:hAnsi="Times New Roman"/>
          <w:szCs w:val="24"/>
        </w:rPr>
      </w:pPr>
      <w:r w:rsidRPr="0049191D">
        <w:rPr>
          <w:rFonts w:ascii="Times New Roman" w:hAnsi="Times New Roman"/>
          <w:szCs w:val="24"/>
        </w:rPr>
        <w:t>Evaporation or transpiration into the atmosphere (ET, top axis); or</w:t>
      </w:r>
    </w:p>
    <w:p w14:paraId="147733F1" w14:textId="0B5A5DBB" w:rsidR="00E024B9" w:rsidRPr="0049191D" w:rsidRDefault="00E024B9" w:rsidP="0049191D">
      <w:pPr>
        <w:pStyle w:val="ListParagraph"/>
        <w:numPr>
          <w:ilvl w:val="0"/>
          <w:numId w:val="1"/>
        </w:numPr>
        <w:spacing w:after="120" w:line="480" w:lineRule="auto"/>
        <w:rPr>
          <w:rFonts w:ascii="Times New Roman" w:hAnsi="Times New Roman"/>
          <w:szCs w:val="24"/>
        </w:rPr>
      </w:pPr>
      <w:r w:rsidRPr="0049191D">
        <w:rPr>
          <w:rFonts w:ascii="Times New Roman" w:hAnsi="Times New Roman"/>
          <w:szCs w:val="24"/>
        </w:rPr>
        <w:t>Drainage into soil pores/groundwater (I, left axis).</w:t>
      </w:r>
    </w:p>
    <w:p w14:paraId="41F9940E" w14:textId="72A0A66F" w:rsidR="00E211B4" w:rsidRPr="0049191D" w:rsidRDefault="00AC0449" w:rsidP="0049191D">
      <w:pPr>
        <w:pStyle w:val="CommentText"/>
        <w:spacing w:line="480" w:lineRule="auto"/>
        <w:jc w:val="left"/>
        <w:rPr>
          <w:rFonts w:ascii="Times New Roman" w:hAnsi="Times New Roman"/>
          <w:sz w:val="24"/>
          <w:szCs w:val="24"/>
        </w:rPr>
      </w:pPr>
      <w:r w:rsidRPr="0049191D">
        <w:rPr>
          <w:rFonts w:ascii="Times New Roman" w:hAnsi="Times New Roman"/>
          <w:sz w:val="24"/>
          <w:szCs w:val="24"/>
        </w:rPr>
        <w:t xml:space="preserve">Our analysis and visualization approach is similar to the Piper plot diagrams developed by Lent et al. </w:t>
      </w:r>
      <w:r w:rsidR="001A318B" w:rsidRPr="0049191D">
        <w:rPr>
          <w:rFonts w:ascii="Times New Roman" w:hAnsi="Times New Roman"/>
          <w:sz w:val="24"/>
          <w:szCs w:val="24"/>
        </w:rPr>
        <w:t>(1997)</w:t>
      </w:r>
      <w:r w:rsidRPr="0049191D">
        <w:rPr>
          <w:rFonts w:ascii="Times New Roman" w:hAnsi="Times New Roman"/>
          <w:sz w:val="24"/>
          <w:szCs w:val="24"/>
        </w:rPr>
        <w:t xml:space="preserve"> to characterize and visualize hydrologic indices for wetlands</w:t>
      </w:r>
      <w:r w:rsidR="002B01EC">
        <w:rPr>
          <w:rFonts w:ascii="Times New Roman" w:hAnsi="Times New Roman"/>
          <w:sz w:val="24"/>
          <w:szCs w:val="24"/>
        </w:rPr>
        <w:t xml:space="preserve"> (See Appendix</w:t>
      </w:r>
      <w:r w:rsidR="0083378C">
        <w:rPr>
          <w:rFonts w:ascii="Times New Roman" w:hAnsi="Times New Roman"/>
          <w:sz w:val="24"/>
          <w:szCs w:val="24"/>
        </w:rPr>
        <w:t xml:space="preserve"> S1</w:t>
      </w:r>
      <w:r w:rsidR="002B01EC">
        <w:rPr>
          <w:rFonts w:ascii="Times New Roman" w:hAnsi="Times New Roman"/>
          <w:sz w:val="24"/>
          <w:szCs w:val="24"/>
        </w:rPr>
        <w:t>)</w:t>
      </w:r>
      <w:r w:rsidRPr="0049191D">
        <w:rPr>
          <w:rFonts w:ascii="Times New Roman" w:hAnsi="Times New Roman"/>
          <w:sz w:val="24"/>
          <w:szCs w:val="24"/>
        </w:rPr>
        <w:t xml:space="preserve">. However, the Water Budget Triangle is inverted from the Piper plot to emphasize the importance of prioritizing ET and percolation in GI design, and does not account for influent sources of water. </w:t>
      </w:r>
      <w:r w:rsidR="00E211B4" w:rsidRPr="0049191D">
        <w:rPr>
          <w:rFonts w:ascii="Times New Roman" w:hAnsi="Times New Roman"/>
          <w:sz w:val="24"/>
          <w:szCs w:val="24"/>
        </w:rPr>
        <w:t xml:space="preserve">Other simplified water budget visualization tools also depict water budgets for both individual structures and whole watersheds (see </w:t>
      </w:r>
      <w:r w:rsidR="001A318B" w:rsidRPr="0049191D">
        <w:rPr>
          <w:rFonts w:ascii="Times New Roman" w:hAnsi="Times New Roman"/>
          <w:sz w:val="24"/>
          <w:szCs w:val="24"/>
        </w:rPr>
        <w:t xml:space="preserve">Askarizadeh et al. 2015, Stroud Water Research </w:t>
      </w:r>
      <w:r w:rsidR="001A318B" w:rsidRPr="0049191D">
        <w:rPr>
          <w:rFonts w:ascii="Times New Roman" w:hAnsi="Times New Roman"/>
          <w:sz w:val="24"/>
          <w:szCs w:val="24"/>
        </w:rPr>
        <w:lastRenderedPageBreak/>
        <w:t>Center 2016</w:t>
      </w:r>
      <w:r w:rsidR="00E211B4" w:rsidRPr="0049191D">
        <w:rPr>
          <w:rFonts w:ascii="Times New Roman" w:hAnsi="Times New Roman"/>
          <w:sz w:val="24"/>
          <w:szCs w:val="24"/>
        </w:rPr>
        <w:t xml:space="preserve">). The method was developed to </w:t>
      </w:r>
      <w:r w:rsidR="00DF62F2">
        <w:rPr>
          <w:rFonts w:ascii="Times New Roman" w:hAnsi="Times New Roman"/>
          <w:sz w:val="24"/>
          <w:szCs w:val="24"/>
        </w:rPr>
        <w:t>lower</w:t>
      </w:r>
      <w:r w:rsidR="00E211B4" w:rsidRPr="0049191D">
        <w:rPr>
          <w:rFonts w:ascii="Times New Roman" w:hAnsi="Times New Roman"/>
          <w:sz w:val="24"/>
          <w:szCs w:val="24"/>
        </w:rPr>
        <w:t xml:space="preserve"> communication barriers </w:t>
      </w:r>
      <w:r w:rsidR="00DF62F2">
        <w:rPr>
          <w:rFonts w:ascii="Times New Roman" w:hAnsi="Times New Roman"/>
          <w:sz w:val="24"/>
          <w:szCs w:val="24"/>
        </w:rPr>
        <w:t>that limit</w:t>
      </w:r>
      <w:r w:rsidR="00E211B4" w:rsidRPr="0049191D">
        <w:rPr>
          <w:rFonts w:ascii="Times New Roman" w:hAnsi="Times New Roman"/>
          <w:sz w:val="24"/>
          <w:szCs w:val="24"/>
        </w:rPr>
        <w:t xml:space="preserve"> GI implementation, including: 1) conveying technical information about </w:t>
      </w:r>
      <w:r w:rsidR="001D19F9">
        <w:rPr>
          <w:rFonts w:ascii="Times New Roman" w:hAnsi="Times New Roman"/>
          <w:sz w:val="24"/>
          <w:szCs w:val="24"/>
        </w:rPr>
        <w:t>various</w:t>
      </w:r>
      <w:r w:rsidR="00E211B4" w:rsidRPr="0049191D">
        <w:rPr>
          <w:rFonts w:ascii="Times New Roman" w:hAnsi="Times New Roman"/>
          <w:sz w:val="24"/>
          <w:szCs w:val="24"/>
        </w:rPr>
        <w:t xml:space="preserve"> stormwater devices to technical and lay stakeholders; 2) providing a systematic visualization tool to compare performance of dissimilar systems; and 3) eliminating ambiguity </w:t>
      </w:r>
      <w:r w:rsidR="001D19F9">
        <w:rPr>
          <w:rFonts w:ascii="Times New Roman" w:hAnsi="Times New Roman"/>
          <w:sz w:val="24"/>
          <w:szCs w:val="24"/>
        </w:rPr>
        <w:t>in the description of</w:t>
      </w:r>
      <w:r w:rsidR="00E211B4" w:rsidRPr="0049191D">
        <w:rPr>
          <w:rFonts w:ascii="Times New Roman" w:hAnsi="Times New Roman"/>
          <w:sz w:val="24"/>
          <w:szCs w:val="24"/>
        </w:rPr>
        <w:t xml:space="preserve"> BMPs for non-technical stakeholders. </w:t>
      </w:r>
    </w:p>
    <w:p w14:paraId="21FFD2D9" w14:textId="2FB9F20F" w:rsidR="00A94E48" w:rsidRPr="0049191D" w:rsidRDefault="00A94E48" w:rsidP="0049191D">
      <w:pPr>
        <w:pStyle w:val="CommentText"/>
        <w:spacing w:line="480" w:lineRule="auto"/>
        <w:jc w:val="left"/>
        <w:rPr>
          <w:rFonts w:ascii="Times New Roman" w:hAnsi="Times New Roman"/>
          <w:sz w:val="24"/>
          <w:szCs w:val="24"/>
        </w:rPr>
      </w:pPr>
      <w:r w:rsidRPr="0049191D">
        <w:rPr>
          <w:rFonts w:ascii="Times New Roman" w:hAnsi="Times New Roman"/>
          <w:sz w:val="24"/>
          <w:szCs w:val="24"/>
        </w:rPr>
        <w:t xml:space="preserve">The methodology uses a water balance approach to account for fractional fluxes of water leaving the boundaries of the stormwater control device along each pathway (Q, ET, and I). The mass water flux of any given system may be represented by the </w:t>
      </w:r>
      <w:r w:rsidR="00720B9B">
        <w:rPr>
          <w:rFonts w:ascii="Times New Roman" w:hAnsi="Times New Roman"/>
          <w:sz w:val="24"/>
          <w:szCs w:val="24"/>
        </w:rPr>
        <w:t>water balance equation</w:t>
      </w:r>
      <w:r w:rsidRPr="0049191D">
        <w:rPr>
          <w:rFonts w:ascii="Times New Roman" w:hAnsi="Times New Roman"/>
          <w:sz w:val="24"/>
          <w:szCs w:val="24"/>
        </w:rPr>
        <w:t>:</w:t>
      </w:r>
    </w:p>
    <w:p w14:paraId="6E48896C" w14:textId="77777777" w:rsidR="00A94E48" w:rsidRPr="0049191D" w:rsidRDefault="00A94E48" w:rsidP="0049191D">
      <w:pPr>
        <w:pStyle w:val="MTDisplayEquation"/>
        <w:tabs>
          <w:tab w:val="left" w:pos="8640"/>
        </w:tabs>
        <w:spacing w:after="120" w:line="480" w:lineRule="auto"/>
        <w:rPr>
          <w:rFonts w:ascii="Times New Roman" w:hAnsi="Times New Roman"/>
          <w:szCs w:val="24"/>
        </w:rPr>
      </w:pPr>
      <w:r w:rsidRPr="0049191D">
        <w:rPr>
          <w:rFonts w:ascii="Times New Roman" w:hAnsi="Times New Roman"/>
          <w:szCs w:val="24"/>
        </w:rPr>
        <w:tab/>
      </w:r>
      <w:r w:rsidRPr="0049191D">
        <w:rPr>
          <w:rFonts w:ascii="Times New Roman" w:hAnsi="Times New Roman"/>
          <w:position w:val="-10"/>
          <w:szCs w:val="24"/>
        </w:rPr>
        <w:object w:dxaOrig="2380" w:dyaOrig="320" w14:anchorId="794566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75pt;height:15.75pt" o:ole="">
            <v:imagedata r:id="rId13" o:title=""/>
          </v:shape>
          <o:OLEObject Type="Embed" ProgID="Equation.DSMT4" ShapeID="_x0000_i1025" DrawAspect="Content" ObjectID="_1565702004" r:id="rId14"/>
        </w:object>
      </w:r>
      <w:r w:rsidRPr="0049191D">
        <w:rPr>
          <w:rFonts w:ascii="Times New Roman" w:hAnsi="Times New Roman"/>
          <w:szCs w:val="24"/>
        </w:rPr>
        <w:t xml:space="preserve"> </w:t>
      </w:r>
      <w:r w:rsidRPr="0049191D">
        <w:rPr>
          <w:rFonts w:ascii="Times New Roman" w:hAnsi="Times New Roman"/>
          <w:szCs w:val="24"/>
        </w:rPr>
        <w:tab/>
        <w:t>(1)</w:t>
      </w:r>
    </w:p>
    <w:p w14:paraId="6FCCF615" w14:textId="79BC5974" w:rsidR="00A94E48" w:rsidRPr="0049191D" w:rsidRDefault="00A94E48" w:rsidP="0049191D">
      <w:pPr>
        <w:spacing w:line="480" w:lineRule="auto"/>
        <w:rPr>
          <w:rFonts w:cs="Times New Roman"/>
          <w:szCs w:val="24"/>
        </w:rPr>
      </w:pPr>
      <w:r w:rsidRPr="0049191D">
        <w:rPr>
          <w:rFonts w:cs="Times New Roman"/>
          <w:szCs w:val="24"/>
        </w:rPr>
        <w:t>R represents influent water or run-on</w:t>
      </w:r>
      <w:r w:rsidR="000C5AAB" w:rsidRPr="0049191D">
        <w:rPr>
          <w:rFonts w:cs="Times New Roman"/>
          <w:szCs w:val="24"/>
        </w:rPr>
        <w:t xml:space="preserve">, </w:t>
      </w:r>
      <w:r w:rsidRPr="0049191D">
        <w:rPr>
          <w:rFonts w:cs="Times New Roman"/>
          <w:szCs w:val="24"/>
        </w:rPr>
        <w:t xml:space="preserve">P represents direct precipitation input and Q, ET and I (defined above) are calculated for the time step of interest. This approach may include stored water released after the event hydrograph. Note water stored (ΔS) in the system control volume can be depleted after a stormwater event, however, the time-step represented on the triangle must be uniform for all axes. The change in water storage (ΔS) within the system is not explicitly represented in the ternary diagram, since it is </w:t>
      </w:r>
      <w:r w:rsidR="00165002" w:rsidRPr="0049191D">
        <w:rPr>
          <w:rFonts w:cs="Times New Roman"/>
          <w:szCs w:val="24"/>
        </w:rPr>
        <w:t xml:space="preserve">not a flux. The tool makes a </w:t>
      </w:r>
      <w:r w:rsidRPr="0049191D">
        <w:rPr>
          <w:rFonts w:cs="Times New Roman"/>
          <w:szCs w:val="24"/>
        </w:rPr>
        <w:t>distinction between change</w:t>
      </w:r>
      <w:r w:rsidR="00165002" w:rsidRPr="0049191D">
        <w:rPr>
          <w:rFonts w:cs="Times New Roman"/>
          <w:szCs w:val="24"/>
        </w:rPr>
        <w:t>s</w:t>
      </w:r>
      <w:r w:rsidRPr="0049191D">
        <w:rPr>
          <w:rFonts w:cs="Times New Roman"/>
          <w:szCs w:val="24"/>
        </w:rPr>
        <w:t xml:space="preserve"> in stores and fluxes because it is </w:t>
      </w:r>
      <w:r w:rsidR="00B92C62" w:rsidRPr="0049191D">
        <w:rPr>
          <w:rFonts w:cs="Times New Roman"/>
          <w:szCs w:val="24"/>
        </w:rPr>
        <w:t>used</w:t>
      </w:r>
      <w:r w:rsidRPr="0049191D">
        <w:rPr>
          <w:rFonts w:cs="Times New Roman"/>
          <w:szCs w:val="24"/>
        </w:rPr>
        <w:t xml:space="preserve"> to quantify the relative importance of different loss processes occurring over the time-step of interest. Following increases in inputs from a storm event there is an increase in water storage for a period,</w:t>
      </w:r>
    </w:p>
    <w:p w14:paraId="25097B97" w14:textId="77777777" w:rsidR="00A94E48" w:rsidRPr="0049191D" w:rsidRDefault="00A94E48" w:rsidP="0049191D">
      <w:pPr>
        <w:pStyle w:val="MTDisplayEquation"/>
        <w:tabs>
          <w:tab w:val="left" w:pos="8640"/>
        </w:tabs>
        <w:spacing w:after="120" w:line="480" w:lineRule="auto"/>
        <w:rPr>
          <w:rFonts w:ascii="Times New Roman" w:hAnsi="Times New Roman"/>
          <w:szCs w:val="24"/>
        </w:rPr>
      </w:pPr>
      <w:r w:rsidRPr="0049191D">
        <w:rPr>
          <w:rFonts w:ascii="Times New Roman" w:hAnsi="Times New Roman"/>
          <w:szCs w:val="24"/>
        </w:rPr>
        <w:tab/>
      </w:r>
      <w:r w:rsidRPr="0049191D">
        <w:rPr>
          <w:rFonts w:ascii="Times New Roman" w:hAnsi="Times New Roman"/>
          <w:position w:val="-6"/>
          <w:szCs w:val="24"/>
        </w:rPr>
        <w:object w:dxaOrig="2120" w:dyaOrig="279" w14:anchorId="766FDB11">
          <v:shape id="_x0000_i1026" type="#_x0000_t75" style="width:108pt;height:15.75pt" o:ole="">
            <v:imagedata r:id="rId15" o:title=""/>
          </v:shape>
          <o:OLEObject Type="Embed" ProgID="Equation.DSMT4" ShapeID="_x0000_i1026" DrawAspect="Content" ObjectID="_1565702005" r:id="rId16"/>
        </w:object>
      </w:r>
      <w:r w:rsidRPr="0049191D">
        <w:rPr>
          <w:rFonts w:ascii="Times New Roman" w:hAnsi="Times New Roman"/>
          <w:szCs w:val="24"/>
        </w:rPr>
        <w:t xml:space="preserve"> </w:t>
      </w:r>
      <w:r w:rsidRPr="0049191D">
        <w:rPr>
          <w:rFonts w:ascii="Times New Roman" w:hAnsi="Times New Roman"/>
          <w:szCs w:val="24"/>
        </w:rPr>
        <w:tab/>
        <w:t>(2,3)</w:t>
      </w:r>
    </w:p>
    <w:p w14:paraId="77D72259" w14:textId="77777777" w:rsidR="00A94E48" w:rsidRPr="0049191D" w:rsidRDefault="00A94E48" w:rsidP="0049191D">
      <w:pPr>
        <w:spacing w:line="480" w:lineRule="auto"/>
        <w:rPr>
          <w:rFonts w:cs="Times New Roman"/>
          <w:szCs w:val="24"/>
        </w:rPr>
      </w:pPr>
      <w:r w:rsidRPr="0049191D">
        <w:rPr>
          <w:rFonts w:cs="Times New Roman"/>
          <w:szCs w:val="24"/>
        </w:rPr>
        <w:t>After the event, losses will eventually exceed inputs (resulting in decreasing storage),</w:t>
      </w:r>
    </w:p>
    <w:p w14:paraId="134DB003" w14:textId="28E5B93A" w:rsidR="00A94E48" w:rsidRPr="0049191D" w:rsidRDefault="00A94E48" w:rsidP="0049191D">
      <w:pPr>
        <w:pStyle w:val="MTDisplayEquation"/>
        <w:tabs>
          <w:tab w:val="left" w:pos="8640"/>
        </w:tabs>
        <w:spacing w:after="120" w:line="480" w:lineRule="auto"/>
        <w:rPr>
          <w:rFonts w:ascii="Times New Roman" w:hAnsi="Times New Roman"/>
          <w:szCs w:val="24"/>
        </w:rPr>
      </w:pPr>
      <w:r w:rsidRPr="0049191D">
        <w:rPr>
          <w:rFonts w:ascii="Times New Roman" w:hAnsi="Times New Roman"/>
          <w:szCs w:val="24"/>
        </w:rPr>
        <w:tab/>
      </w:r>
      <w:r w:rsidR="00154B67" w:rsidRPr="0049191D">
        <w:rPr>
          <w:rFonts w:ascii="Times New Roman" w:hAnsi="Times New Roman"/>
          <w:position w:val="-10"/>
          <w:szCs w:val="24"/>
        </w:rPr>
        <w:object w:dxaOrig="2140" w:dyaOrig="320" w14:anchorId="3C342246">
          <v:shape id="_x0000_i1027" type="#_x0000_t75" style="width:118.5pt;height:15.75pt" o:ole="">
            <v:imagedata r:id="rId17" o:title=""/>
          </v:shape>
          <o:OLEObject Type="Embed" ProgID="Equation.DSMT4" ShapeID="_x0000_i1027" DrawAspect="Content" ObjectID="_1565702006" r:id="rId18"/>
        </w:object>
      </w:r>
      <w:r w:rsidRPr="0049191D">
        <w:rPr>
          <w:rFonts w:ascii="Times New Roman" w:hAnsi="Times New Roman"/>
          <w:szCs w:val="24"/>
        </w:rPr>
        <w:t xml:space="preserve"> </w:t>
      </w:r>
      <w:r w:rsidRPr="0049191D">
        <w:rPr>
          <w:rFonts w:ascii="Times New Roman" w:hAnsi="Times New Roman"/>
          <w:szCs w:val="24"/>
        </w:rPr>
        <w:tab/>
        <w:t>(3,4)</w:t>
      </w:r>
    </w:p>
    <w:p w14:paraId="26662A59" w14:textId="4554B25A" w:rsidR="00A94E48" w:rsidRPr="0049191D" w:rsidRDefault="00A94E48" w:rsidP="0049191D">
      <w:pPr>
        <w:pStyle w:val="MTDisplayEquation"/>
        <w:tabs>
          <w:tab w:val="left" w:pos="8640"/>
        </w:tabs>
        <w:spacing w:after="120" w:line="480" w:lineRule="auto"/>
        <w:rPr>
          <w:rFonts w:ascii="Times New Roman" w:hAnsi="Times New Roman"/>
          <w:szCs w:val="24"/>
        </w:rPr>
      </w:pPr>
      <w:r w:rsidRPr="0049191D">
        <w:rPr>
          <w:rFonts w:ascii="Times New Roman" w:hAnsi="Times New Roman"/>
          <w:szCs w:val="24"/>
        </w:rPr>
        <w:lastRenderedPageBreak/>
        <w:tab/>
      </w:r>
      <w:r w:rsidR="00BB36A9" w:rsidRPr="0049191D">
        <w:rPr>
          <w:rFonts w:ascii="Times New Roman" w:hAnsi="Times New Roman"/>
          <w:position w:val="-10"/>
          <w:szCs w:val="24"/>
        </w:rPr>
        <w:object w:dxaOrig="2820" w:dyaOrig="320" w14:anchorId="37139E17">
          <v:shape id="_x0000_i1028" type="#_x0000_t75" style="width:149.25pt;height:15.75pt" o:ole="">
            <v:imagedata r:id="rId19" o:title=""/>
          </v:shape>
          <o:OLEObject Type="Embed" ProgID="Equation.DSMT4" ShapeID="_x0000_i1028" DrawAspect="Content" ObjectID="_1565702007" r:id="rId20"/>
        </w:object>
      </w:r>
      <w:r w:rsidRPr="0049191D">
        <w:rPr>
          <w:rFonts w:ascii="Times New Roman" w:hAnsi="Times New Roman"/>
          <w:szCs w:val="24"/>
        </w:rPr>
        <w:t xml:space="preserve"> </w:t>
      </w:r>
      <w:r w:rsidRPr="0049191D">
        <w:rPr>
          <w:rFonts w:ascii="Times New Roman" w:hAnsi="Times New Roman"/>
          <w:szCs w:val="24"/>
        </w:rPr>
        <w:tab/>
        <w:t>(5)</w:t>
      </w:r>
    </w:p>
    <w:p w14:paraId="153F2B7F" w14:textId="78052BF8" w:rsidR="00A94E48" w:rsidRPr="0049191D" w:rsidRDefault="00A94E48" w:rsidP="0049191D">
      <w:pPr>
        <w:spacing w:line="480" w:lineRule="auto"/>
        <w:rPr>
          <w:rFonts w:cs="Times New Roman"/>
          <w:szCs w:val="24"/>
        </w:rPr>
      </w:pPr>
      <w:r w:rsidRPr="0049191D">
        <w:rPr>
          <w:rFonts w:cs="Times New Roman"/>
          <w:szCs w:val="24"/>
        </w:rPr>
        <w:t xml:space="preserve">It is convenient to choose the time scale for analysis as the </w:t>
      </w:r>
      <w:r w:rsidR="006D20FB">
        <w:rPr>
          <w:rFonts w:cs="Times New Roman"/>
          <w:szCs w:val="24"/>
        </w:rPr>
        <w:t>period</w:t>
      </w:r>
      <w:r w:rsidRPr="0049191D">
        <w:rPr>
          <w:rFonts w:cs="Times New Roman"/>
          <w:szCs w:val="24"/>
        </w:rPr>
        <w:t xml:space="preserve"> over which ΔS = 0, when storage returns to the initial condition prior to </w:t>
      </w:r>
      <w:r w:rsidR="00B92C62" w:rsidRPr="0049191D">
        <w:rPr>
          <w:rFonts w:cs="Times New Roman"/>
          <w:szCs w:val="24"/>
        </w:rPr>
        <w:t>a runoff</w:t>
      </w:r>
      <w:r w:rsidRPr="0049191D">
        <w:rPr>
          <w:rFonts w:cs="Times New Roman"/>
          <w:szCs w:val="24"/>
        </w:rPr>
        <w:t xml:space="preserve"> event and the mass balance is fully described by the loss terms in the diagram (i.e., steady-state). However, steady-state condition is not a requirement for application of the tool, as long as the time-step remains con</w:t>
      </w:r>
      <w:r w:rsidR="002B01EC">
        <w:rPr>
          <w:rFonts w:cs="Times New Roman"/>
          <w:szCs w:val="24"/>
        </w:rPr>
        <w:t>stant across all loss pathways.</w:t>
      </w:r>
    </w:p>
    <w:p w14:paraId="7DFCD8CC" w14:textId="69C0CB3A" w:rsidR="00A94E48" w:rsidRPr="0049191D" w:rsidRDefault="005D5F76" w:rsidP="0049191D">
      <w:pPr>
        <w:pStyle w:val="Heading1"/>
        <w:rPr>
          <w:rFonts w:ascii="Times New Roman" w:hAnsi="Times New Roman" w:cs="Times New Roman"/>
          <w:sz w:val="24"/>
          <w:szCs w:val="24"/>
        </w:rPr>
      </w:pPr>
      <w:commentRangeStart w:id="4"/>
      <w:r>
        <w:rPr>
          <w:rFonts w:ascii="Times New Roman" w:hAnsi="Times New Roman" w:cs="Times New Roman"/>
          <w:sz w:val="24"/>
          <w:szCs w:val="24"/>
        </w:rPr>
        <w:t xml:space="preserve">3 </w:t>
      </w:r>
      <w:r w:rsidR="007764AC">
        <w:rPr>
          <w:rFonts w:ascii="Times New Roman" w:hAnsi="Times New Roman" w:cs="Times New Roman"/>
          <w:sz w:val="24"/>
          <w:szCs w:val="24"/>
        </w:rPr>
        <w:t>Results</w:t>
      </w:r>
      <w:r w:rsidR="00147A5F">
        <w:rPr>
          <w:rFonts w:ascii="Times New Roman" w:hAnsi="Times New Roman" w:cs="Times New Roman"/>
          <w:sz w:val="24"/>
          <w:szCs w:val="24"/>
        </w:rPr>
        <w:t xml:space="preserve"> and Discussion</w:t>
      </w:r>
      <w:commentRangeEnd w:id="4"/>
      <w:r w:rsidR="00147A5F">
        <w:rPr>
          <w:rStyle w:val="CommentReference"/>
          <w:rFonts w:ascii="Times" w:eastAsia="Times New Roman" w:hAnsi="Times" w:cs="Times New Roman"/>
          <w:b w:val="0"/>
          <w:bCs w:val="0"/>
          <w:color w:val="auto"/>
        </w:rPr>
        <w:commentReference w:id="4"/>
      </w:r>
    </w:p>
    <w:p w14:paraId="68160EF5" w14:textId="791B3C97" w:rsidR="00A94E48" w:rsidRPr="0049191D" w:rsidRDefault="00064D1B" w:rsidP="00147A5F">
      <w:pPr>
        <w:spacing w:line="480" w:lineRule="auto"/>
        <w:rPr>
          <w:rFonts w:cs="Times New Roman"/>
          <w:szCs w:val="24"/>
        </w:rPr>
      </w:pPr>
      <w:r w:rsidRPr="00147A5F">
        <w:rPr>
          <w:rFonts w:cs="Times New Roman"/>
          <w:szCs w:val="24"/>
        </w:rPr>
        <w:t xml:space="preserve">It is essential that stormwater infrastructure designers understand how physical design, drainage media preparation, long-term maintenance, </w:t>
      </w:r>
      <w:r w:rsidR="00485CAF">
        <w:rPr>
          <w:rFonts w:cs="Times New Roman"/>
          <w:szCs w:val="24"/>
        </w:rPr>
        <w:t>and plant species affect</w:t>
      </w:r>
      <w:r w:rsidR="008B0558">
        <w:rPr>
          <w:rFonts w:cs="Times New Roman"/>
          <w:szCs w:val="24"/>
        </w:rPr>
        <w:t xml:space="preserve"> the water budget of a</w:t>
      </w:r>
      <w:r w:rsidRPr="00147A5F">
        <w:rPr>
          <w:rFonts w:cs="Times New Roman"/>
          <w:szCs w:val="24"/>
        </w:rPr>
        <w:t xml:space="preserve"> </w:t>
      </w:r>
      <w:r w:rsidR="001D19F9">
        <w:rPr>
          <w:rFonts w:cs="Times New Roman"/>
          <w:szCs w:val="24"/>
        </w:rPr>
        <w:t>built</w:t>
      </w:r>
      <w:r w:rsidR="001D19F9" w:rsidRPr="00147A5F">
        <w:rPr>
          <w:rFonts w:cs="Times New Roman"/>
          <w:szCs w:val="24"/>
        </w:rPr>
        <w:t xml:space="preserve"> </w:t>
      </w:r>
      <w:r w:rsidRPr="00147A5F">
        <w:rPr>
          <w:rFonts w:cs="Times New Roman"/>
          <w:szCs w:val="24"/>
        </w:rPr>
        <w:t>system.</w:t>
      </w:r>
      <w:r>
        <w:rPr>
          <w:rFonts w:cs="Times New Roman"/>
          <w:szCs w:val="24"/>
        </w:rPr>
        <w:t xml:space="preserve"> </w:t>
      </w:r>
      <w:r w:rsidR="008B0558">
        <w:rPr>
          <w:rFonts w:cs="Times New Roman"/>
          <w:szCs w:val="24"/>
        </w:rPr>
        <w:t>To explore this, w</w:t>
      </w:r>
      <w:r w:rsidR="00A94E48" w:rsidRPr="0049191D">
        <w:rPr>
          <w:rFonts w:cs="Times New Roman"/>
          <w:szCs w:val="24"/>
        </w:rPr>
        <w:t xml:space="preserve">e present </w:t>
      </w:r>
      <w:r w:rsidR="006D20FB">
        <w:rPr>
          <w:rFonts w:cs="Times New Roman"/>
          <w:szCs w:val="24"/>
        </w:rPr>
        <w:t xml:space="preserve">a series of </w:t>
      </w:r>
      <w:r w:rsidR="00A94E48" w:rsidRPr="0049191D">
        <w:rPr>
          <w:rFonts w:cs="Times New Roman"/>
          <w:szCs w:val="24"/>
        </w:rPr>
        <w:t>case studies from stormwater management technologies found in the literature, including</w:t>
      </w:r>
      <w:r w:rsidR="00DC1660" w:rsidRPr="0049191D">
        <w:rPr>
          <w:rFonts w:cs="Times New Roman"/>
          <w:szCs w:val="24"/>
        </w:rPr>
        <w:t>:</w:t>
      </w:r>
      <w:r w:rsidR="00A94E48" w:rsidRPr="0049191D">
        <w:rPr>
          <w:rFonts w:cs="Times New Roman"/>
          <w:szCs w:val="24"/>
        </w:rPr>
        <w:t xml:space="preserve"> runoff reduction calcu</w:t>
      </w:r>
      <w:r w:rsidR="00DC1660" w:rsidRPr="0049191D">
        <w:rPr>
          <w:rFonts w:cs="Times New Roman"/>
          <w:szCs w:val="24"/>
        </w:rPr>
        <w:t>lations;</w:t>
      </w:r>
      <w:r w:rsidR="00A94E48" w:rsidRPr="0049191D">
        <w:rPr>
          <w:rFonts w:cs="Times New Roman"/>
          <w:szCs w:val="24"/>
        </w:rPr>
        <w:t xml:space="preserve"> hypothetical</w:t>
      </w:r>
      <w:r w:rsidR="00DC1660" w:rsidRPr="0049191D">
        <w:rPr>
          <w:rFonts w:cs="Times New Roman"/>
          <w:szCs w:val="24"/>
        </w:rPr>
        <w:t xml:space="preserve"> assessment of dynamic behavior;</w:t>
      </w:r>
      <w:r w:rsidR="00A94E48" w:rsidRPr="0049191D">
        <w:rPr>
          <w:rFonts w:cs="Times New Roman"/>
          <w:szCs w:val="24"/>
        </w:rPr>
        <w:t xml:space="preserve"> comparison of modeled and measured behavior for both constructed and natural </w:t>
      </w:r>
      <w:r w:rsidR="00DA46D5" w:rsidRPr="0049191D">
        <w:rPr>
          <w:rFonts w:cs="Times New Roman"/>
          <w:szCs w:val="24"/>
        </w:rPr>
        <w:t>BMP</w:t>
      </w:r>
      <w:r w:rsidR="00A94E48" w:rsidRPr="0049191D">
        <w:rPr>
          <w:rFonts w:cs="Times New Roman"/>
          <w:szCs w:val="24"/>
        </w:rPr>
        <w:t>s</w:t>
      </w:r>
      <w:r w:rsidR="00DC1660" w:rsidRPr="0049191D">
        <w:rPr>
          <w:rFonts w:cs="Times New Roman"/>
          <w:szCs w:val="24"/>
        </w:rPr>
        <w:t>;</w:t>
      </w:r>
      <w:r w:rsidR="00A94E48" w:rsidRPr="0049191D">
        <w:rPr>
          <w:rFonts w:cs="Times New Roman"/>
          <w:szCs w:val="24"/>
        </w:rPr>
        <w:t xml:space="preserve"> </w:t>
      </w:r>
      <w:r w:rsidR="001D19F9">
        <w:rPr>
          <w:rFonts w:cs="Times New Roman"/>
          <w:szCs w:val="24"/>
        </w:rPr>
        <w:t>and</w:t>
      </w:r>
      <w:r w:rsidR="00A94E48" w:rsidRPr="0049191D">
        <w:rPr>
          <w:rFonts w:cs="Times New Roman"/>
          <w:szCs w:val="24"/>
        </w:rPr>
        <w:t xml:space="preserve"> comparison of multiple GI and conventional technologies.</w:t>
      </w:r>
      <w:r w:rsidR="00147A5F">
        <w:rPr>
          <w:rFonts w:cs="Times New Roman"/>
          <w:szCs w:val="24"/>
        </w:rPr>
        <w:t xml:space="preserve"> </w:t>
      </w:r>
      <w:r w:rsidR="00147A5F" w:rsidRPr="00147A5F">
        <w:rPr>
          <w:rFonts w:cs="Times New Roman"/>
          <w:szCs w:val="24"/>
        </w:rPr>
        <w:t>This synthesis support</w:t>
      </w:r>
      <w:r w:rsidR="001D19F9">
        <w:rPr>
          <w:rFonts w:cs="Times New Roman"/>
          <w:szCs w:val="24"/>
        </w:rPr>
        <w:t>s</w:t>
      </w:r>
      <w:r w:rsidR="00147A5F" w:rsidRPr="00147A5F">
        <w:rPr>
          <w:rFonts w:cs="Times New Roman"/>
          <w:szCs w:val="24"/>
        </w:rPr>
        <w:t xml:space="preserve"> reasonable expectations that modifying contributing catchment area, </w:t>
      </w:r>
      <w:r w:rsidR="00B82E90">
        <w:rPr>
          <w:rFonts w:cs="Times New Roman"/>
          <w:szCs w:val="24"/>
        </w:rPr>
        <w:t>basin</w:t>
      </w:r>
      <w:r w:rsidR="00B82E90" w:rsidRPr="00147A5F">
        <w:rPr>
          <w:rFonts w:cs="Times New Roman"/>
          <w:szCs w:val="24"/>
        </w:rPr>
        <w:t xml:space="preserve"> </w:t>
      </w:r>
      <w:r w:rsidR="00147A5F" w:rsidRPr="00147A5F">
        <w:rPr>
          <w:rFonts w:cs="Times New Roman"/>
          <w:szCs w:val="24"/>
        </w:rPr>
        <w:t>area, hydraulic retention time, media depth or soil particle characteristics, rooting depth and other ecohydrologic characteristics will change the water budgets of engineered stormwater systems. Equipped with a quantitative understanding of the hydrologic function of stormwater technologies, the application of watershed models should allow for projections of the stormwater management actions needed to achieve water resource objectives. Using the dataset</w:t>
      </w:r>
      <w:r w:rsidR="00B82E90">
        <w:rPr>
          <w:rFonts w:cs="Times New Roman"/>
          <w:szCs w:val="24"/>
        </w:rPr>
        <w:t>s</w:t>
      </w:r>
      <w:r w:rsidR="00147A5F" w:rsidRPr="00147A5F">
        <w:rPr>
          <w:rFonts w:cs="Times New Roman"/>
          <w:szCs w:val="24"/>
        </w:rPr>
        <w:t xml:space="preserve"> collected from the literature, we calculate acceptable operational ranges for these structures and understand design factors that influence hydrologic processes</w:t>
      </w:r>
      <w:r w:rsidR="00B82E90">
        <w:rPr>
          <w:rFonts w:cs="Times New Roman"/>
          <w:szCs w:val="24"/>
        </w:rPr>
        <w:t xml:space="preserve"> (Tables 1 and 2)</w:t>
      </w:r>
      <w:r w:rsidR="00147A5F" w:rsidRPr="00147A5F">
        <w:rPr>
          <w:rFonts w:cs="Times New Roman"/>
          <w:szCs w:val="24"/>
        </w:rPr>
        <w:t>.</w:t>
      </w:r>
      <w:r w:rsidR="008B0558">
        <w:rPr>
          <w:rFonts w:cs="Times New Roman"/>
          <w:szCs w:val="24"/>
        </w:rPr>
        <w:t xml:space="preserve"> </w:t>
      </w:r>
      <w:r w:rsidR="008B0558" w:rsidRPr="003F7F6A">
        <w:rPr>
          <w:szCs w:val="24"/>
        </w:rPr>
        <w:t>Th</w:t>
      </w:r>
      <w:r w:rsidR="00B82E90">
        <w:rPr>
          <w:szCs w:val="24"/>
        </w:rPr>
        <w:t>is</w:t>
      </w:r>
      <w:r w:rsidR="008B0558" w:rsidRPr="003F7F6A">
        <w:rPr>
          <w:szCs w:val="24"/>
        </w:rPr>
        <w:t xml:space="preserve"> data-driven approach </w:t>
      </w:r>
      <w:r w:rsidR="00B82E90">
        <w:rPr>
          <w:szCs w:val="24"/>
        </w:rPr>
        <w:t>supports the</w:t>
      </w:r>
      <w:r w:rsidR="008B0558" w:rsidRPr="003F7F6A">
        <w:rPr>
          <w:szCs w:val="24"/>
        </w:rPr>
        <w:t xml:space="preserve"> development of </w:t>
      </w:r>
      <w:r w:rsidR="008B0558" w:rsidRPr="003F7F6A">
        <w:rPr>
          <w:noProof/>
          <w:szCs w:val="24"/>
        </w:rPr>
        <w:t xml:space="preserve">a “sliding scale” performance credit system </w:t>
      </w:r>
      <w:r w:rsidR="00B82E90">
        <w:rPr>
          <w:noProof/>
          <w:szCs w:val="24"/>
        </w:rPr>
        <w:t>(</w:t>
      </w:r>
      <w:r w:rsidR="008B0558" w:rsidRPr="003F7F6A">
        <w:rPr>
          <w:noProof/>
          <w:szCs w:val="24"/>
        </w:rPr>
        <w:t xml:space="preserve">Brown et al. </w:t>
      </w:r>
      <w:r w:rsidR="008B0558" w:rsidRPr="003F7F6A">
        <w:rPr>
          <w:szCs w:val="24"/>
        </w:rPr>
        <w:lastRenderedPageBreak/>
        <w:t>2011)</w:t>
      </w:r>
      <w:r w:rsidR="008B0558" w:rsidRPr="003F7F6A">
        <w:rPr>
          <w:noProof/>
          <w:szCs w:val="24"/>
        </w:rPr>
        <w:t>.</w:t>
      </w:r>
      <w:r w:rsidR="008B0558">
        <w:rPr>
          <w:noProof/>
          <w:szCs w:val="24"/>
        </w:rPr>
        <w:t xml:space="preserve"> </w:t>
      </w:r>
      <w:r w:rsidR="008B0558">
        <w:rPr>
          <w:rFonts w:cs="Times New Roman"/>
          <w:szCs w:val="24"/>
        </w:rPr>
        <w:t>Supporting information is available for additional stormwater technologies not presented here (</w:t>
      </w:r>
      <w:r w:rsidR="00B82E90">
        <w:rPr>
          <w:rFonts w:cs="Times New Roman"/>
          <w:szCs w:val="24"/>
        </w:rPr>
        <w:t>Appendix S</w:t>
      </w:r>
      <w:r w:rsidR="0083378C">
        <w:rPr>
          <w:rFonts w:cs="Times New Roman"/>
          <w:szCs w:val="24"/>
        </w:rPr>
        <w:t>2</w:t>
      </w:r>
      <w:r w:rsidR="008B0558">
        <w:rPr>
          <w:rFonts w:cs="Times New Roman"/>
          <w:szCs w:val="24"/>
        </w:rPr>
        <w:t>).</w:t>
      </w:r>
    </w:p>
    <w:p w14:paraId="174FA6B5" w14:textId="7FB6DD9F" w:rsidR="00CE38C8" w:rsidRPr="0049191D" w:rsidRDefault="005D5F76" w:rsidP="0049191D">
      <w:pPr>
        <w:pStyle w:val="Heading2"/>
        <w:rPr>
          <w:rFonts w:ascii="Times New Roman" w:hAnsi="Times New Roman" w:cs="Times New Roman"/>
          <w:sz w:val="24"/>
          <w:szCs w:val="24"/>
        </w:rPr>
      </w:pPr>
      <w:r>
        <w:rPr>
          <w:rFonts w:ascii="Times New Roman" w:hAnsi="Times New Roman" w:cs="Times New Roman"/>
          <w:sz w:val="24"/>
          <w:szCs w:val="24"/>
        </w:rPr>
        <w:t xml:space="preserve">3.1 </w:t>
      </w:r>
      <w:r w:rsidR="00CE38C8" w:rsidRPr="0049191D">
        <w:rPr>
          <w:rFonts w:ascii="Times New Roman" w:hAnsi="Times New Roman" w:cs="Times New Roman"/>
          <w:sz w:val="24"/>
          <w:szCs w:val="24"/>
        </w:rPr>
        <w:t>Natural and Constructed Wetlands</w:t>
      </w:r>
    </w:p>
    <w:p w14:paraId="3C0832DA" w14:textId="3AB106FD" w:rsidR="00B857C8" w:rsidRPr="0049191D" w:rsidRDefault="00B82E90" w:rsidP="0049191D">
      <w:pPr>
        <w:spacing w:line="480" w:lineRule="auto"/>
        <w:rPr>
          <w:rFonts w:cs="Times New Roman"/>
          <w:szCs w:val="24"/>
        </w:rPr>
      </w:pPr>
      <w:r>
        <w:rPr>
          <w:rFonts w:cs="Times New Roman"/>
          <w:szCs w:val="24"/>
        </w:rPr>
        <w:t>The h</w:t>
      </w:r>
      <w:r w:rsidR="00E2412F" w:rsidRPr="0049191D">
        <w:rPr>
          <w:rFonts w:cs="Times New Roman"/>
          <w:szCs w:val="24"/>
        </w:rPr>
        <w:t xml:space="preserve">ydrologic </w:t>
      </w:r>
      <w:r>
        <w:rPr>
          <w:rFonts w:cs="Times New Roman"/>
          <w:szCs w:val="24"/>
        </w:rPr>
        <w:t>function</w:t>
      </w:r>
      <w:r w:rsidR="00E2412F" w:rsidRPr="0049191D">
        <w:rPr>
          <w:rFonts w:cs="Times New Roman"/>
          <w:szCs w:val="24"/>
        </w:rPr>
        <w:t xml:space="preserve"> of natural wetlands has been explored for</w:t>
      </w:r>
      <w:r w:rsidR="00992DEE" w:rsidRPr="0049191D">
        <w:rPr>
          <w:rFonts w:cs="Times New Roman"/>
          <w:szCs w:val="24"/>
        </w:rPr>
        <w:t xml:space="preserve"> more than 50 years</w:t>
      </w:r>
      <w:r w:rsidR="00625FCB" w:rsidRPr="0049191D">
        <w:rPr>
          <w:rFonts w:cs="Times New Roman"/>
          <w:szCs w:val="24"/>
        </w:rPr>
        <w:t xml:space="preserve"> (Crisp 1966)</w:t>
      </w:r>
      <w:r w:rsidR="00DE3DF4" w:rsidRPr="0049191D">
        <w:rPr>
          <w:rFonts w:cs="Times New Roman"/>
          <w:szCs w:val="24"/>
        </w:rPr>
        <w:t>, and offer</w:t>
      </w:r>
      <w:r>
        <w:rPr>
          <w:rFonts w:cs="Times New Roman"/>
          <w:szCs w:val="24"/>
        </w:rPr>
        <w:t>s</w:t>
      </w:r>
      <w:r w:rsidR="00DE3DF4" w:rsidRPr="0049191D">
        <w:rPr>
          <w:rFonts w:cs="Times New Roman"/>
          <w:szCs w:val="24"/>
        </w:rPr>
        <w:t xml:space="preserve"> a good reference</w:t>
      </w:r>
      <w:r w:rsidR="00625FCB" w:rsidRPr="0049191D">
        <w:rPr>
          <w:rFonts w:cs="Times New Roman"/>
          <w:szCs w:val="24"/>
        </w:rPr>
        <w:t xml:space="preserve"> for comparison with constructed systems</w:t>
      </w:r>
      <w:r w:rsidR="00E2412F" w:rsidRPr="0049191D">
        <w:rPr>
          <w:rFonts w:cs="Times New Roman"/>
          <w:szCs w:val="24"/>
        </w:rPr>
        <w:t xml:space="preserve">. </w:t>
      </w:r>
      <w:r w:rsidR="00CE38C8" w:rsidRPr="0049191D">
        <w:rPr>
          <w:rFonts w:cs="Times New Roman"/>
          <w:szCs w:val="24"/>
        </w:rPr>
        <w:t>Wetlands exhibit a wide range of hydrologic behavior,</w:t>
      </w:r>
      <w:r w:rsidR="00ED3091">
        <w:rPr>
          <w:rFonts w:cs="Times New Roman"/>
          <w:szCs w:val="24"/>
        </w:rPr>
        <w:t xml:space="preserve"> </w:t>
      </w:r>
      <w:r>
        <w:rPr>
          <w:rFonts w:cs="Times New Roman"/>
          <w:szCs w:val="24"/>
        </w:rPr>
        <w:t xml:space="preserve">due </w:t>
      </w:r>
      <w:r w:rsidR="00ED3091">
        <w:rPr>
          <w:rFonts w:cs="Times New Roman"/>
          <w:szCs w:val="24"/>
        </w:rPr>
        <w:t xml:space="preserve">to </w:t>
      </w:r>
      <w:r w:rsidR="00CE38C8" w:rsidRPr="0049191D">
        <w:rPr>
          <w:rFonts w:cs="Times New Roman"/>
          <w:szCs w:val="24"/>
        </w:rPr>
        <w:t xml:space="preserve">a) </w:t>
      </w:r>
      <w:r w:rsidR="00992DEE" w:rsidRPr="0049191D">
        <w:rPr>
          <w:rFonts w:cs="Times New Roman"/>
          <w:szCs w:val="24"/>
        </w:rPr>
        <w:t>varying</w:t>
      </w:r>
      <w:r w:rsidR="00CE38C8" w:rsidRPr="0049191D">
        <w:rPr>
          <w:rFonts w:cs="Times New Roman"/>
          <w:szCs w:val="24"/>
        </w:rPr>
        <w:t xml:space="preserve"> hydrogeomorphic controls </w:t>
      </w:r>
      <w:r>
        <w:rPr>
          <w:rFonts w:cs="Times New Roman"/>
          <w:szCs w:val="24"/>
        </w:rPr>
        <w:t>for</w:t>
      </w:r>
      <w:r w:rsidRPr="0049191D">
        <w:rPr>
          <w:rFonts w:cs="Times New Roman"/>
          <w:szCs w:val="24"/>
        </w:rPr>
        <w:t xml:space="preserve"> </w:t>
      </w:r>
      <w:r w:rsidR="00CE38C8" w:rsidRPr="0049191D">
        <w:rPr>
          <w:rFonts w:cs="Times New Roman"/>
          <w:szCs w:val="24"/>
        </w:rPr>
        <w:t xml:space="preserve">natural wetlands </w:t>
      </w:r>
      <w:r w:rsidR="00707274">
        <w:rPr>
          <w:rFonts w:cs="Times New Roman"/>
          <w:szCs w:val="24"/>
        </w:rPr>
        <w:t xml:space="preserve">and </w:t>
      </w:r>
      <w:r w:rsidR="00CE38C8" w:rsidRPr="0049191D">
        <w:rPr>
          <w:rFonts w:cs="Times New Roman"/>
          <w:szCs w:val="24"/>
        </w:rPr>
        <w:t xml:space="preserve">b) </w:t>
      </w:r>
      <w:r w:rsidR="00992DEE" w:rsidRPr="0049191D">
        <w:rPr>
          <w:rFonts w:cs="Times New Roman"/>
          <w:szCs w:val="24"/>
        </w:rPr>
        <w:t>diverse</w:t>
      </w:r>
      <w:r w:rsidR="00CE38C8" w:rsidRPr="0049191D">
        <w:rPr>
          <w:rFonts w:cs="Times New Roman"/>
          <w:szCs w:val="24"/>
        </w:rPr>
        <w:t xml:space="preserve"> design objectives for constructed wetlands (Lent et al. 1997, Nungesser and Chimney 2006). </w:t>
      </w:r>
      <w:r w:rsidR="00B857C8" w:rsidRPr="0049191D">
        <w:rPr>
          <w:rFonts w:cs="Times New Roman"/>
          <w:szCs w:val="24"/>
        </w:rPr>
        <w:t xml:space="preserve">Dominant </w:t>
      </w:r>
      <w:r w:rsidR="003F0096">
        <w:rPr>
          <w:rFonts w:cs="Times New Roman"/>
          <w:szCs w:val="24"/>
        </w:rPr>
        <w:t xml:space="preserve">hydrologic </w:t>
      </w:r>
      <w:r w:rsidR="00B857C8" w:rsidRPr="0049191D">
        <w:rPr>
          <w:rFonts w:cs="Times New Roman"/>
          <w:szCs w:val="24"/>
        </w:rPr>
        <w:t xml:space="preserve">fluxes </w:t>
      </w:r>
      <w:r w:rsidR="003F0096">
        <w:rPr>
          <w:rFonts w:cs="Times New Roman"/>
          <w:szCs w:val="24"/>
        </w:rPr>
        <w:t>in</w:t>
      </w:r>
      <w:r w:rsidR="00B857C8" w:rsidRPr="0049191D">
        <w:rPr>
          <w:rFonts w:cs="Times New Roman"/>
          <w:szCs w:val="24"/>
        </w:rPr>
        <w:t xml:space="preserve"> wetland</w:t>
      </w:r>
      <w:r w:rsidR="003F0096">
        <w:rPr>
          <w:rFonts w:cs="Times New Roman"/>
          <w:szCs w:val="24"/>
        </w:rPr>
        <w:t>s</w:t>
      </w:r>
      <w:r w:rsidR="00B857C8" w:rsidRPr="0049191D">
        <w:rPr>
          <w:rFonts w:cs="Times New Roman"/>
          <w:szCs w:val="24"/>
        </w:rPr>
        <w:t xml:space="preserve"> may change </w:t>
      </w:r>
      <w:r w:rsidR="003F0096" w:rsidRPr="0049191D">
        <w:rPr>
          <w:rFonts w:cs="Times New Roman"/>
          <w:szCs w:val="24"/>
        </w:rPr>
        <w:t xml:space="preserve">over relatively short time scales </w:t>
      </w:r>
      <w:r w:rsidR="00B857C8" w:rsidRPr="0049191D">
        <w:rPr>
          <w:rFonts w:cs="Times New Roman"/>
          <w:szCs w:val="24"/>
        </w:rPr>
        <w:t>throughout the period of surface runoff, and may reverse during baseflow, flood levels or tidal extremes (Hughes et al. 1998, Choi and Harvey 2000). For example, the major hydrologic fluxes from kettle wetlands are evapotranspiration and infiltration, which may exhibit diel or seasonal fluctuatio</w:t>
      </w:r>
      <w:r w:rsidR="003F0096">
        <w:rPr>
          <w:rFonts w:cs="Times New Roman"/>
          <w:szCs w:val="24"/>
        </w:rPr>
        <w:t>n</w:t>
      </w:r>
      <w:r w:rsidR="00B857C8" w:rsidRPr="0049191D">
        <w:rPr>
          <w:rFonts w:cs="Times New Roman"/>
          <w:szCs w:val="24"/>
        </w:rPr>
        <w:t>, depending on temperature and precipitation (Hollands 1989). Natural wetlands typically have more complex water budgets than small constructed wetlands.</w:t>
      </w:r>
      <w:r w:rsidR="000D79F7">
        <w:rPr>
          <w:rFonts w:cs="Times New Roman"/>
          <w:szCs w:val="24"/>
        </w:rPr>
        <w:t xml:space="preserve"> It</w:t>
      </w:r>
      <w:r w:rsidR="00B857C8" w:rsidRPr="0049191D">
        <w:rPr>
          <w:rFonts w:cs="Times New Roman"/>
          <w:szCs w:val="24"/>
        </w:rPr>
        <w:t xml:space="preserve"> may not be possible to depict water budgets for estuaries and other</w:t>
      </w:r>
      <w:r w:rsidR="003F0096">
        <w:rPr>
          <w:rFonts w:cs="Times New Roman"/>
          <w:szCs w:val="24"/>
        </w:rPr>
        <w:t xml:space="preserve"> wetland</w:t>
      </w:r>
      <w:r w:rsidR="00B857C8" w:rsidRPr="0049191D">
        <w:rPr>
          <w:rFonts w:cs="Times New Roman"/>
          <w:szCs w:val="24"/>
        </w:rPr>
        <w:t xml:space="preserve"> systems with tidal forcing using the si</w:t>
      </w:r>
      <w:r w:rsidR="00FD5139">
        <w:rPr>
          <w:rFonts w:cs="Times New Roman"/>
          <w:szCs w:val="24"/>
        </w:rPr>
        <w:t xml:space="preserve">mple Water Budget Triangle (see </w:t>
      </w:r>
      <w:r w:rsidR="00B857C8" w:rsidRPr="0049191D">
        <w:rPr>
          <w:rFonts w:cs="Times New Roman"/>
          <w:szCs w:val="24"/>
        </w:rPr>
        <w:t>Hughes et al. 1998</w:t>
      </w:r>
      <w:r w:rsidR="00FD5139">
        <w:rPr>
          <w:rFonts w:cs="Times New Roman"/>
          <w:szCs w:val="24"/>
        </w:rPr>
        <w:t>)</w:t>
      </w:r>
      <w:r w:rsidR="00B857C8" w:rsidRPr="0049191D">
        <w:rPr>
          <w:rFonts w:cs="Times New Roman"/>
          <w:szCs w:val="24"/>
        </w:rPr>
        <w:t>.</w:t>
      </w:r>
    </w:p>
    <w:p w14:paraId="085F5E6B" w14:textId="43CA9872" w:rsidR="00B857C8" w:rsidRPr="0049191D" w:rsidRDefault="00B857C8" w:rsidP="00DC7955">
      <w:pPr>
        <w:spacing w:line="480" w:lineRule="auto"/>
        <w:rPr>
          <w:rFonts w:cs="Times New Roman"/>
          <w:szCs w:val="24"/>
        </w:rPr>
      </w:pPr>
      <w:r w:rsidRPr="0049191D">
        <w:rPr>
          <w:rFonts w:cs="Times New Roman"/>
          <w:szCs w:val="24"/>
        </w:rPr>
        <w:t xml:space="preserve">Lent et al. (1997) presented a Piper plot water-budget method to classify natural wetlands and lakes, summarized in Figure 1 alongside </w:t>
      </w:r>
      <w:r w:rsidR="00DE3691">
        <w:rPr>
          <w:rFonts w:cs="Times New Roman"/>
          <w:szCs w:val="24"/>
        </w:rPr>
        <w:t>data</w:t>
      </w:r>
      <w:r w:rsidR="00DE3691" w:rsidRPr="0049191D">
        <w:rPr>
          <w:rFonts w:cs="Times New Roman"/>
          <w:szCs w:val="24"/>
        </w:rPr>
        <w:t xml:space="preserve"> </w:t>
      </w:r>
      <w:r w:rsidR="00DE3691">
        <w:rPr>
          <w:rFonts w:cs="Times New Roman"/>
          <w:szCs w:val="24"/>
        </w:rPr>
        <w:t>from</w:t>
      </w:r>
      <w:r w:rsidR="00DE3691" w:rsidRPr="0049191D">
        <w:rPr>
          <w:rFonts w:cs="Times New Roman"/>
          <w:szCs w:val="24"/>
        </w:rPr>
        <w:t xml:space="preserve"> </w:t>
      </w:r>
      <w:r w:rsidRPr="0049191D">
        <w:rPr>
          <w:rFonts w:cs="Times New Roman"/>
          <w:szCs w:val="24"/>
        </w:rPr>
        <w:t>constructed wetlands and wetland models. Natural wetlands show greater evapotranspiration fractions than co</w:t>
      </w:r>
      <w:r w:rsidR="00F82AEA">
        <w:rPr>
          <w:rFonts w:cs="Times New Roman"/>
          <w:szCs w:val="24"/>
        </w:rPr>
        <w:t xml:space="preserve">nstructed wetlands </w:t>
      </w:r>
      <w:commentRangeStart w:id="5"/>
      <w:r w:rsidR="00F82AEA">
        <w:rPr>
          <w:rFonts w:cs="Times New Roman"/>
          <w:szCs w:val="24"/>
        </w:rPr>
        <w:t>(46% vs 8% in Table 1</w:t>
      </w:r>
      <w:r w:rsidRPr="0049191D">
        <w:rPr>
          <w:rFonts w:cs="Times New Roman"/>
          <w:szCs w:val="24"/>
        </w:rPr>
        <w:t>)</w:t>
      </w:r>
      <w:commentRangeEnd w:id="5"/>
      <w:r w:rsidR="00F82AEA">
        <w:rPr>
          <w:rStyle w:val="CommentReference"/>
          <w:rFonts w:ascii="Times" w:eastAsia="Times New Roman" w:hAnsi="Times" w:cs="Times New Roman"/>
        </w:rPr>
        <w:commentReference w:id="5"/>
      </w:r>
      <w:r w:rsidRPr="0049191D">
        <w:rPr>
          <w:rFonts w:cs="Times New Roman"/>
          <w:szCs w:val="24"/>
        </w:rPr>
        <w:t xml:space="preserve">, but </w:t>
      </w:r>
      <w:r w:rsidR="000D79F7">
        <w:rPr>
          <w:rFonts w:cs="Times New Roman"/>
          <w:szCs w:val="24"/>
        </w:rPr>
        <w:t>similar</w:t>
      </w:r>
      <w:r w:rsidRPr="0049191D">
        <w:rPr>
          <w:rFonts w:cs="Times New Roman"/>
          <w:szCs w:val="24"/>
        </w:rPr>
        <w:t xml:space="preserve"> pro</w:t>
      </w:r>
      <w:r w:rsidR="002D12E6">
        <w:rPr>
          <w:rFonts w:cs="Times New Roman"/>
          <w:szCs w:val="24"/>
        </w:rPr>
        <w:t xml:space="preserve"> </w:t>
      </w:r>
      <w:r w:rsidRPr="0049191D">
        <w:rPr>
          <w:rFonts w:cs="Times New Roman"/>
          <w:szCs w:val="24"/>
        </w:rPr>
        <w:t>portions of flux to groundwater (</w:t>
      </w:r>
      <w:r w:rsidR="00F82AEA">
        <w:rPr>
          <w:rFonts w:cs="Times New Roman"/>
          <w:szCs w:val="24"/>
        </w:rPr>
        <w:t>5 to 10%</w:t>
      </w:r>
      <w:r w:rsidRPr="0049191D">
        <w:rPr>
          <w:rFonts w:cs="Times New Roman"/>
          <w:szCs w:val="24"/>
        </w:rPr>
        <w:t>). Models for natural and constructed wetlands also reflect this difference. The compiled data (Figure 1</w:t>
      </w:r>
      <w:r w:rsidR="000B2E58">
        <w:rPr>
          <w:rFonts w:cs="Times New Roman"/>
          <w:szCs w:val="24"/>
        </w:rPr>
        <w:t xml:space="preserve">, Table </w:t>
      </w:r>
      <w:r w:rsidR="008D7FB9">
        <w:rPr>
          <w:rFonts w:cs="Times New Roman"/>
          <w:szCs w:val="24"/>
        </w:rPr>
        <w:t>I</w:t>
      </w:r>
      <w:r w:rsidRPr="0049191D">
        <w:rPr>
          <w:rFonts w:cs="Times New Roman"/>
          <w:szCs w:val="24"/>
        </w:rPr>
        <w:t xml:space="preserve">) also show constructed wetlands produce </w:t>
      </w:r>
      <w:commentRangeStart w:id="6"/>
      <w:r w:rsidR="000B2E58">
        <w:rPr>
          <w:rFonts w:cs="Times New Roman"/>
          <w:szCs w:val="24"/>
        </w:rPr>
        <w:t xml:space="preserve">22 to 26% </w:t>
      </w:r>
      <w:commentRangeEnd w:id="6"/>
      <w:r w:rsidR="000B2E58">
        <w:rPr>
          <w:rStyle w:val="CommentReference"/>
          <w:rFonts w:ascii="Times" w:eastAsia="Times New Roman" w:hAnsi="Times" w:cs="Times New Roman"/>
        </w:rPr>
        <w:commentReference w:id="6"/>
      </w:r>
      <w:r w:rsidR="000B2E58">
        <w:rPr>
          <w:rFonts w:cs="Times New Roman"/>
          <w:szCs w:val="24"/>
        </w:rPr>
        <w:t>more</w:t>
      </w:r>
      <w:r w:rsidRPr="0049191D">
        <w:rPr>
          <w:rFonts w:cs="Times New Roman"/>
          <w:szCs w:val="24"/>
        </w:rPr>
        <w:t xml:space="preserve"> runoff on average than natural wetlands. </w:t>
      </w:r>
      <w:r w:rsidR="00E01147">
        <w:rPr>
          <w:rFonts w:cs="Times New Roman"/>
          <w:szCs w:val="24"/>
        </w:rPr>
        <w:t xml:space="preserve">This observation </w:t>
      </w:r>
      <w:r w:rsidR="00E01147" w:rsidRPr="00281DF3">
        <w:rPr>
          <w:rFonts w:cs="Times New Roman"/>
          <w:szCs w:val="24"/>
        </w:rPr>
        <w:t xml:space="preserve">makes a good case for preservation of naturally occurring wetlands during landscape development </w:t>
      </w:r>
      <w:r w:rsidR="002D12E6">
        <w:rPr>
          <w:rFonts w:cs="Times New Roman"/>
          <w:szCs w:val="24"/>
        </w:rPr>
        <w:t>rather than</w:t>
      </w:r>
      <w:r w:rsidR="00E01147" w:rsidRPr="00281DF3">
        <w:rPr>
          <w:rFonts w:cs="Times New Roman"/>
          <w:szCs w:val="24"/>
        </w:rPr>
        <w:t xml:space="preserve"> building “replacement” constructed wetlands</w:t>
      </w:r>
      <w:r w:rsidR="00E01147">
        <w:rPr>
          <w:rFonts w:cs="Times New Roman"/>
          <w:szCs w:val="24"/>
        </w:rPr>
        <w:t>, a</w:t>
      </w:r>
      <w:r w:rsidR="002D12E6">
        <w:rPr>
          <w:rFonts w:cs="Times New Roman"/>
          <w:szCs w:val="24"/>
        </w:rPr>
        <w:t>n</w:t>
      </w:r>
      <w:r w:rsidR="00E01147">
        <w:rPr>
          <w:rFonts w:cs="Times New Roman"/>
          <w:szCs w:val="24"/>
        </w:rPr>
        <w:t xml:space="preserve"> intervention</w:t>
      </w:r>
      <w:r w:rsidR="00E01147" w:rsidRPr="00281DF3">
        <w:rPr>
          <w:rFonts w:cs="Times New Roman"/>
          <w:szCs w:val="24"/>
        </w:rPr>
        <w:t xml:space="preserve"> </w:t>
      </w:r>
      <w:r w:rsidR="00E01147" w:rsidRPr="00281DF3">
        <w:rPr>
          <w:rFonts w:cs="Times New Roman"/>
          <w:szCs w:val="24"/>
        </w:rPr>
        <w:lastRenderedPageBreak/>
        <w:t xml:space="preserve">pertinent </w:t>
      </w:r>
      <w:r w:rsidR="00E01147">
        <w:rPr>
          <w:rFonts w:cs="Times New Roman"/>
          <w:szCs w:val="24"/>
        </w:rPr>
        <w:t xml:space="preserve">to </w:t>
      </w:r>
      <w:r w:rsidR="00E01147" w:rsidRPr="00281DF3">
        <w:rPr>
          <w:rFonts w:cs="Times New Roman"/>
          <w:szCs w:val="24"/>
        </w:rPr>
        <w:t>developers and land managers in watersheds struggling</w:t>
      </w:r>
      <w:r w:rsidR="00E01147">
        <w:rPr>
          <w:rFonts w:cs="Times New Roman"/>
          <w:szCs w:val="24"/>
        </w:rPr>
        <w:t xml:space="preserve"> to control downstream flooding. The </w:t>
      </w:r>
      <w:r w:rsidRPr="0049191D">
        <w:rPr>
          <w:rFonts w:cs="Times New Roman"/>
          <w:szCs w:val="24"/>
        </w:rPr>
        <w:t>difference may arise from: 1) reduced ET in constructed wetlands associated with lower vegetation density</w:t>
      </w:r>
      <w:r w:rsidR="006D20FB">
        <w:rPr>
          <w:rFonts w:cs="Times New Roman"/>
          <w:szCs w:val="24"/>
        </w:rPr>
        <w:t>;</w:t>
      </w:r>
      <w:r w:rsidRPr="0049191D">
        <w:rPr>
          <w:rFonts w:cs="Times New Roman"/>
          <w:szCs w:val="24"/>
        </w:rPr>
        <w:t xml:space="preserve"> 2) lower ET related to soil carbon content (or different humic material structure), which affect </w:t>
      </w:r>
      <w:r w:rsidR="00F71CDB">
        <w:rPr>
          <w:rFonts w:cs="Times New Roman"/>
          <w:szCs w:val="24"/>
        </w:rPr>
        <w:t>relative infiltration</w:t>
      </w:r>
      <w:r w:rsidRPr="0049191D">
        <w:rPr>
          <w:rFonts w:cs="Times New Roman"/>
          <w:szCs w:val="24"/>
        </w:rPr>
        <w:t xml:space="preserve"> and evaporative flux</w:t>
      </w:r>
      <w:r w:rsidR="00F71CDB">
        <w:rPr>
          <w:rFonts w:cs="Times New Roman"/>
          <w:szCs w:val="24"/>
        </w:rPr>
        <w:t>es</w:t>
      </w:r>
      <w:r w:rsidRPr="0049191D">
        <w:rPr>
          <w:rFonts w:cs="Times New Roman"/>
          <w:szCs w:val="24"/>
        </w:rPr>
        <w:t xml:space="preserve"> from the system; or 3) seasonally high </w:t>
      </w:r>
      <w:r w:rsidR="009F76F1">
        <w:rPr>
          <w:rFonts w:cs="Times New Roman"/>
          <w:szCs w:val="24"/>
        </w:rPr>
        <w:t>groundwater surfaces</w:t>
      </w:r>
      <w:r w:rsidRPr="0049191D">
        <w:rPr>
          <w:rFonts w:cs="Times New Roman"/>
          <w:szCs w:val="24"/>
        </w:rPr>
        <w:t xml:space="preserve"> that are shorter in duration in constructed</w:t>
      </w:r>
      <w:r w:rsidR="006D20FB">
        <w:rPr>
          <w:rFonts w:cs="Times New Roman"/>
          <w:szCs w:val="24"/>
        </w:rPr>
        <w:t xml:space="preserve"> </w:t>
      </w:r>
      <w:r w:rsidRPr="0049191D">
        <w:rPr>
          <w:rFonts w:cs="Times New Roman"/>
          <w:szCs w:val="24"/>
        </w:rPr>
        <w:t xml:space="preserve">than natural </w:t>
      </w:r>
      <w:r w:rsidR="006D20FB">
        <w:rPr>
          <w:rFonts w:cs="Times New Roman"/>
          <w:szCs w:val="24"/>
        </w:rPr>
        <w:t>wetlands</w:t>
      </w:r>
      <w:r w:rsidRPr="0049191D">
        <w:rPr>
          <w:rFonts w:cs="Times New Roman"/>
          <w:szCs w:val="24"/>
        </w:rPr>
        <w:t xml:space="preserve">. </w:t>
      </w:r>
      <w:commentRangeStart w:id="7"/>
      <w:r w:rsidR="00DC7955">
        <w:rPr>
          <w:rFonts w:cs="Times New Roman"/>
          <w:szCs w:val="24"/>
        </w:rPr>
        <w:t>In comparison, lakes</w:t>
      </w:r>
      <w:r w:rsidR="00FD5139">
        <w:rPr>
          <w:rFonts w:cs="Times New Roman"/>
          <w:szCs w:val="24"/>
        </w:rPr>
        <w:t xml:space="preserve"> (</w:t>
      </w:r>
      <w:r w:rsidR="00334477">
        <w:rPr>
          <w:rFonts w:cs="Times New Roman"/>
          <w:szCs w:val="24"/>
        </w:rPr>
        <w:t>Figure 1)</w:t>
      </w:r>
      <w:r w:rsidR="00DC7955">
        <w:rPr>
          <w:rFonts w:cs="Times New Roman"/>
          <w:szCs w:val="24"/>
        </w:rPr>
        <w:t xml:space="preserve"> exhibit a</w:t>
      </w:r>
      <w:r w:rsidR="005A6ADB">
        <w:rPr>
          <w:rFonts w:cs="Times New Roman"/>
          <w:szCs w:val="24"/>
        </w:rPr>
        <w:t xml:space="preserve"> slightly</w:t>
      </w:r>
      <w:r w:rsidR="00DC7955">
        <w:rPr>
          <w:rFonts w:cs="Times New Roman"/>
          <w:szCs w:val="24"/>
        </w:rPr>
        <w:t xml:space="preserve"> greater fraction of </w:t>
      </w:r>
      <w:r w:rsidR="000B2E58">
        <w:rPr>
          <w:rFonts w:cs="Times New Roman"/>
          <w:szCs w:val="24"/>
        </w:rPr>
        <w:t>infiltration</w:t>
      </w:r>
      <w:r w:rsidR="005A6ADB">
        <w:rPr>
          <w:rFonts w:cs="Times New Roman"/>
          <w:szCs w:val="24"/>
        </w:rPr>
        <w:t xml:space="preserve"> </w:t>
      </w:r>
      <w:r w:rsidR="00DC7955">
        <w:rPr>
          <w:rFonts w:cs="Times New Roman"/>
          <w:szCs w:val="24"/>
        </w:rPr>
        <w:t>than natural wetlands.</w:t>
      </w:r>
      <w:commentRangeEnd w:id="7"/>
      <w:r w:rsidR="005A6ADB">
        <w:rPr>
          <w:rStyle w:val="CommentReference"/>
          <w:rFonts w:ascii="Times" w:eastAsia="Times New Roman" w:hAnsi="Times" w:cs="Times New Roman"/>
        </w:rPr>
        <w:commentReference w:id="7"/>
      </w:r>
    </w:p>
    <w:p w14:paraId="028D5F86" w14:textId="77777777" w:rsidR="00113EB5" w:rsidRPr="0049191D" w:rsidRDefault="00113EB5" w:rsidP="00113EB5">
      <w:pPr>
        <w:pStyle w:val="Heading2"/>
        <w:rPr>
          <w:rFonts w:ascii="Times New Roman" w:hAnsi="Times New Roman" w:cs="Times New Roman"/>
          <w:sz w:val="24"/>
          <w:szCs w:val="24"/>
        </w:rPr>
      </w:pPr>
      <w:r>
        <w:rPr>
          <w:rFonts w:ascii="Times New Roman" w:hAnsi="Times New Roman" w:cs="Times New Roman"/>
          <w:sz w:val="24"/>
          <w:szCs w:val="24"/>
        </w:rPr>
        <w:t xml:space="preserve">3.2 </w:t>
      </w:r>
      <w:r w:rsidRPr="0049191D">
        <w:rPr>
          <w:rFonts w:ascii="Times New Roman" w:hAnsi="Times New Roman" w:cs="Times New Roman"/>
          <w:sz w:val="24"/>
          <w:szCs w:val="24"/>
        </w:rPr>
        <w:t>Retention Basins and ‘Wet’ Ponds</w:t>
      </w:r>
    </w:p>
    <w:p w14:paraId="04963E59" w14:textId="1DC7F83C" w:rsidR="00113EB5" w:rsidRPr="0049191D" w:rsidRDefault="00113EB5" w:rsidP="00113EB5">
      <w:pPr>
        <w:spacing w:line="480" w:lineRule="auto"/>
        <w:rPr>
          <w:rFonts w:cs="Times New Roman"/>
          <w:noProof/>
          <w:szCs w:val="24"/>
        </w:rPr>
      </w:pPr>
      <w:commentRangeStart w:id="8"/>
      <w:r w:rsidRPr="0049191D">
        <w:rPr>
          <w:rFonts w:cs="Times New Roman"/>
          <w:noProof/>
          <w:szCs w:val="24"/>
        </w:rPr>
        <w:t>Like many constructed wetlands, retention basins are designed to maintain permanent standing water.</w:t>
      </w:r>
      <w:r>
        <w:rPr>
          <w:rFonts w:cs="Times New Roman"/>
          <w:noProof/>
          <w:szCs w:val="24"/>
        </w:rPr>
        <w:t xml:space="preserve"> A</w:t>
      </w:r>
      <w:r w:rsidRPr="0049191D">
        <w:rPr>
          <w:rFonts w:cs="Times New Roman"/>
          <w:noProof/>
          <w:szCs w:val="24"/>
        </w:rPr>
        <w:t>s with wetlands,</w:t>
      </w:r>
      <w:r>
        <w:rPr>
          <w:rFonts w:cs="Times New Roman"/>
          <w:noProof/>
          <w:szCs w:val="24"/>
        </w:rPr>
        <w:t xml:space="preserve"> </w:t>
      </w:r>
      <w:r w:rsidRPr="0049191D">
        <w:rPr>
          <w:rFonts w:cs="Times New Roman"/>
          <w:noProof/>
          <w:szCs w:val="24"/>
        </w:rPr>
        <w:t xml:space="preserve">low seepage and </w:t>
      </w:r>
      <w:r w:rsidR="00F71CDB">
        <w:rPr>
          <w:rFonts w:cs="Times New Roman"/>
          <w:noProof/>
          <w:szCs w:val="24"/>
        </w:rPr>
        <w:t>limited</w:t>
      </w:r>
      <w:r w:rsidR="00F71CDB" w:rsidRPr="0049191D">
        <w:rPr>
          <w:rFonts w:cs="Times New Roman"/>
          <w:noProof/>
          <w:szCs w:val="24"/>
        </w:rPr>
        <w:t xml:space="preserve"> </w:t>
      </w:r>
      <w:r w:rsidRPr="0049191D">
        <w:rPr>
          <w:rFonts w:cs="Times New Roman"/>
          <w:noProof/>
          <w:szCs w:val="24"/>
        </w:rPr>
        <w:t>groundwater exhange</w:t>
      </w:r>
      <w:r>
        <w:rPr>
          <w:rFonts w:cs="Times New Roman"/>
          <w:noProof/>
          <w:szCs w:val="24"/>
        </w:rPr>
        <w:t xml:space="preserve"> in retention ponds</w:t>
      </w:r>
      <w:r w:rsidRPr="0049191D">
        <w:rPr>
          <w:rFonts w:cs="Times New Roman"/>
          <w:noProof/>
          <w:szCs w:val="24"/>
        </w:rPr>
        <w:t xml:space="preserve"> is controlled by subsurface hydrology: natural groundwater table, impermeable soils, compaction, and/or presence of a liner </w:t>
      </w:r>
      <w:r w:rsidRPr="0049191D">
        <w:rPr>
          <w:rFonts w:cs="Times New Roman"/>
          <w:szCs w:val="24"/>
        </w:rPr>
        <w:t>(PA DEP 2006, Hartigan and Kelly 2009)</w:t>
      </w:r>
      <w:r w:rsidRPr="0049191D">
        <w:rPr>
          <w:rFonts w:cs="Times New Roman"/>
          <w:noProof/>
          <w:szCs w:val="24"/>
        </w:rPr>
        <w:t xml:space="preserve">. </w:t>
      </w:r>
      <w:commentRangeEnd w:id="8"/>
      <w:r>
        <w:rPr>
          <w:rStyle w:val="CommentReference"/>
          <w:rFonts w:ascii="Times" w:eastAsia="Times New Roman" w:hAnsi="Times" w:cs="Times New Roman"/>
        </w:rPr>
        <w:commentReference w:id="8"/>
      </w:r>
      <w:r w:rsidRPr="0049191D">
        <w:rPr>
          <w:rFonts w:cs="Times New Roman"/>
          <w:noProof/>
          <w:szCs w:val="24"/>
        </w:rPr>
        <w:t xml:space="preserve">Water budget data were obtained for measured values for seven retention ponds in Florida and two years of modeled wet pond water budgets from the City of Austin Stormwater Treatment Section </w:t>
      </w:r>
      <w:r w:rsidRPr="0049191D">
        <w:rPr>
          <w:rFonts w:cs="Times New Roman"/>
          <w:szCs w:val="24"/>
        </w:rPr>
        <w:t>(Harper et al. 2003, Teague and Rushton 2005, Hartigan and Kelly 2009, Harper 2010a, 2010b, 2010c, 2011)</w:t>
      </w:r>
      <w:r w:rsidRPr="0049191D">
        <w:rPr>
          <w:rFonts w:cs="Times New Roman"/>
          <w:noProof/>
          <w:szCs w:val="24"/>
        </w:rPr>
        <w:t>. Cumulative monthly water budgets, sized by the monthly precipitation (</w:t>
      </w:r>
      <w:r>
        <w:rPr>
          <w:rFonts w:cs="Times New Roman"/>
          <w:noProof/>
          <w:szCs w:val="24"/>
        </w:rPr>
        <w:t>Figure S</w:t>
      </w:r>
      <w:r w:rsidR="00FD5139">
        <w:rPr>
          <w:rFonts w:cs="Times New Roman"/>
          <w:noProof/>
          <w:szCs w:val="24"/>
        </w:rPr>
        <w:t>1</w:t>
      </w:r>
      <w:r w:rsidRPr="0049191D">
        <w:rPr>
          <w:rFonts w:cs="Times New Roman"/>
          <w:noProof/>
          <w:szCs w:val="24"/>
        </w:rPr>
        <w:t>) show that retention ponds may behave as zero-discharge systems during seasonally dry conditions, but typically discharge 85-95% of influent. The remaining water is lost to ET (8-13 %) or groundwater (&lt;5%). Hydraulic retention time</w:t>
      </w:r>
      <w:r>
        <w:rPr>
          <w:rFonts w:cs="Times New Roman"/>
          <w:noProof/>
          <w:szCs w:val="24"/>
        </w:rPr>
        <w:t xml:space="preserve"> </w:t>
      </w:r>
      <w:commentRangeStart w:id="9"/>
      <w:r>
        <w:rPr>
          <w:rFonts w:cs="Times New Roman"/>
          <w:noProof/>
          <w:szCs w:val="24"/>
        </w:rPr>
        <w:t>(</w:t>
      </w:r>
      <w:r w:rsidRPr="009F6E3A">
        <w:rPr>
          <w:rFonts w:cs="Times New Roman"/>
          <w:noProof/>
          <w:szCs w:val="24"/>
        </w:rPr>
        <w:t>average length of time</w:t>
      </w:r>
      <w:r>
        <w:rPr>
          <w:rFonts w:cs="Times New Roman"/>
          <w:noProof/>
          <w:szCs w:val="24"/>
        </w:rPr>
        <w:t xml:space="preserve"> a unit of water spends in the basin storage volume)</w:t>
      </w:r>
      <w:commentRangeEnd w:id="9"/>
      <w:r>
        <w:rPr>
          <w:rStyle w:val="CommentReference"/>
          <w:rFonts w:ascii="Times" w:eastAsia="Times New Roman" w:hAnsi="Times" w:cs="Times New Roman"/>
        </w:rPr>
        <w:commentReference w:id="9"/>
      </w:r>
      <w:r w:rsidRPr="0049191D">
        <w:rPr>
          <w:rFonts w:cs="Times New Roman"/>
          <w:noProof/>
          <w:szCs w:val="24"/>
        </w:rPr>
        <w:t xml:space="preserve"> is a significant predictor of the fraction of inflow occurring as runoff (R</w:t>
      </w:r>
      <w:r w:rsidRPr="0049191D">
        <w:rPr>
          <w:rFonts w:cs="Times New Roman"/>
          <w:noProof/>
          <w:szCs w:val="24"/>
          <w:vertAlign w:val="superscript"/>
        </w:rPr>
        <w:t>2</w:t>
      </w:r>
      <w:r w:rsidRPr="0049191D">
        <w:rPr>
          <w:rFonts w:cs="Times New Roman"/>
          <w:noProof/>
          <w:szCs w:val="24"/>
        </w:rPr>
        <w:t xml:space="preserve"> = </w:t>
      </w:r>
      <w:r w:rsidRPr="0049191D">
        <w:rPr>
          <w:rFonts w:eastAsia="Times New Roman" w:cs="Times New Roman"/>
          <w:color w:val="000000"/>
          <w:szCs w:val="24"/>
        </w:rPr>
        <w:t>0.81, p = 0.0006</w:t>
      </w:r>
      <w:r w:rsidRPr="0049191D">
        <w:rPr>
          <w:rFonts w:cs="Times New Roman"/>
          <w:noProof/>
          <w:szCs w:val="24"/>
        </w:rPr>
        <w:t>) and ET (R</w:t>
      </w:r>
      <w:r w:rsidRPr="0049191D">
        <w:rPr>
          <w:rFonts w:cs="Times New Roman"/>
          <w:noProof/>
          <w:szCs w:val="24"/>
          <w:vertAlign w:val="superscript"/>
        </w:rPr>
        <w:t>2</w:t>
      </w:r>
      <w:r w:rsidRPr="0049191D">
        <w:rPr>
          <w:rFonts w:cs="Times New Roman"/>
          <w:noProof/>
          <w:szCs w:val="24"/>
        </w:rPr>
        <w:t xml:space="preserve"> = 0.98, p = 1.32 x 10</w:t>
      </w:r>
      <w:r w:rsidRPr="0049191D">
        <w:rPr>
          <w:rFonts w:cs="Times New Roman"/>
          <w:noProof/>
          <w:szCs w:val="24"/>
          <w:vertAlign w:val="superscript"/>
        </w:rPr>
        <w:t>-7</w:t>
      </w:r>
      <w:r w:rsidRPr="0049191D">
        <w:rPr>
          <w:rFonts w:cs="Times New Roman"/>
          <w:noProof/>
          <w:szCs w:val="24"/>
        </w:rPr>
        <w:t xml:space="preserve">) (Figure </w:t>
      </w:r>
      <w:r>
        <w:rPr>
          <w:rFonts w:cs="Times New Roman"/>
          <w:noProof/>
          <w:szCs w:val="24"/>
        </w:rPr>
        <w:t>2</w:t>
      </w:r>
      <w:r w:rsidR="00F71CDB">
        <w:rPr>
          <w:rFonts w:cs="Times New Roman"/>
          <w:noProof/>
          <w:szCs w:val="24"/>
        </w:rPr>
        <w:t>)</w:t>
      </w:r>
      <w:r w:rsidRPr="0049191D">
        <w:rPr>
          <w:rFonts w:cs="Times New Roman"/>
          <w:noProof/>
          <w:szCs w:val="24"/>
        </w:rPr>
        <w:t xml:space="preserve">, but not infiltration in retention basins. Increased hydraulic retention time increases evaporation, but not infiltration. Infiltration losses are explained more by site location than other variables, indicating </w:t>
      </w:r>
      <w:r>
        <w:rPr>
          <w:rFonts w:cs="Times New Roman"/>
          <w:noProof/>
          <w:szCs w:val="24"/>
        </w:rPr>
        <w:t>this pathway</w:t>
      </w:r>
      <w:r w:rsidRPr="0049191D">
        <w:rPr>
          <w:rFonts w:cs="Times New Roman"/>
          <w:noProof/>
          <w:szCs w:val="24"/>
        </w:rPr>
        <w:t xml:space="preserve"> </w:t>
      </w:r>
      <w:r w:rsidR="00DD5B1E">
        <w:rPr>
          <w:rFonts w:cs="Times New Roman"/>
          <w:noProof/>
          <w:szCs w:val="24"/>
        </w:rPr>
        <w:t>a</w:t>
      </w:r>
      <w:r w:rsidRPr="0049191D">
        <w:rPr>
          <w:rFonts w:cs="Times New Roman"/>
          <w:noProof/>
          <w:szCs w:val="24"/>
        </w:rPr>
        <w:t xml:space="preserve"> groundwater </w:t>
      </w:r>
      <w:r w:rsidR="00DD5B1E">
        <w:rPr>
          <w:rFonts w:cs="Times New Roman"/>
          <w:noProof/>
          <w:szCs w:val="24"/>
        </w:rPr>
        <w:t>control</w:t>
      </w:r>
      <w:r w:rsidR="00FD5139">
        <w:rPr>
          <w:rFonts w:cs="Times New Roman"/>
          <w:noProof/>
          <w:szCs w:val="24"/>
        </w:rPr>
        <w:t xml:space="preserve"> (Figure S1</w:t>
      </w:r>
      <w:r>
        <w:rPr>
          <w:rFonts w:cs="Times New Roman"/>
          <w:noProof/>
          <w:szCs w:val="24"/>
        </w:rPr>
        <w:t xml:space="preserve">). </w:t>
      </w:r>
      <w:commentRangeStart w:id="10"/>
      <w:r w:rsidRPr="0049191D">
        <w:rPr>
          <w:rFonts w:cs="Times New Roman"/>
          <w:noProof/>
          <w:szCs w:val="24"/>
        </w:rPr>
        <w:t xml:space="preserve">These observations </w:t>
      </w:r>
      <w:r>
        <w:rPr>
          <w:rFonts w:cs="Times New Roman"/>
          <w:noProof/>
          <w:szCs w:val="24"/>
        </w:rPr>
        <w:t xml:space="preserve">are in line with the design </w:t>
      </w:r>
      <w:r>
        <w:rPr>
          <w:rFonts w:cs="Times New Roman"/>
          <w:noProof/>
          <w:szCs w:val="24"/>
        </w:rPr>
        <w:lastRenderedPageBreak/>
        <w:t>assumption</w:t>
      </w:r>
      <w:r w:rsidRPr="0049191D">
        <w:rPr>
          <w:rFonts w:cs="Times New Roman"/>
          <w:noProof/>
          <w:szCs w:val="24"/>
        </w:rPr>
        <w:t xml:space="preserve"> that </w:t>
      </w:r>
      <w:r>
        <w:rPr>
          <w:rFonts w:cs="Times New Roman"/>
          <w:noProof/>
          <w:szCs w:val="24"/>
        </w:rPr>
        <w:t>percolation</w:t>
      </w:r>
      <w:r w:rsidRPr="0049191D">
        <w:rPr>
          <w:rFonts w:cs="Times New Roman"/>
          <w:noProof/>
          <w:szCs w:val="24"/>
        </w:rPr>
        <w:t xml:space="preserve"> is not an important </w:t>
      </w:r>
      <w:r>
        <w:rPr>
          <w:rFonts w:cs="Times New Roman"/>
          <w:noProof/>
          <w:szCs w:val="24"/>
        </w:rPr>
        <w:t>sink</w:t>
      </w:r>
      <w:r w:rsidRPr="0049191D">
        <w:rPr>
          <w:rFonts w:cs="Times New Roman"/>
          <w:noProof/>
          <w:szCs w:val="24"/>
        </w:rPr>
        <w:t xml:space="preserve"> for retention ponds, although the Poppleton, Palm Bay and Tampa sites show seasonal groundwater connectivity</w:t>
      </w:r>
      <w:r>
        <w:rPr>
          <w:rFonts w:cs="Times New Roman"/>
          <w:noProof/>
          <w:szCs w:val="24"/>
        </w:rPr>
        <w:t xml:space="preserve"> (Figure S</w:t>
      </w:r>
      <w:r w:rsidR="00FD5139">
        <w:rPr>
          <w:rFonts w:cs="Times New Roman"/>
          <w:noProof/>
          <w:szCs w:val="24"/>
        </w:rPr>
        <w:t>1</w:t>
      </w:r>
      <w:r>
        <w:rPr>
          <w:rFonts w:cs="Times New Roman"/>
          <w:noProof/>
          <w:szCs w:val="24"/>
        </w:rPr>
        <w:t>)</w:t>
      </w:r>
      <w:r w:rsidRPr="0049191D">
        <w:rPr>
          <w:rFonts w:cs="Times New Roman"/>
          <w:noProof/>
          <w:szCs w:val="24"/>
        </w:rPr>
        <w:t xml:space="preserve">. </w:t>
      </w:r>
      <w:commentRangeEnd w:id="10"/>
      <w:r>
        <w:rPr>
          <w:rStyle w:val="CommentReference"/>
          <w:rFonts w:ascii="Times" w:eastAsia="Times New Roman" w:hAnsi="Times" w:cs="Times New Roman"/>
        </w:rPr>
        <w:commentReference w:id="10"/>
      </w:r>
    </w:p>
    <w:p w14:paraId="58CD80B0" w14:textId="2FBFA493" w:rsidR="00877837" w:rsidRPr="0049191D" w:rsidRDefault="005D5F76" w:rsidP="0049191D">
      <w:pPr>
        <w:pStyle w:val="Heading2"/>
        <w:rPr>
          <w:rFonts w:ascii="Times New Roman" w:hAnsi="Times New Roman" w:cs="Times New Roman"/>
          <w:sz w:val="24"/>
          <w:szCs w:val="24"/>
        </w:rPr>
      </w:pPr>
      <w:r>
        <w:rPr>
          <w:rFonts w:ascii="Times New Roman" w:hAnsi="Times New Roman" w:cs="Times New Roman"/>
          <w:sz w:val="24"/>
          <w:szCs w:val="24"/>
        </w:rPr>
        <w:t xml:space="preserve">3.3 </w:t>
      </w:r>
      <w:r w:rsidR="00877837" w:rsidRPr="0049191D">
        <w:rPr>
          <w:rFonts w:ascii="Times New Roman" w:hAnsi="Times New Roman" w:cs="Times New Roman"/>
          <w:sz w:val="24"/>
          <w:szCs w:val="24"/>
        </w:rPr>
        <w:t>Detention Basins and ‘Dry’ Ponds</w:t>
      </w:r>
    </w:p>
    <w:p w14:paraId="4BDC6F7B" w14:textId="172F45EB" w:rsidR="00096F56" w:rsidRPr="0049191D" w:rsidRDefault="00877837" w:rsidP="0049191D">
      <w:pPr>
        <w:spacing w:line="480" w:lineRule="auto"/>
        <w:rPr>
          <w:rFonts w:cs="Times New Roman"/>
          <w:szCs w:val="24"/>
        </w:rPr>
      </w:pPr>
      <w:r w:rsidRPr="0049191D">
        <w:rPr>
          <w:rFonts w:cs="Times New Roman"/>
          <w:szCs w:val="24"/>
        </w:rPr>
        <w:t xml:space="preserve">Detention ponds are </w:t>
      </w:r>
      <w:r w:rsidR="00DD5B1E">
        <w:rPr>
          <w:rFonts w:cs="Times New Roman"/>
          <w:szCs w:val="24"/>
        </w:rPr>
        <w:t xml:space="preserve">commonly </w:t>
      </w:r>
      <w:r w:rsidRPr="0049191D">
        <w:rPr>
          <w:rFonts w:cs="Times New Roman"/>
          <w:szCs w:val="24"/>
        </w:rPr>
        <w:t xml:space="preserve">engineered for </w:t>
      </w:r>
      <w:r w:rsidR="00DD5B1E" w:rsidRPr="0049191D">
        <w:rPr>
          <w:rFonts w:cs="Times New Roman"/>
          <w:szCs w:val="24"/>
        </w:rPr>
        <w:t xml:space="preserve">6 to 72 hours </w:t>
      </w:r>
      <w:r w:rsidR="00DD5B1E">
        <w:rPr>
          <w:rFonts w:cs="Times New Roman"/>
          <w:szCs w:val="24"/>
        </w:rPr>
        <w:t xml:space="preserve">of </w:t>
      </w:r>
      <w:r w:rsidRPr="0049191D">
        <w:rPr>
          <w:rFonts w:cs="Times New Roman"/>
          <w:szCs w:val="24"/>
        </w:rPr>
        <w:t xml:space="preserve">transient storage to attenuate peak flows. </w:t>
      </w:r>
      <w:r w:rsidR="00553A11" w:rsidRPr="0049191D">
        <w:rPr>
          <w:rFonts w:cs="Times New Roman"/>
          <w:szCs w:val="24"/>
        </w:rPr>
        <w:t>Unlike</w:t>
      </w:r>
      <w:r w:rsidRPr="0049191D">
        <w:rPr>
          <w:rFonts w:cs="Times New Roman"/>
          <w:szCs w:val="24"/>
        </w:rPr>
        <w:t xml:space="preserve"> retention ponds</w:t>
      </w:r>
      <w:r w:rsidR="00553A11" w:rsidRPr="0049191D">
        <w:rPr>
          <w:rFonts w:cs="Times New Roman"/>
          <w:szCs w:val="24"/>
        </w:rPr>
        <w:t>,</w:t>
      </w:r>
      <w:r w:rsidRPr="0049191D">
        <w:rPr>
          <w:rFonts w:cs="Times New Roman"/>
          <w:szCs w:val="24"/>
        </w:rPr>
        <w:t xml:space="preserve"> they are not designed to maintain permanent standing water</w:t>
      </w:r>
      <w:r w:rsidR="00C65DF6" w:rsidRPr="0049191D">
        <w:rPr>
          <w:rFonts w:cs="Times New Roman"/>
          <w:szCs w:val="24"/>
        </w:rPr>
        <w:t>, so are typically dry except for periods of wet weather</w:t>
      </w:r>
      <w:r w:rsidRPr="0049191D">
        <w:rPr>
          <w:rFonts w:cs="Times New Roman"/>
          <w:szCs w:val="24"/>
        </w:rPr>
        <w:t xml:space="preserve">. </w:t>
      </w:r>
      <w:commentRangeStart w:id="11"/>
      <w:r w:rsidR="009A72E4" w:rsidRPr="0049191D">
        <w:rPr>
          <w:rFonts w:cs="Times New Roman"/>
          <w:szCs w:val="24"/>
        </w:rPr>
        <w:t xml:space="preserve">Despite their </w:t>
      </w:r>
      <w:r w:rsidR="00DD5B1E">
        <w:rPr>
          <w:rFonts w:cs="Times New Roman"/>
          <w:szCs w:val="24"/>
        </w:rPr>
        <w:t>widespread use</w:t>
      </w:r>
      <w:r w:rsidR="009A72E4" w:rsidRPr="0049191D">
        <w:rPr>
          <w:rFonts w:cs="Times New Roman"/>
          <w:szCs w:val="24"/>
        </w:rPr>
        <w:t>, detention structures are rarely studied from an e</w:t>
      </w:r>
      <w:r w:rsidR="00732389" w:rsidRPr="0049191D">
        <w:rPr>
          <w:rFonts w:cs="Times New Roman"/>
          <w:szCs w:val="24"/>
        </w:rPr>
        <w:t xml:space="preserve">cohydrological perspective; consequently, </w:t>
      </w:r>
      <w:r w:rsidR="00E22F81">
        <w:rPr>
          <w:rFonts w:cs="Times New Roman"/>
          <w:szCs w:val="24"/>
        </w:rPr>
        <w:t>retention and</w:t>
      </w:r>
      <w:r w:rsidR="00732389" w:rsidRPr="0049191D">
        <w:rPr>
          <w:rFonts w:cs="Times New Roman"/>
          <w:szCs w:val="24"/>
        </w:rPr>
        <w:t xml:space="preserve"> </w:t>
      </w:r>
      <w:r w:rsidR="009A72E4" w:rsidRPr="0049191D">
        <w:rPr>
          <w:rFonts w:cs="Times New Roman"/>
          <w:szCs w:val="24"/>
        </w:rPr>
        <w:t>detention ponds</w:t>
      </w:r>
      <w:r w:rsidR="00BF1210">
        <w:rPr>
          <w:rFonts w:cs="Times New Roman"/>
          <w:szCs w:val="24"/>
        </w:rPr>
        <w:t xml:space="preserve"> are rarely considered</w:t>
      </w:r>
      <w:r w:rsidR="00E22F81">
        <w:rPr>
          <w:rFonts w:cs="Times New Roman"/>
          <w:szCs w:val="24"/>
        </w:rPr>
        <w:t xml:space="preserve"> to be</w:t>
      </w:r>
      <w:r w:rsidR="009A72E4" w:rsidRPr="0049191D">
        <w:rPr>
          <w:rFonts w:cs="Times New Roman"/>
          <w:szCs w:val="24"/>
        </w:rPr>
        <w:t xml:space="preserve"> type</w:t>
      </w:r>
      <w:r w:rsidR="00E22F81">
        <w:rPr>
          <w:rFonts w:cs="Times New Roman"/>
          <w:szCs w:val="24"/>
        </w:rPr>
        <w:t>s</w:t>
      </w:r>
      <w:r w:rsidR="009A72E4" w:rsidRPr="0049191D">
        <w:rPr>
          <w:rFonts w:cs="Times New Roman"/>
          <w:szCs w:val="24"/>
        </w:rPr>
        <w:t xml:space="preserve"> of </w:t>
      </w:r>
      <w:r w:rsidR="00732389" w:rsidRPr="0049191D">
        <w:rPr>
          <w:rFonts w:cs="Times New Roman"/>
          <w:szCs w:val="24"/>
        </w:rPr>
        <w:t xml:space="preserve">constructed </w:t>
      </w:r>
      <w:r w:rsidR="009A72E4" w:rsidRPr="0049191D">
        <w:rPr>
          <w:rFonts w:cs="Times New Roman"/>
          <w:szCs w:val="24"/>
        </w:rPr>
        <w:t>wetland</w:t>
      </w:r>
      <w:r w:rsidR="00E22F81">
        <w:rPr>
          <w:rFonts w:cs="Times New Roman"/>
          <w:szCs w:val="24"/>
        </w:rPr>
        <w:t>s</w:t>
      </w:r>
      <w:r w:rsidR="009A72E4" w:rsidRPr="0049191D">
        <w:rPr>
          <w:rFonts w:cs="Times New Roman"/>
          <w:szCs w:val="24"/>
        </w:rPr>
        <w:t>.</w:t>
      </w:r>
      <w:commentRangeEnd w:id="11"/>
      <w:r w:rsidR="00214ACF">
        <w:rPr>
          <w:rStyle w:val="CommentReference"/>
          <w:rFonts w:ascii="Times" w:eastAsia="Times New Roman" w:hAnsi="Times" w:cs="Times New Roman"/>
        </w:rPr>
        <w:commentReference w:id="11"/>
      </w:r>
      <w:r w:rsidR="009A72E4" w:rsidRPr="0049191D">
        <w:rPr>
          <w:rFonts w:cs="Times New Roman"/>
          <w:szCs w:val="24"/>
        </w:rPr>
        <w:t xml:space="preserve"> However, </w:t>
      </w:r>
      <w:r w:rsidR="00732389" w:rsidRPr="0049191D">
        <w:rPr>
          <w:rFonts w:cs="Times New Roman"/>
          <w:szCs w:val="24"/>
        </w:rPr>
        <w:t xml:space="preserve">this is a somewhat artificial classification, since </w:t>
      </w:r>
      <w:r w:rsidR="00AC5A71" w:rsidRPr="0049191D">
        <w:rPr>
          <w:rFonts w:cs="Times New Roman"/>
          <w:szCs w:val="24"/>
        </w:rPr>
        <w:t xml:space="preserve">hydrologic behavior of retention and detention </w:t>
      </w:r>
      <w:r w:rsidR="009A72E4" w:rsidRPr="0049191D">
        <w:rPr>
          <w:rFonts w:cs="Times New Roman"/>
          <w:szCs w:val="24"/>
        </w:rPr>
        <w:t>systems</w:t>
      </w:r>
      <w:r w:rsidR="00732389" w:rsidRPr="0049191D">
        <w:rPr>
          <w:rFonts w:cs="Times New Roman"/>
          <w:szCs w:val="24"/>
        </w:rPr>
        <w:t xml:space="preserve"> places </w:t>
      </w:r>
      <w:r w:rsidR="00AF4159" w:rsidRPr="0049191D">
        <w:rPr>
          <w:rFonts w:cs="Times New Roman"/>
          <w:szCs w:val="24"/>
        </w:rPr>
        <w:t xml:space="preserve">them alongside </w:t>
      </w:r>
      <w:r w:rsidR="00732389" w:rsidRPr="0049191D">
        <w:rPr>
          <w:rFonts w:cs="Times New Roman"/>
          <w:szCs w:val="24"/>
        </w:rPr>
        <w:t>constructed wetlands</w:t>
      </w:r>
      <w:r w:rsidR="00C16341" w:rsidRPr="0049191D">
        <w:rPr>
          <w:rFonts w:cs="Times New Roman"/>
          <w:szCs w:val="24"/>
        </w:rPr>
        <w:t xml:space="preserve"> </w:t>
      </w:r>
      <w:r w:rsidR="00AF4159" w:rsidRPr="0049191D">
        <w:rPr>
          <w:rFonts w:cs="Times New Roman"/>
          <w:szCs w:val="24"/>
        </w:rPr>
        <w:t xml:space="preserve">on the same continuum </w:t>
      </w:r>
      <w:r w:rsidR="00C16341" w:rsidRPr="0049191D">
        <w:rPr>
          <w:rFonts w:cs="Times New Roman"/>
          <w:szCs w:val="24"/>
        </w:rPr>
        <w:t>(</w:t>
      </w:r>
      <w:r w:rsidR="00214ACF">
        <w:rPr>
          <w:rFonts w:cs="Times New Roman"/>
          <w:szCs w:val="24"/>
        </w:rPr>
        <w:t>c</w:t>
      </w:r>
      <w:r w:rsidR="00E30FB1" w:rsidRPr="0049191D">
        <w:rPr>
          <w:rFonts w:cs="Times New Roman"/>
          <w:szCs w:val="24"/>
        </w:rPr>
        <w:t>ompare Figures 1</w:t>
      </w:r>
      <w:r w:rsidR="00CE38C8" w:rsidRPr="0049191D">
        <w:rPr>
          <w:rFonts w:cs="Times New Roman"/>
          <w:szCs w:val="24"/>
        </w:rPr>
        <w:t xml:space="preserve"> and</w:t>
      </w:r>
      <w:r w:rsidR="00AF4159" w:rsidRPr="0049191D">
        <w:rPr>
          <w:rFonts w:cs="Times New Roman"/>
          <w:szCs w:val="24"/>
        </w:rPr>
        <w:t xml:space="preserve"> </w:t>
      </w:r>
      <w:r w:rsidR="00113EB5">
        <w:rPr>
          <w:rFonts w:cs="Times New Roman"/>
          <w:szCs w:val="24"/>
        </w:rPr>
        <w:t>3</w:t>
      </w:r>
      <w:r w:rsidR="00C16341" w:rsidRPr="0049191D">
        <w:rPr>
          <w:rFonts w:cs="Times New Roman"/>
          <w:szCs w:val="24"/>
        </w:rPr>
        <w:t>)</w:t>
      </w:r>
      <w:r w:rsidR="00732389" w:rsidRPr="0049191D">
        <w:rPr>
          <w:rFonts w:cs="Times New Roman"/>
          <w:szCs w:val="24"/>
        </w:rPr>
        <w:t xml:space="preserve">. </w:t>
      </w:r>
    </w:p>
    <w:p w14:paraId="164CFBE7" w14:textId="730AB3A3" w:rsidR="00096F56" w:rsidRPr="0049191D" w:rsidRDefault="00C16341" w:rsidP="0049191D">
      <w:pPr>
        <w:spacing w:line="480" w:lineRule="auto"/>
        <w:rPr>
          <w:rFonts w:cs="Times New Roman"/>
          <w:szCs w:val="24"/>
        </w:rPr>
      </w:pPr>
      <w:r w:rsidRPr="0049191D">
        <w:rPr>
          <w:rFonts w:cs="Times New Roman"/>
          <w:szCs w:val="24"/>
        </w:rPr>
        <w:t>Much of the literature reporting hydrologic performance of detention and</w:t>
      </w:r>
      <w:r w:rsidR="009F3A17" w:rsidRPr="0049191D">
        <w:rPr>
          <w:rFonts w:cs="Times New Roman"/>
          <w:szCs w:val="24"/>
        </w:rPr>
        <w:t xml:space="preserve"> retention basins has focused </w:t>
      </w:r>
      <w:r w:rsidR="00F71CDB">
        <w:rPr>
          <w:rFonts w:cs="Times New Roman"/>
          <w:szCs w:val="24"/>
        </w:rPr>
        <w:t>on</w:t>
      </w:r>
      <w:r w:rsidR="00F71CDB" w:rsidRPr="0049191D">
        <w:rPr>
          <w:rFonts w:cs="Times New Roman"/>
          <w:szCs w:val="24"/>
        </w:rPr>
        <w:t xml:space="preserve"> </w:t>
      </w:r>
      <w:r w:rsidRPr="0049191D">
        <w:rPr>
          <w:rFonts w:cs="Times New Roman"/>
          <w:szCs w:val="24"/>
        </w:rPr>
        <w:t xml:space="preserve">the event-scale </w:t>
      </w:r>
      <w:r w:rsidR="001A318B" w:rsidRPr="0049191D">
        <w:rPr>
          <w:rFonts w:cs="Times New Roman"/>
          <w:szCs w:val="24"/>
        </w:rPr>
        <w:t>(Geosyntec and Wright Water Engineers 2011)</w:t>
      </w:r>
      <w:r w:rsidRPr="0049191D">
        <w:rPr>
          <w:rFonts w:cs="Times New Roman"/>
          <w:szCs w:val="24"/>
        </w:rPr>
        <w:t xml:space="preserve">, which overlooks the longer-term roles of </w:t>
      </w:r>
      <w:r w:rsidR="00877837" w:rsidRPr="0049191D">
        <w:rPr>
          <w:rFonts w:cs="Times New Roman"/>
          <w:szCs w:val="24"/>
        </w:rPr>
        <w:t>ET or gro</w:t>
      </w:r>
      <w:r w:rsidR="001110AA" w:rsidRPr="0049191D">
        <w:rPr>
          <w:rFonts w:cs="Times New Roman"/>
          <w:szCs w:val="24"/>
        </w:rPr>
        <w:t>undwater recharge (I) from</w:t>
      </w:r>
      <w:r w:rsidR="00877837" w:rsidRPr="0049191D">
        <w:rPr>
          <w:rFonts w:cs="Times New Roman"/>
          <w:szCs w:val="24"/>
        </w:rPr>
        <w:t xml:space="preserve"> </w:t>
      </w:r>
      <w:r w:rsidRPr="0049191D">
        <w:rPr>
          <w:rFonts w:cs="Times New Roman"/>
          <w:szCs w:val="24"/>
        </w:rPr>
        <w:t>detention ponds</w:t>
      </w:r>
      <w:r w:rsidR="00877837" w:rsidRPr="0049191D">
        <w:rPr>
          <w:rFonts w:cs="Times New Roman"/>
          <w:szCs w:val="24"/>
        </w:rPr>
        <w:t xml:space="preserve"> </w:t>
      </w:r>
      <w:r w:rsidR="001A318B" w:rsidRPr="0049191D">
        <w:rPr>
          <w:rFonts w:cs="Times New Roman"/>
          <w:szCs w:val="24"/>
        </w:rPr>
        <w:t>(WEF and ASCE 1998)</w:t>
      </w:r>
      <w:r w:rsidR="00877837" w:rsidRPr="0049191D">
        <w:rPr>
          <w:rFonts w:cs="Times New Roman"/>
          <w:szCs w:val="24"/>
        </w:rPr>
        <w:t xml:space="preserve">. Use of the triangle tool to study detention ponds requires defining an appropriate time scale to partition percolated drainage (I) and “event runoff” (Q). Event water detained during the period of surface runoff is considered beneficial to watershed function if released gradually during baseflow, and is </w:t>
      </w:r>
      <w:r w:rsidR="001110AA" w:rsidRPr="0049191D">
        <w:rPr>
          <w:rFonts w:cs="Times New Roman"/>
          <w:szCs w:val="24"/>
        </w:rPr>
        <w:t>comparable to</w:t>
      </w:r>
      <w:r w:rsidR="00877837" w:rsidRPr="0049191D">
        <w:rPr>
          <w:rFonts w:cs="Times New Roman"/>
          <w:szCs w:val="24"/>
        </w:rPr>
        <w:t xml:space="preserve"> percolated drainage. The water balance of detention basin</w:t>
      </w:r>
      <w:r w:rsidR="00F71CDB">
        <w:rPr>
          <w:rFonts w:cs="Times New Roman"/>
          <w:szCs w:val="24"/>
        </w:rPr>
        <w:t>s</w:t>
      </w:r>
      <w:r w:rsidR="00877837" w:rsidRPr="0049191D">
        <w:rPr>
          <w:rFonts w:cs="Times New Roman"/>
          <w:szCs w:val="24"/>
        </w:rPr>
        <w:t xml:space="preserve"> is </w:t>
      </w:r>
      <w:r w:rsidR="00B63ED7" w:rsidRPr="0049191D">
        <w:rPr>
          <w:rFonts w:cs="Times New Roman"/>
          <w:szCs w:val="24"/>
        </w:rPr>
        <w:t>more variable</w:t>
      </w:r>
      <w:r w:rsidR="00877837" w:rsidRPr="0049191D">
        <w:rPr>
          <w:rFonts w:cs="Times New Roman"/>
          <w:szCs w:val="24"/>
        </w:rPr>
        <w:t xml:space="preserve"> than retention pond</w:t>
      </w:r>
      <w:r w:rsidR="00F71CDB">
        <w:rPr>
          <w:rFonts w:cs="Times New Roman"/>
          <w:szCs w:val="24"/>
        </w:rPr>
        <w:t>s</w:t>
      </w:r>
      <w:r w:rsidR="00877837" w:rsidRPr="0049191D">
        <w:rPr>
          <w:rFonts w:cs="Times New Roman"/>
          <w:szCs w:val="24"/>
        </w:rPr>
        <w:t xml:space="preserve"> (</w:t>
      </w:r>
      <w:r w:rsidR="00500A4C" w:rsidRPr="0049191D">
        <w:rPr>
          <w:rFonts w:cs="Times New Roman"/>
          <w:szCs w:val="24"/>
        </w:rPr>
        <w:t>c</w:t>
      </w:r>
      <w:r w:rsidR="00385331" w:rsidRPr="0049191D">
        <w:rPr>
          <w:rFonts w:cs="Times New Roman"/>
          <w:szCs w:val="24"/>
        </w:rPr>
        <w:t xml:space="preserve">ompare </w:t>
      </w:r>
      <w:r w:rsidR="00877837" w:rsidRPr="0049191D">
        <w:rPr>
          <w:rFonts w:cs="Times New Roman"/>
          <w:szCs w:val="24"/>
        </w:rPr>
        <w:t>Figure</w:t>
      </w:r>
      <w:r w:rsidR="00385331" w:rsidRPr="0049191D">
        <w:rPr>
          <w:rFonts w:cs="Times New Roman"/>
          <w:szCs w:val="24"/>
        </w:rPr>
        <w:t>s</w:t>
      </w:r>
      <w:r w:rsidR="00877837" w:rsidRPr="0049191D">
        <w:rPr>
          <w:rFonts w:cs="Times New Roman"/>
          <w:szCs w:val="24"/>
        </w:rPr>
        <w:t xml:space="preserve"> </w:t>
      </w:r>
      <w:r w:rsidR="00113EB5">
        <w:rPr>
          <w:rFonts w:cs="Times New Roman"/>
          <w:szCs w:val="24"/>
        </w:rPr>
        <w:t>2 and 3</w:t>
      </w:r>
      <w:r w:rsidR="00877837" w:rsidRPr="0049191D">
        <w:rPr>
          <w:rFonts w:cs="Times New Roman"/>
          <w:szCs w:val="24"/>
        </w:rPr>
        <w:t>).</w:t>
      </w:r>
      <w:r w:rsidR="009001B8" w:rsidRPr="0049191D">
        <w:rPr>
          <w:rFonts w:cs="Times New Roman"/>
          <w:szCs w:val="24"/>
        </w:rPr>
        <w:t xml:space="preserve"> </w:t>
      </w:r>
      <w:r w:rsidR="00B63ED7" w:rsidRPr="0049191D">
        <w:rPr>
          <w:rFonts w:cs="Times New Roman"/>
          <w:szCs w:val="24"/>
        </w:rPr>
        <w:t>Analysis</w:t>
      </w:r>
      <w:r w:rsidR="00DE5544" w:rsidRPr="0049191D">
        <w:rPr>
          <w:rFonts w:cs="Times New Roman"/>
          <w:szCs w:val="24"/>
        </w:rPr>
        <w:t xml:space="preserve"> of </w:t>
      </w:r>
      <w:r w:rsidR="00514657">
        <w:rPr>
          <w:rFonts w:cs="Times New Roman"/>
          <w:szCs w:val="24"/>
        </w:rPr>
        <w:t>five</w:t>
      </w:r>
      <w:r w:rsidR="00B63ED7" w:rsidRPr="0049191D">
        <w:rPr>
          <w:rFonts w:cs="Times New Roman"/>
          <w:szCs w:val="24"/>
        </w:rPr>
        <w:t xml:space="preserve"> detention basins from California and Nevada, and </w:t>
      </w:r>
      <w:r w:rsidR="00DE5544" w:rsidRPr="0049191D">
        <w:rPr>
          <w:rFonts w:cs="Times New Roman"/>
          <w:szCs w:val="24"/>
        </w:rPr>
        <w:t xml:space="preserve">11 grass-lined detention basins from the International Stormwater BMP Database estimates volumetric reduction to be </w:t>
      </w:r>
      <w:r w:rsidR="00B63ED7" w:rsidRPr="0049191D">
        <w:rPr>
          <w:rFonts w:cs="Times New Roman"/>
          <w:szCs w:val="24"/>
        </w:rPr>
        <w:t xml:space="preserve">between 8 – </w:t>
      </w:r>
      <w:r w:rsidR="00803A9C" w:rsidRPr="0049191D">
        <w:rPr>
          <w:rFonts w:cs="Times New Roman"/>
          <w:szCs w:val="24"/>
        </w:rPr>
        <w:t>33</w:t>
      </w:r>
      <w:r w:rsidR="00DE5544" w:rsidRPr="0049191D">
        <w:rPr>
          <w:rFonts w:cs="Times New Roman"/>
          <w:szCs w:val="24"/>
        </w:rPr>
        <w:t xml:space="preserve">% (that is, Q </w:t>
      </w:r>
      <w:r w:rsidR="00B670D0" w:rsidRPr="0049191D">
        <w:rPr>
          <w:rFonts w:cs="Times New Roman"/>
          <w:szCs w:val="24"/>
        </w:rPr>
        <w:t xml:space="preserve">≈ </w:t>
      </w:r>
      <w:r w:rsidR="00803A9C" w:rsidRPr="0049191D">
        <w:rPr>
          <w:rFonts w:cs="Times New Roman"/>
          <w:szCs w:val="24"/>
        </w:rPr>
        <w:t>67</w:t>
      </w:r>
      <w:r w:rsidR="00B63ED7" w:rsidRPr="0049191D">
        <w:rPr>
          <w:rFonts w:cs="Times New Roman"/>
          <w:szCs w:val="24"/>
        </w:rPr>
        <w:t xml:space="preserve"> – 92</w:t>
      </w:r>
      <w:r w:rsidR="00DE5544" w:rsidRPr="0049191D">
        <w:rPr>
          <w:rFonts w:cs="Times New Roman"/>
          <w:szCs w:val="24"/>
        </w:rPr>
        <w:t xml:space="preserve">) </w:t>
      </w:r>
      <w:r w:rsidR="00217AEE">
        <w:rPr>
          <w:rFonts w:cs="Times New Roman"/>
          <w:szCs w:val="24"/>
        </w:rPr>
        <w:t>(2</w:t>
      </w:r>
      <w:r w:rsidR="00217AEE" w:rsidRPr="00217AEE">
        <w:rPr>
          <w:rFonts w:cs="Times New Roman"/>
          <w:szCs w:val="24"/>
          <w:vertAlign w:val="superscript"/>
        </w:rPr>
        <w:t>nd</w:t>
      </w:r>
      <w:r w:rsidR="00217AEE">
        <w:rPr>
          <w:rFonts w:cs="Times New Roman"/>
          <w:szCs w:val="24"/>
        </w:rPr>
        <w:t xml:space="preserve"> Nature</w:t>
      </w:r>
      <w:r w:rsidR="001A318B" w:rsidRPr="0049191D">
        <w:rPr>
          <w:rFonts w:cs="Times New Roman"/>
          <w:szCs w:val="24"/>
        </w:rPr>
        <w:t xml:space="preserve"> 2006, Geosyntec and Wright Water Engineers 2011)</w:t>
      </w:r>
      <w:r w:rsidR="00DE5544" w:rsidRPr="0049191D">
        <w:rPr>
          <w:rFonts w:cs="Times New Roman"/>
          <w:szCs w:val="24"/>
        </w:rPr>
        <w:t xml:space="preserve">, </w:t>
      </w:r>
      <w:r w:rsidR="00500A4C" w:rsidRPr="0049191D">
        <w:rPr>
          <w:rFonts w:cs="Times New Roman"/>
          <w:szCs w:val="24"/>
        </w:rPr>
        <w:t>suggesting these systems</w:t>
      </w:r>
      <w:r w:rsidR="00DE5544" w:rsidRPr="0049191D">
        <w:rPr>
          <w:rFonts w:cs="Times New Roman"/>
          <w:szCs w:val="24"/>
        </w:rPr>
        <w:t xml:space="preserve"> </w:t>
      </w:r>
      <w:r w:rsidR="00B63ED7" w:rsidRPr="0049191D">
        <w:rPr>
          <w:rFonts w:cs="Times New Roman"/>
          <w:szCs w:val="24"/>
        </w:rPr>
        <w:t xml:space="preserve">may behave </w:t>
      </w:r>
      <w:r w:rsidR="00F84D8C">
        <w:rPr>
          <w:rFonts w:cs="Times New Roman"/>
          <w:szCs w:val="24"/>
        </w:rPr>
        <w:t xml:space="preserve">similarly </w:t>
      </w:r>
      <w:r w:rsidR="00B63ED7" w:rsidRPr="0049191D">
        <w:rPr>
          <w:rFonts w:cs="Times New Roman"/>
          <w:szCs w:val="24"/>
        </w:rPr>
        <w:t>to retention basins, or</w:t>
      </w:r>
      <w:r w:rsidR="00DE5544" w:rsidRPr="0049191D">
        <w:rPr>
          <w:rFonts w:cs="Times New Roman"/>
          <w:szCs w:val="24"/>
        </w:rPr>
        <w:t xml:space="preserve"> </w:t>
      </w:r>
      <w:r w:rsidR="00B63ED7" w:rsidRPr="0049191D">
        <w:rPr>
          <w:rFonts w:cs="Times New Roman"/>
          <w:szCs w:val="24"/>
        </w:rPr>
        <w:t xml:space="preserve">may produce </w:t>
      </w:r>
      <w:r w:rsidR="00DE5544" w:rsidRPr="0049191D">
        <w:rPr>
          <w:rFonts w:cs="Times New Roman"/>
          <w:szCs w:val="24"/>
        </w:rPr>
        <w:t>substantially l</w:t>
      </w:r>
      <w:r w:rsidR="00B63ED7" w:rsidRPr="0049191D">
        <w:rPr>
          <w:rFonts w:cs="Times New Roman"/>
          <w:szCs w:val="24"/>
        </w:rPr>
        <w:t>ess runoff</w:t>
      </w:r>
      <w:r w:rsidR="00DE5544" w:rsidRPr="0049191D">
        <w:rPr>
          <w:rFonts w:cs="Times New Roman"/>
          <w:szCs w:val="24"/>
        </w:rPr>
        <w:t>.</w:t>
      </w:r>
      <w:r w:rsidR="00DA260B" w:rsidRPr="0049191D">
        <w:rPr>
          <w:rFonts w:cs="Times New Roman"/>
          <w:szCs w:val="24"/>
        </w:rPr>
        <w:t xml:space="preserve"> </w:t>
      </w:r>
      <w:r w:rsidR="00696188" w:rsidRPr="0049191D">
        <w:rPr>
          <w:rFonts w:cs="Times New Roman"/>
          <w:szCs w:val="24"/>
        </w:rPr>
        <w:t>Unlike wet ponds, d</w:t>
      </w:r>
      <w:r w:rsidR="00DA260B" w:rsidRPr="0049191D">
        <w:rPr>
          <w:rFonts w:cs="Times New Roman"/>
          <w:szCs w:val="24"/>
        </w:rPr>
        <w:t xml:space="preserve">ry detention basins are thought to have good hydrologic </w:t>
      </w:r>
      <w:r w:rsidR="001110AA" w:rsidRPr="0049191D">
        <w:rPr>
          <w:rFonts w:cs="Times New Roman"/>
          <w:szCs w:val="24"/>
        </w:rPr>
        <w:lastRenderedPageBreak/>
        <w:t>connectivity with groundwater, depending</w:t>
      </w:r>
      <w:r w:rsidR="00DA260B" w:rsidRPr="0049191D">
        <w:rPr>
          <w:rFonts w:cs="Times New Roman"/>
          <w:szCs w:val="24"/>
        </w:rPr>
        <w:t xml:space="preserve"> upon the infiltration</w:t>
      </w:r>
      <w:r w:rsidR="00DD5B1E">
        <w:rPr>
          <w:rFonts w:cs="Times New Roman"/>
          <w:szCs w:val="24"/>
        </w:rPr>
        <w:t xml:space="preserve"> area</w:t>
      </w:r>
      <w:r w:rsidR="00DA260B" w:rsidRPr="0049191D">
        <w:rPr>
          <w:rFonts w:cs="Times New Roman"/>
          <w:szCs w:val="24"/>
        </w:rPr>
        <w:t xml:space="preserve">, </w:t>
      </w:r>
      <w:r w:rsidR="00DD5B1E">
        <w:rPr>
          <w:rFonts w:cs="Times New Roman"/>
          <w:szCs w:val="24"/>
        </w:rPr>
        <w:t>soil</w:t>
      </w:r>
      <w:r w:rsidR="00DD5B1E" w:rsidRPr="0049191D">
        <w:rPr>
          <w:rFonts w:cs="Times New Roman"/>
          <w:szCs w:val="24"/>
        </w:rPr>
        <w:t xml:space="preserve"> </w:t>
      </w:r>
      <w:r w:rsidR="00DA260B" w:rsidRPr="0049191D">
        <w:rPr>
          <w:rFonts w:cs="Times New Roman"/>
          <w:szCs w:val="24"/>
        </w:rPr>
        <w:t xml:space="preserve">hydraulic conductivity and unsaturated </w:t>
      </w:r>
      <w:r w:rsidR="00DD5B1E">
        <w:rPr>
          <w:rFonts w:cs="Times New Roman"/>
          <w:szCs w:val="24"/>
        </w:rPr>
        <w:t>depth</w:t>
      </w:r>
      <w:r w:rsidR="00DA260B" w:rsidRPr="0049191D">
        <w:rPr>
          <w:rFonts w:cs="Times New Roman"/>
          <w:szCs w:val="24"/>
        </w:rPr>
        <w:t xml:space="preserve"> </w:t>
      </w:r>
      <w:r w:rsidR="00217AEE">
        <w:rPr>
          <w:rFonts w:cs="Times New Roman"/>
          <w:szCs w:val="24"/>
        </w:rPr>
        <w:t>(2</w:t>
      </w:r>
      <w:r w:rsidR="00217AEE" w:rsidRPr="00217AEE">
        <w:rPr>
          <w:rFonts w:cs="Times New Roman"/>
          <w:szCs w:val="24"/>
          <w:vertAlign w:val="superscript"/>
        </w:rPr>
        <w:t>nd</w:t>
      </w:r>
      <w:r w:rsidR="00217AEE">
        <w:rPr>
          <w:rFonts w:cs="Times New Roman"/>
          <w:szCs w:val="24"/>
        </w:rPr>
        <w:t xml:space="preserve"> Nature</w:t>
      </w:r>
      <w:r w:rsidR="001A318B" w:rsidRPr="0049191D">
        <w:rPr>
          <w:rFonts w:cs="Times New Roman"/>
          <w:szCs w:val="24"/>
        </w:rPr>
        <w:t xml:space="preserve"> 2006)</w:t>
      </w:r>
      <w:r w:rsidR="00696188" w:rsidRPr="0049191D">
        <w:rPr>
          <w:rFonts w:cs="Times New Roman"/>
          <w:szCs w:val="24"/>
        </w:rPr>
        <w:t xml:space="preserve">. </w:t>
      </w:r>
      <w:r w:rsidR="00E30FB1" w:rsidRPr="0049191D">
        <w:rPr>
          <w:rFonts w:cs="Times New Roman"/>
          <w:szCs w:val="24"/>
        </w:rPr>
        <w:t>Fig</w:t>
      </w:r>
      <w:r w:rsidR="00CC5D11">
        <w:rPr>
          <w:rFonts w:cs="Times New Roman"/>
          <w:szCs w:val="24"/>
        </w:rPr>
        <w:t>ure 3</w:t>
      </w:r>
      <w:r w:rsidR="00696188" w:rsidRPr="0049191D">
        <w:rPr>
          <w:rFonts w:cs="Times New Roman"/>
          <w:szCs w:val="24"/>
        </w:rPr>
        <w:t xml:space="preserve"> </w:t>
      </w:r>
      <w:r w:rsidR="00F71CDB">
        <w:rPr>
          <w:rFonts w:cs="Times New Roman"/>
          <w:szCs w:val="24"/>
        </w:rPr>
        <w:t>indicates</w:t>
      </w:r>
      <w:r w:rsidR="00DA260B" w:rsidRPr="0049191D">
        <w:rPr>
          <w:rFonts w:cs="Times New Roman"/>
          <w:szCs w:val="24"/>
        </w:rPr>
        <w:t xml:space="preserve"> this assumption overlooks ET as a loss pathway for detention basins</w:t>
      </w:r>
      <w:r w:rsidR="00A765FB" w:rsidRPr="0049191D">
        <w:rPr>
          <w:rFonts w:cs="Times New Roman"/>
          <w:szCs w:val="24"/>
        </w:rPr>
        <w:t xml:space="preserve">, and </w:t>
      </w:r>
      <w:r w:rsidR="00696188" w:rsidRPr="0049191D">
        <w:rPr>
          <w:rFonts w:cs="Times New Roman"/>
          <w:szCs w:val="24"/>
        </w:rPr>
        <w:t>calls</w:t>
      </w:r>
      <w:r w:rsidR="00A765FB" w:rsidRPr="0049191D">
        <w:rPr>
          <w:rFonts w:cs="Times New Roman"/>
          <w:szCs w:val="24"/>
        </w:rPr>
        <w:t xml:space="preserve"> </w:t>
      </w:r>
      <w:r w:rsidR="009E13AD" w:rsidRPr="0049191D">
        <w:rPr>
          <w:rFonts w:cs="Times New Roman"/>
          <w:szCs w:val="24"/>
        </w:rPr>
        <w:t xml:space="preserve">hydrologic connectivity </w:t>
      </w:r>
      <w:r w:rsidR="00A765FB" w:rsidRPr="0049191D">
        <w:rPr>
          <w:rFonts w:cs="Times New Roman"/>
          <w:szCs w:val="24"/>
        </w:rPr>
        <w:t>into question</w:t>
      </w:r>
      <w:r w:rsidR="00DA260B" w:rsidRPr="0049191D">
        <w:rPr>
          <w:rFonts w:cs="Times New Roman"/>
          <w:szCs w:val="24"/>
        </w:rPr>
        <w:t>.</w:t>
      </w:r>
      <w:r w:rsidR="00B11141" w:rsidRPr="0049191D">
        <w:rPr>
          <w:rFonts w:cs="Times New Roman"/>
          <w:szCs w:val="24"/>
        </w:rPr>
        <w:t xml:space="preserve"> </w:t>
      </w:r>
      <w:r w:rsidR="00D619EC" w:rsidRPr="0049191D">
        <w:rPr>
          <w:rFonts w:cs="Times New Roman"/>
          <w:szCs w:val="24"/>
        </w:rPr>
        <w:t xml:space="preserve">The presence of mowed vegetation in detention basins </w:t>
      </w:r>
      <w:r w:rsidR="007A69C5" w:rsidRPr="0049191D">
        <w:rPr>
          <w:rFonts w:cs="Times New Roman"/>
          <w:szCs w:val="24"/>
        </w:rPr>
        <w:t xml:space="preserve">also </w:t>
      </w:r>
      <w:r w:rsidR="00D619EC" w:rsidRPr="0049191D">
        <w:rPr>
          <w:rFonts w:cs="Times New Roman"/>
          <w:szCs w:val="24"/>
        </w:rPr>
        <w:t xml:space="preserve">contributes to </w:t>
      </w:r>
      <w:r w:rsidR="00D90395">
        <w:rPr>
          <w:rFonts w:cs="Times New Roman"/>
          <w:szCs w:val="24"/>
        </w:rPr>
        <w:t>greater</w:t>
      </w:r>
      <w:r w:rsidR="00D90395" w:rsidRPr="0049191D">
        <w:rPr>
          <w:rFonts w:cs="Times New Roman"/>
          <w:szCs w:val="24"/>
        </w:rPr>
        <w:t xml:space="preserve"> long-term </w:t>
      </w:r>
      <w:r w:rsidR="00696188" w:rsidRPr="0049191D">
        <w:rPr>
          <w:rFonts w:cs="Times New Roman"/>
          <w:szCs w:val="24"/>
        </w:rPr>
        <w:t>evaporative losses.</w:t>
      </w:r>
      <w:r w:rsidR="00096F56" w:rsidRPr="0049191D">
        <w:rPr>
          <w:rFonts w:cs="Times New Roman"/>
          <w:szCs w:val="24"/>
        </w:rPr>
        <w:t xml:space="preserve"> </w:t>
      </w:r>
    </w:p>
    <w:p w14:paraId="28046632" w14:textId="1F7464CB" w:rsidR="00877837" w:rsidRPr="0049191D" w:rsidRDefault="00096F56" w:rsidP="0049191D">
      <w:pPr>
        <w:spacing w:line="480" w:lineRule="auto"/>
        <w:rPr>
          <w:rFonts w:cs="Times New Roman"/>
          <w:szCs w:val="24"/>
        </w:rPr>
      </w:pPr>
      <w:r w:rsidRPr="0049191D">
        <w:rPr>
          <w:rFonts w:cs="Times New Roman"/>
          <w:szCs w:val="24"/>
        </w:rPr>
        <w:t xml:space="preserve">Further study of detention basin water budgets may </w:t>
      </w:r>
      <w:r w:rsidR="00F67410">
        <w:rPr>
          <w:rFonts w:cs="Times New Roman"/>
          <w:szCs w:val="24"/>
        </w:rPr>
        <w:t>indicate</w:t>
      </w:r>
      <w:r w:rsidRPr="0049191D">
        <w:rPr>
          <w:rFonts w:cs="Times New Roman"/>
          <w:szCs w:val="24"/>
        </w:rPr>
        <w:t xml:space="preserve"> specific design criteria (area to depth ratio) or management techniques (mowing, aeration, planting strategies) may improve long-term stormwater retention by increasing I or ET losses. </w:t>
      </w:r>
      <w:r w:rsidR="00D90395">
        <w:rPr>
          <w:rFonts w:cs="Times New Roman"/>
          <w:szCs w:val="24"/>
        </w:rPr>
        <w:t>Analysis of</w:t>
      </w:r>
      <w:r w:rsidRPr="0049191D">
        <w:rPr>
          <w:rFonts w:cs="Times New Roman"/>
          <w:szCs w:val="24"/>
        </w:rPr>
        <w:t xml:space="preserve"> detention and retention pond design characteristics from a water budget standpoint </w:t>
      </w:r>
      <w:r w:rsidR="00D90395">
        <w:rPr>
          <w:rFonts w:cs="Times New Roman"/>
          <w:szCs w:val="24"/>
        </w:rPr>
        <w:t xml:space="preserve">may lead to </w:t>
      </w:r>
      <w:r w:rsidRPr="0049191D">
        <w:rPr>
          <w:rFonts w:cs="Times New Roman"/>
          <w:szCs w:val="24"/>
        </w:rPr>
        <w:t>improve</w:t>
      </w:r>
      <w:r w:rsidR="00D90395">
        <w:rPr>
          <w:rFonts w:cs="Times New Roman"/>
          <w:szCs w:val="24"/>
        </w:rPr>
        <w:t>d</w:t>
      </w:r>
      <w:r w:rsidRPr="0049191D">
        <w:rPr>
          <w:rFonts w:cs="Times New Roman"/>
          <w:szCs w:val="24"/>
        </w:rPr>
        <w:t xml:space="preserve"> hydrologic or water quality performance of constructed wetlands.</w:t>
      </w:r>
    </w:p>
    <w:p w14:paraId="0E9C174C" w14:textId="3890C8B5" w:rsidR="00535F11" w:rsidRPr="0049191D" w:rsidRDefault="005D5F76" w:rsidP="0049191D">
      <w:pPr>
        <w:pStyle w:val="Heading2"/>
        <w:rPr>
          <w:rFonts w:ascii="Times New Roman" w:hAnsi="Times New Roman" w:cs="Times New Roman"/>
          <w:sz w:val="24"/>
          <w:szCs w:val="24"/>
        </w:rPr>
      </w:pPr>
      <w:r>
        <w:rPr>
          <w:rFonts w:ascii="Times New Roman" w:hAnsi="Times New Roman" w:cs="Times New Roman"/>
          <w:sz w:val="24"/>
          <w:szCs w:val="24"/>
        </w:rPr>
        <w:t xml:space="preserve">3.4 </w:t>
      </w:r>
      <w:r w:rsidR="00535F11" w:rsidRPr="0049191D">
        <w:rPr>
          <w:rFonts w:ascii="Times New Roman" w:hAnsi="Times New Roman" w:cs="Times New Roman"/>
          <w:sz w:val="24"/>
          <w:szCs w:val="24"/>
        </w:rPr>
        <w:t>Bioretenti</w:t>
      </w:r>
      <w:r w:rsidR="005B16EA" w:rsidRPr="0049191D">
        <w:rPr>
          <w:rFonts w:ascii="Times New Roman" w:hAnsi="Times New Roman" w:cs="Times New Roman"/>
          <w:sz w:val="24"/>
          <w:szCs w:val="24"/>
        </w:rPr>
        <w:t xml:space="preserve">on Cells, Infiltration Trenches, Swales </w:t>
      </w:r>
      <w:r w:rsidR="00535F11" w:rsidRPr="0049191D">
        <w:rPr>
          <w:rFonts w:ascii="Times New Roman" w:hAnsi="Times New Roman" w:cs="Times New Roman"/>
          <w:sz w:val="24"/>
          <w:szCs w:val="24"/>
        </w:rPr>
        <w:t>and Rain Gardens</w:t>
      </w:r>
    </w:p>
    <w:p w14:paraId="778AA054" w14:textId="302649F4" w:rsidR="00EA5987" w:rsidRPr="0049191D" w:rsidRDefault="00C63412" w:rsidP="0049191D">
      <w:pPr>
        <w:spacing w:line="480" w:lineRule="auto"/>
        <w:rPr>
          <w:rFonts w:cs="Times New Roman"/>
          <w:szCs w:val="24"/>
        </w:rPr>
      </w:pPr>
      <w:commentRangeStart w:id="12"/>
      <w:r>
        <w:rPr>
          <w:rFonts w:cs="Times New Roman"/>
          <w:szCs w:val="24"/>
        </w:rPr>
        <w:t xml:space="preserve">Analysis by </w:t>
      </w:r>
      <w:r w:rsidR="00D271A5" w:rsidRPr="0049191D">
        <w:rPr>
          <w:rFonts w:cs="Times New Roman"/>
          <w:szCs w:val="24"/>
        </w:rPr>
        <w:t xml:space="preserve">Traver and DeBarry (2003) of precipitation and runoff in southern Pennsylvania indicated that 80 percent of total annual precipitation volume can be captured by retaining the first 25 mm of each rainfall event. Previous studies have found rain gardens and bioretention cells reduce runoff volume by 30-99% (Schlea 2011, Strauch et al. 2016). Newcomer (2014) modeled volumetric reduction of 58 – 79% for infiltration trenches, compared with 8-33% reduction on irrigated grass lawn. </w:t>
      </w:r>
      <w:commentRangeEnd w:id="12"/>
      <w:r w:rsidR="004200D5">
        <w:rPr>
          <w:rStyle w:val="CommentReference"/>
          <w:rFonts w:ascii="Times" w:eastAsia="Times New Roman" w:hAnsi="Times" w:cs="Times New Roman"/>
        </w:rPr>
        <w:commentReference w:id="12"/>
      </w:r>
      <w:r w:rsidR="00EA5987" w:rsidRPr="0049191D">
        <w:rPr>
          <w:rFonts w:cs="Times New Roman"/>
          <w:szCs w:val="24"/>
        </w:rPr>
        <w:t xml:space="preserve">The wide range in performance arises from a large number of design factors that significantly affect the long-term water budgets of swale systems. These design factors include: presence of an underdrain, liner or internal water storage zone; contributing catchment area ratio; direct connection of impervious surfaces; ponding depth; media depth, composition and particle size distribution; and plant density and species composition (Bratieres et al. 2008, Li et al. 2009, Roy-Poirier et al. 2010). Non-design factors that affect water budget include: native sub-base drainage and water table height; event depth and intensity; season and temperature; age and maturity of the planted system; and particle </w:t>
      </w:r>
      <w:r w:rsidR="00EA5987" w:rsidRPr="0049191D">
        <w:rPr>
          <w:rFonts w:cs="Times New Roman"/>
          <w:szCs w:val="24"/>
        </w:rPr>
        <w:lastRenderedPageBreak/>
        <w:t xml:space="preserve">clogging. To </w:t>
      </w:r>
      <w:r w:rsidR="00F71CDB">
        <w:rPr>
          <w:rFonts w:cs="Times New Roman"/>
          <w:szCs w:val="24"/>
        </w:rPr>
        <w:t xml:space="preserve">our knowledge </w:t>
      </w:r>
      <w:r w:rsidR="00EA5987" w:rsidRPr="0049191D">
        <w:rPr>
          <w:rFonts w:cs="Times New Roman"/>
          <w:szCs w:val="24"/>
        </w:rPr>
        <w:t xml:space="preserve">there are no known studies or reviews that examine all of these factors in controlled experiments </w:t>
      </w:r>
      <w:r w:rsidR="00F71CDB">
        <w:rPr>
          <w:rFonts w:cs="Times New Roman"/>
          <w:szCs w:val="24"/>
        </w:rPr>
        <w:t>and prioritize their</w:t>
      </w:r>
      <w:r w:rsidR="00EA5987" w:rsidRPr="0049191D">
        <w:rPr>
          <w:rFonts w:cs="Times New Roman"/>
          <w:szCs w:val="24"/>
        </w:rPr>
        <w:t xml:space="preserve"> relative importance to hydrologic perfo</w:t>
      </w:r>
      <w:r w:rsidR="004200D5">
        <w:rPr>
          <w:rFonts w:cs="Times New Roman"/>
          <w:szCs w:val="24"/>
        </w:rPr>
        <w:t xml:space="preserve">rmance. </w:t>
      </w:r>
      <w:commentRangeStart w:id="13"/>
      <w:r w:rsidR="004200D5">
        <w:rPr>
          <w:rFonts w:cs="Times New Roman"/>
          <w:szCs w:val="24"/>
        </w:rPr>
        <w:t>However, there are published case studies, multiple models,</w:t>
      </w:r>
      <w:r w:rsidR="00EA5987" w:rsidRPr="0049191D">
        <w:rPr>
          <w:rFonts w:cs="Times New Roman"/>
          <w:szCs w:val="24"/>
        </w:rPr>
        <w:t xml:space="preserve"> and a general intuitive understanding about how these factors affect performance at individual sites (Wardynski and Hunt 2012).</w:t>
      </w:r>
      <w:commentRangeEnd w:id="13"/>
      <w:r w:rsidR="004200D5">
        <w:rPr>
          <w:rStyle w:val="CommentReference"/>
          <w:rFonts w:ascii="Times" w:eastAsia="Times New Roman" w:hAnsi="Times" w:cs="Times New Roman"/>
        </w:rPr>
        <w:commentReference w:id="13"/>
      </w:r>
    </w:p>
    <w:p w14:paraId="06DE2160" w14:textId="64120197" w:rsidR="00096F56" w:rsidRPr="0049191D" w:rsidRDefault="00096F56" w:rsidP="0049191D">
      <w:pPr>
        <w:spacing w:line="480" w:lineRule="auto"/>
        <w:rPr>
          <w:rFonts w:cs="Times New Roman"/>
          <w:szCs w:val="24"/>
        </w:rPr>
      </w:pPr>
      <w:r w:rsidRPr="0049191D">
        <w:rPr>
          <w:rFonts w:cs="Times New Roman"/>
          <w:szCs w:val="24"/>
        </w:rPr>
        <w:t>Winston et al. (2016) observed that the underlying sub-base conductivity is a key factor for volume redu</w:t>
      </w:r>
      <w:r w:rsidR="00911EB7" w:rsidRPr="0049191D">
        <w:rPr>
          <w:rFonts w:cs="Times New Roman"/>
          <w:szCs w:val="24"/>
        </w:rPr>
        <w:t xml:space="preserve">ction in bioretention cells, reporting that </w:t>
      </w:r>
      <w:r w:rsidRPr="0049191D">
        <w:rPr>
          <w:rFonts w:cs="Times New Roman"/>
          <w:szCs w:val="24"/>
        </w:rPr>
        <w:t xml:space="preserve">even poorly drained soils can be effective for events smaller than ~6 mm if design allows for an internal water storage zone. Thus far, discussion of internal water storage zones has mostly assumed that better hydrologic performance arises from increases in </w:t>
      </w:r>
      <w:r w:rsidR="000C690C">
        <w:rPr>
          <w:rFonts w:cs="Times New Roman"/>
          <w:szCs w:val="24"/>
        </w:rPr>
        <w:t>ex</w:t>
      </w:r>
      <w:r w:rsidRPr="0049191D">
        <w:rPr>
          <w:rFonts w:cs="Times New Roman"/>
          <w:szCs w:val="24"/>
        </w:rPr>
        <w:t>filtration</w:t>
      </w:r>
      <w:r w:rsidR="000C690C">
        <w:rPr>
          <w:rFonts w:cs="Times New Roman"/>
          <w:szCs w:val="24"/>
        </w:rPr>
        <w:t xml:space="preserve"> (I increases)</w:t>
      </w:r>
      <w:r w:rsidRPr="0049191D">
        <w:rPr>
          <w:rFonts w:cs="Times New Roman"/>
          <w:szCs w:val="24"/>
        </w:rPr>
        <w:t xml:space="preserve">. However, lysimetry studies indicate that bioretention ET can become water-limited </w:t>
      </w:r>
      <w:r w:rsidR="00F71CDB">
        <w:rPr>
          <w:rFonts w:cs="Times New Roman"/>
          <w:szCs w:val="24"/>
        </w:rPr>
        <w:t xml:space="preserve">under dry </w:t>
      </w:r>
      <w:r w:rsidRPr="0049191D">
        <w:rPr>
          <w:rFonts w:cs="Times New Roman"/>
          <w:szCs w:val="24"/>
        </w:rPr>
        <w:t>conditions</w:t>
      </w:r>
      <w:r w:rsidR="008120A2">
        <w:rPr>
          <w:rFonts w:cs="Times New Roman"/>
          <w:szCs w:val="24"/>
        </w:rPr>
        <w:t xml:space="preserve"> </w:t>
      </w:r>
      <w:r w:rsidRPr="0049191D">
        <w:rPr>
          <w:rFonts w:cs="Times New Roman"/>
          <w:szCs w:val="24"/>
        </w:rPr>
        <w:t>(Wadzuk et al. 2015). ET from bioretention cells decrease</w:t>
      </w:r>
      <w:r w:rsidR="00C63412">
        <w:rPr>
          <w:rFonts w:cs="Times New Roman"/>
          <w:szCs w:val="24"/>
        </w:rPr>
        <w:t>s</w:t>
      </w:r>
      <w:r w:rsidRPr="0049191D">
        <w:rPr>
          <w:rFonts w:cs="Times New Roman"/>
          <w:szCs w:val="24"/>
        </w:rPr>
        <w:t xml:space="preserve"> as a function of decreasing soil moisture below field capacity: drier soils evaporate less water than wet soils (Buckingham 1907). ET is greatest following a rain event and decreases over subsequent days, resulting in water limitation of bioretention cells. Therefore, internal water storage zones also may maintain system capacity for ET by limiting plant water stress and maintaining sufficient capillary conductance and connectivity to the soil surface. Wadzuk et al. (2015) demonstrate ET limitation by water availability using weighing lysimeters with and without an internal water storage zone. </w:t>
      </w:r>
      <w:r w:rsidR="00911EB7" w:rsidRPr="0049191D">
        <w:rPr>
          <w:rFonts w:cs="Times New Roman"/>
          <w:szCs w:val="24"/>
        </w:rPr>
        <w:t>Lysimetry d</w:t>
      </w:r>
      <w:r w:rsidRPr="0049191D">
        <w:rPr>
          <w:rFonts w:cs="Times New Roman"/>
          <w:szCs w:val="24"/>
        </w:rPr>
        <w:t xml:space="preserve">ata from Hess (2014) clearly implicate ET as an important loss pathway for bioretention (Figure </w:t>
      </w:r>
      <w:r w:rsidR="00CC5D11">
        <w:rPr>
          <w:rFonts w:cs="Times New Roman"/>
          <w:szCs w:val="24"/>
        </w:rPr>
        <w:t>4</w:t>
      </w:r>
      <w:r w:rsidR="009B3920" w:rsidRPr="0049191D">
        <w:rPr>
          <w:rFonts w:cs="Times New Roman"/>
          <w:szCs w:val="24"/>
        </w:rPr>
        <w:t>, in green</w:t>
      </w:r>
      <w:r w:rsidRPr="0049191D">
        <w:rPr>
          <w:rFonts w:cs="Times New Roman"/>
          <w:szCs w:val="24"/>
        </w:rPr>
        <w:t>).</w:t>
      </w:r>
    </w:p>
    <w:p w14:paraId="09C87939" w14:textId="302C6907" w:rsidR="00D271A5" w:rsidRPr="0049191D" w:rsidRDefault="008D533F" w:rsidP="0049191D">
      <w:pPr>
        <w:spacing w:line="480" w:lineRule="auto"/>
        <w:rPr>
          <w:rFonts w:cs="Times New Roman"/>
          <w:szCs w:val="24"/>
        </w:rPr>
      </w:pPr>
      <w:r w:rsidRPr="0049191D">
        <w:rPr>
          <w:rFonts w:cs="Times New Roman"/>
          <w:szCs w:val="24"/>
        </w:rPr>
        <w:t xml:space="preserve">Several models of bioretention estimate ET at or below 5% of the water budget, which is much </w:t>
      </w:r>
      <w:r w:rsidR="0031358E" w:rsidRPr="0049191D">
        <w:rPr>
          <w:rFonts w:cs="Times New Roman"/>
          <w:szCs w:val="24"/>
        </w:rPr>
        <w:t>l</w:t>
      </w:r>
      <w:r w:rsidR="004A14DA" w:rsidRPr="0049191D">
        <w:rPr>
          <w:rFonts w:cs="Times New Roman"/>
          <w:szCs w:val="24"/>
        </w:rPr>
        <w:t>ess</w:t>
      </w:r>
      <w:r w:rsidR="008E740C" w:rsidRPr="0049191D">
        <w:rPr>
          <w:rFonts w:cs="Times New Roman"/>
          <w:szCs w:val="24"/>
        </w:rPr>
        <w:t xml:space="preserve"> </w:t>
      </w:r>
      <w:r w:rsidRPr="0049191D">
        <w:rPr>
          <w:rFonts w:cs="Times New Roman"/>
          <w:szCs w:val="24"/>
        </w:rPr>
        <w:t>than estimates from lined bioretention cells (19%) and weighing lysimeters (</w:t>
      </w:r>
      <w:r w:rsidR="00A47B00" w:rsidRPr="0049191D">
        <w:rPr>
          <w:rFonts w:cs="Times New Roman"/>
          <w:szCs w:val="24"/>
        </w:rPr>
        <w:t>40-</w:t>
      </w:r>
      <w:r w:rsidRPr="0049191D">
        <w:rPr>
          <w:rFonts w:cs="Times New Roman"/>
          <w:szCs w:val="24"/>
        </w:rPr>
        <w:t xml:space="preserve">78%) and </w:t>
      </w:r>
      <w:r w:rsidR="0031358E" w:rsidRPr="0049191D">
        <w:rPr>
          <w:rFonts w:cs="Times New Roman"/>
          <w:szCs w:val="24"/>
        </w:rPr>
        <w:t xml:space="preserve">also </w:t>
      </w:r>
      <w:r w:rsidR="008E740C" w:rsidRPr="0049191D">
        <w:rPr>
          <w:rFonts w:cs="Times New Roman"/>
          <w:szCs w:val="24"/>
        </w:rPr>
        <w:t xml:space="preserve">less </w:t>
      </w:r>
      <w:r w:rsidRPr="0049191D">
        <w:rPr>
          <w:rFonts w:cs="Times New Roman"/>
          <w:szCs w:val="24"/>
        </w:rPr>
        <w:t>than estimates for unplanted pavement (~10-20%). The discrepancy could be due to the</w:t>
      </w:r>
      <w:r w:rsidR="006D0546" w:rsidRPr="0049191D">
        <w:rPr>
          <w:rFonts w:cs="Times New Roman"/>
          <w:szCs w:val="24"/>
        </w:rPr>
        <w:t xml:space="preserve"> </w:t>
      </w:r>
      <w:r w:rsidRPr="0049191D">
        <w:rPr>
          <w:rFonts w:cs="Times New Roman"/>
          <w:szCs w:val="24"/>
        </w:rPr>
        <w:lastRenderedPageBreak/>
        <w:t>time</w:t>
      </w:r>
      <w:r w:rsidR="008E740C" w:rsidRPr="0049191D">
        <w:rPr>
          <w:rFonts w:cs="Times New Roman"/>
          <w:szCs w:val="24"/>
        </w:rPr>
        <w:t xml:space="preserve"> </w:t>
      </w:r>
      <w:r w:rsidRPr="0049191D">
        <w:rPr>
          <w:rFonts w:cs="Times New Roman"/>
          <w:szCs w:val="24"/>
        </w:rPr>
        <w:t>step</w:t>
      </w:r>
      <w:r w:rsidR="00D55EB3" w:rsidRPr="0049191D">
        <w:rPr>
          <w:rFonts w:cs="Times New Roman"/>
          <w:szCs w:val="24"/>
        </w:rPr>
        <w:t xml:space="preserve"> used in model calculations</w:t>
      </w:r>
      <w:r w:rsidRPr="0049191D">
        <w:rPr>
          <w:rFonts w:cs="Times New Roman"/>
          <w:szCs w:val="24"/>
        </w:rPr>
        <w:t xml:space="preserve">, which is narrowed to the event scale + 24 hours, </w:t>
      </w:r>
      <w:r w:rsidR="008E740C" w:rsidRPr="0049191D">
        <w:rPr>
          <w:rFonts w:cs="Times New Roman"/>
          <w:szCs w:val="24"/>
        </w:rPr>
        <w:t xml:space="preserve">over which </w:t>
      </w:r>
      <w:r w:rsidRPr="0049191D">
        <w:rPr>
          <w:rFonts w:cs="Times New Roman"/>
          <w:szCs w:val="24"/>
        </w:rPr>
        <w:t>little ET occurs. However, 50</w:t>
      </w:r>
      <w:r w:rsidR="00C63412">
        <w:rPr>
          <w:rFonts w:cs="Times New Roman"/>
          <w:szCs w:val="24"/>
        </w:rPr>
        <w:t>-</w:t>
      </w:r>
      <w:r w:rsidRPr="0049191D">
        <w:rPr>
          <w:rFonts w:cs="Times New Roman"/>
          <w:szCs w:val="24"/>
        </w:rPr>
        <w:t xml:space="preserve">year climate simulations </w:t>
      </w:r>
      <w:r w:rsidR="00D55EB3" w:rsidRPr="0049191D">
        <w:rPr>
          <w:rFonts w:cs="Times New Roman"/>
          <w:szCs w:val="24"/>
        </w:rPr>
        <w:t xml:space="preserve">using DRAINMOD </w:t>
      </w:r>
      <w:r w:rsidR="008E740C" w:rsidRPr="0049191D">
        <w:rPr>
          <w:rFonts w:cs="Times New Roman"/>
          <w:szCs w:val="24"/>
        </w:rPr>
        <w:t xml:space="preserve">also </w:t>
      </w:r>
      <w:r w:rsidRPr="0049191D">
        <w:rPr>
          <w:rFonts w:cs="Times New Roman"/>
          <w:szCs w:val="24"/>
        </w:rPr>
        <w:t>largely underestimate the evaporative fraction of long-term water budget</w:t>
      </w:r>
      <w:r w:rsidR="00D55EB3" w:rsidRPr="0049191D">
        <w:rPr>
          <w:rFonts w:cs="Times New Roman"/>
          <w:szCs w:val="24"/>
        </w:rPr>
        <w:t>s</w:t>
      </w:r>
      <w:r w:rsidR="00CB7A4F" w:rsidRPr="0049191D">
        <w:rPr>
          <w:rFonts w:cs="Times New Roman"/>
          <w:szCs w:val="24"/>
        </w:rPr>
        <w:t xml:space="preserve"> (</w:t>
      </w:r>
      <w:r w:rsidR="00E63608" w:rsidRPr="0049191D">
        <w:rPr>
          <w:rFonts w:cs="Times New Roman"/>
          <w:szCs w:val="24"/>
        </w:rPr>
        <w:t>Wardynski (2011)</w:t>
      </w:r>
      <w:r w:rsidR="00D55EB3" w:rsidRPr="0049191D">
        <w:rPr>
          <w:rFonts w:cs="Times New Roman"/>
          <w:szCs w:val="24"/>
        </w:rPr>
        <w:t xml:space="preserve">; </w:t>
      </w:r>
      <w:r w:rsidR="00911EB7" w:rsidRPr="0049191D">
        <w:rPr>
          <w:rFonts w:cs="Times New Roman"/>
          <w:szCs w:val="24"/>
        </w:rPr>
        <w:t xml:space="preserve">Figure </w:t>
      </w:r>
      <w:r w:rsidR="00CC5D11">
        <w:rPr>
          <w:rFonts w:cs="Times New Roman"/>
          <w:szCs w:val="24"/>
        </w:rPr>
        <w:t>4</w:t>
      </w:r>
      <w:r w:rsidR="004A1058" w:rsidRPr="0049191D">
        <w:rPr>
          <w:rFonts w:cs="Times New Roman"/>
          <w:szCs w:val="24"/>
        </w:rPr>
        <w:t>, orange box</w:t>
      </w:r>
      <w:r w:rsidR="008D2C8C">
        <w:rPr>
          <w:rFonts w:cs="Times New Roman"/>
          <w:szCs w:val="24"/>
        </w:rPr>
        <w:t>,</w:t>
      </w:r>
      <w:r w:rsidR="00CC5D11">
        <w:rPr>
          <w:rFonts w:cs="Times New Roman"/>
          <w:szCs w:val="24"/>
        </w:rPr>
        <w:t xml:space="preserve"> </w:t>
      </w:r>
      <w:commentRangeStart w:id="14"/>
      <w:r w:rsidR="00CC5D11">
        <w:rPr>
          <w:rFonts w:cs="Times New Roman"/>
          <w:szCs w:val="24"/>
        </w:rPr>
        <w:t>lower left</w:t>
      </w:r>
      <w:commentRangeEnd w:id="14"/>
      <w:r w:rsidR="008D2C8C">
        <w:rPr>
          <w:rStyle w:val="CommentReference"/>
          <w:rFonts w:ascii="Times" w:eastAsia="Times New Roman" w:hAnsi="Times" w:cs="Times New Roman"/>
        </w:rPr>
        <w:commentReference w:id="14"/>
      </w:r>
      <w:r w:rsidR="00CB7A4F" w:rsidRPr="0049191D">
        <w:rPr>
          <w:rFonts w:cs="Times New Roman"/>
          <w:szCs w:val="24"/>
        </w:rPr>
        <w:t>)</w:t>
      </w:r>
      <w:r w:rsidRPr="0049191D">
        <w:rPr>
          <w:rFonts w:cs="Times New Roman"/>
          <w:szCs w:val="24"/>
        </w:rPr>
        <w:t xml:space="preserve">. </w:t>
      </w:r>
      <w:r w:rsidR="005D024F" w:rsidRPr="0049191D">
        <w:rPr>
          <w:rFonts w:cs="Times New Roman"/>
          <w:szCs w:val="24"/>
        </w:rPr>
        <w:t xml:space="preserve">This </w:t>
      </w:r>
      <w:r w:rsidR="00D55EB3" w:rsidRPr="0049191D">
        <w:rPr>
          <w:rFonts w:cs="Times New Roman"/>
          <w:szCs w:val="24"/>
        </w:rPr>
        <w:t xml:space="preserve">pattern </w:t>
      </w:r>
      <w:r w:rsidR="005D024F" w:rsidRPr="0049191D">
        <w:rPr>
          <w:rFonts w:cs="Times New Roman"/>
          <w:szCs w:val="24"/>
        </w:rPr>
        <w:t>is corroborated by Hess</w:t>
      </w:r>
      <w:r w:rsidR="00CE270D" w:rsidRPr="0049191D">
        <w:rPr>
          <w:rFonts w:cs="Times New Roman"/>
          <w:szCs w:val="24"/>
        </w:rPr>
        <w:t xml:space="preserve"> et al.</w:t>
      </w:r>
      <w:r w:rsidR="005D024F" w:rsidRPr="0049191D">
        <w:rPr>
          <w:rFonts w:cs="Times New Roman"/>
          <w:szCs w:val="24"/>
        </w:rPr>
        <w:t xml:space="preserve"> </w:t>
      </w:r>
      <w:r w:rsidR="00CE270D" w:rsidRPr="0049191D">
        <w:rPr>
          <w:rFonts w:cs="Times New Roman"/>
          <w:szCs w:val="24"/>
        </w:rPr>
        <w:t xml:space="preserve">(2017) </w:t>
      </w:r>
      <w:r w:rsidR="005D024F" w:rsidRPr="0049191D">
        <w:rPr>
          <w:rFonts w:cs="Times New Roman"/>
          <w:szCs w:val="24"/>
        </w:rPr>
        <w:t>and Wadzuk</w:t>
      </w:r>
      <w:r w:rsidR="00CE270D" w:rsidRPr="0049191D">
        <w:rPr>
          <w:rFonts w:cs="Times New Roman"/>
          <w:szCs w:val="24"/>
        </w:rPr>
        <w:t xml:space="preserve"> et al.</w:t>
      </w:r>
      <w:r w:rsidR="005D024F" w:rsidRPr="0049191D">
        <w:rPr>
          <w:rFonts w:cs="Times New Roman"/>
          <w:szCs w:val="24"/>
        </w:rPr>
        <w:t xml:space="preserve"> </w:t>
      </w:r>
      <w:r w:rsidR="00CE270D" w:rsidRPr="0049191D">
        <w:rPr>
          <w:rFonts w:cs="Times New Roman"/>
          <w:szCs w:val="24"/>
        </w:rPr>
        <w:t>(2015)</w:t>
      </w:r>
      <w:r w:rsidR="002A3858" w:rsidRPr="0049191D">
        <w:rPr>
          <w:rFonts w:cs="Times New Roman"/>
          <w:szCs w:val="24"/>
        </w:rPr>
        <w:t>, who</w:t>
      </w:r>
      <w:r w:rsidR="008120A2">
        <w:rPr>
          <w:rFonts w:cs="Times New Roman"/>
          <w:szCs w:val="24"/>
        </w:rPr>
        <w:t xml:space="preserve"> report that using Penman-Montei</w:t>
      </w:r>
      <w:r w:rsidR="002A3858" w:rsidRPr="0049191D">
        <w:rPr>
          <w:rFonts w:cs="Times New Roman"/>
          <w:szCs w:val="24"/>
        </w:rPr>
        <w:t>th tends to underestimate ET while using Hargreaves tends to overestimate ET</w:t>
      </w:r>
      <w:r w:rsidR="005A5949" w:rsidRPr="0049191D">
        <w:rPr>
          <w:rFonts w:cs="Times New Roman"/>
          <w:szCs w:val="24"/>
        </w:rPr>
        <w:t>.</w:t>
      </w:r>
      <w:r w:rsidR="00C61847">
        <w:rPr>
          <w:rFonts w:cs="Times New Roman"/>
          <w:szCs w:val="24"/>
        </w:rPr>
        <w:t xml:space="preserve"> </w:t>
      </w:r>
      <w:r w:rsidR="005A5949" w:rsidRPr="0049191D">
        <w:rPr>
          <w:rFonts w:cs="Times New Roman"/>
          <w:szCs w:val="24"/>
        </w:rPr>
        <w:t>The yellow circles in</w:t>
      </w:r>
      <w:r w:rsidR="00F84B48" w:rsidRPr="0049191D">
        <w:rPr>
          <w:rFonts w:cs="Times New Roman"/>
          <w:szCs w:val="24"/>
        </w:rPr>
        <w:t xml:space="preserve"> F</w:t>
      </w:r>
      <w:r w:rsidR="008D2C8C">
        <w:rPr>
          <w:rFonts w:cs="Times New Roman"/>
          <w:szCs w:val="24"/>
        </w:rPr>
        <w:t>igure 4</w:t>
      </w:r>
      <w:r w:rsidR="00F84B48" w:rsidRPr="0049191D">
        <w:rPr>
          <w:rFonts w:cs="Times New Roman"/>
          <w:szCs w:val="24"/>
        </w:rPr>
        <w:t xml:space="preserve"> </w:t>
      </w:r>
      <w:r w:rsidR="005A5949" w:rsidRPr="0049191D">
        <w:rPr>
          <w:rFonts w:cs="Times New Roman"/>
          <w:szCs w:val="24"/>
        </w:rPr>
        <w:t xml:space="preserve">represent two cells where </w:t>
      </w:r>
      <w:r w:rsidR="00F84B48" w:rsidRPr="0049191D">
        <w:rPr>
          <w:rFonts w:cs="Times New Roman"/>
          <w:szCs w:val="24"/>
        </w:rPr>
        <w:t xml:space="preserve">ET </w:t>
      </w:r>
      <w:r w:rsidR="005A5949" w:rsidRPr="0049191D">
        <w:rPr>
          <w:rFonts w:cs="Times New Roman"/>
          <w:szCs w:val="24"/>
        </w:rPr>
        <w:t xml:space="preserve">was estimated </w:t>
      </w:r>
      <w:r w:rsidR="00F84B48" w:rsidRPr="0049191D">
        <w:rPr>
          <w:rFonts w:cs="Times New Roman"/>
          <w:szCs w:val="24"/>
        </w:rPr>
        <w:t>using Penman-Monteith</w:t>
      </w:r>
      <w:r w:rsidR="009D4821" w:rsidRPr="0049191D">
        <w:rPr>
          <w:rFonts w:cs="Times New Roman"/>
          <w:szCs w:val="24"/>
        </w:rPr>
        <w:t>.</w:t>
      </w:r>
      <w:r w:rsidR="005D024F" w:rsidRPr="0049191D">
        <w:rPr>
          <w:rFonts w:cs="Times New Roman"/>
          <w:szCs w:val="24"/>
        </w:rPr>
        <w:t xml:space="preserve"> </w:t>
      </w:r>
      <w:r w:rsidR="002A3858" w:rsidRPr="0049191D">
        <w:rPr>
          <w:rFonts w:cs="Times New Roman"/>
          <w:szCs w:val="24"/>
        </w:rPr>
        <w:t>A</w:t>
      </w:r>
      <w:r w:rsidRPr="0049191D">
        <w:rPr>
          <w:rFonts w:cs="Times New Roman"/>
          <w:szCs w:val="24"/>
        </w:rPr>
        <w:t>dditional work is ne</w:t>
      </w:r>
      <w:r w:rsidR="00D55EB3" w:rsidRPr="0049191D">
        <w:rPr>
          <w:rFonts w:cs="Times New Roman"/>
          <w:szCs w:val="24"/>
        </w:rPr>
        <w:t>eded</w:t>
      </w:r>
      <w:r w:rsidRPr="0049191D">
        <w:rPr>
          <w:rFonts w:cs="Times New Roman"/>
          <w:szCs w:val="24"/>
        </w:rPr>
        <w:t xml:space="preserve"> to more closely constrain </w:t>
      </w:r>
      <w:r w:rsidR="002A3858" w:rsidRPr="0049191D">
        <w:rPr>
          <w:rFonts w:cs="Times New Roman"/>
          <w:szCs w:val="24"/>
        </w:rPr>
        <w:t>annual ET estimates for swale</w:t>
      </w:r>
      <w:r w:rsidR="00A47B00" w:rsidRPr="0049191D">
        <w:rPr>
          <w:rFonts w:cs="Times New Roman"/>
          <w:szCs w:val="24"/>
        </w:rPr>
        <w:t xml:space="preserve"> systems</w:t>
      </w:r>
      <w:r w:rsidR="005D024F" w:rsidRPr="0049191D">
        <w:rPr>
          <w:rFonts w:cs="Times New Roman"/>
          <w:szCs w:val="24"/>
        </w:rPr>
        <w:t xml:space="preserve"> before </w:t>
      </w:r>
      <w:r w:rsidR="00F71CDB">
        <w:rPr>
          <w:rFonts w:cs="Times New Roman"/>
          <w:szCs w:val="24"/>
        </w:rPr>
        <w:t xml:space="preserve">making long-term </w:t>
      </w:r>
      <w:r w:rsidR="003E02DD">
        <w:rPr>
          <w:rFonts w:cs="Times New Roman"/>
          <w:szCs w:val="24"/>
        </w:rPr>
        <w:t xml:space="preserve">performance </w:t>
      </w:r>
      <w:r w:rsidR="00F71CDB">
        <w:rPr>
          <w:rFonts w:cs="Times New Roman"/>
          <w:szCs w:val="24"/>
        </w:rPr>
        <w:t>projections under varying climate conditions.</w:t>
      </w:r>
      <w:r w:rsidR="002A3858" w:rsidRPr="0049191D">
        <w:rPr>
          <w:rFonts w:cs="Times New Roman"/>
          <w:szCs w:val="24"/>
        </w:rPr>
        <w:t xml:space="preserve"> The most comprehensive work on ET in bioretention thus far has come from </w:t>
      </w:r>
      <w:r w:rsidR="008E740C" w:rsidRPr="0049191D">
        <w:rPr>
          <w:rFonts w:cs="Times New Roman"/>
          <w:szCs w:val="24"/>
        </w:rPr>
        <w:t>three weighing lysimeters with differing soil types</w:t>
      </w:r>
      <w:r w:rsidR="00EE4DAA" w:rsidRPr="0049191D">
        <w:rPr>
          <w:rFonts w:cs="Times New Roman"/>
          <w:szCs w:val="24"/>
        </w:rPr>
        <w:t xml:space="preserve"> </w:t>
      </w:r>
      <w:r w:rsidR="00E63608" w:rsidRPr="0049191D">
        <w:rPr>
          <w:rFonts w:cs="Times New Roman"/>
          <w:szCs w:val="24"/>
        </w:rPr>
        <w:t>(Hickman 2011, Hickman et al. 2011, Hess 2014, Hess et al. 2015, 2017, Wadzuk et al. 2015)</w:t>
      </w:r>
      <w:r w:rsidR="002A3858" w:rsidRPr="0049191D">
        <w:rPr>
          <w:rFonts w:cs="Times New Roman"/>
          <w:szCs w:val="24"/>
        </w:rPr>
        <w:t xml:space="preserve">. Trials from Hess </w:t>
      </w:r>
      <w:r w:rsidR="008A19F9" w:rsidRPr="0049191D">
        <w:rPr>
          <w:rFonts w:cs="Times New Roman"/>
          <w:szCs w:val="24"/>
        </w:rPr>
        <w:t xml:space="preserve">et al. </w:t>
      </w:r>
      <w:r w:rsidR="00390599" w:rsidRPr="0049191D">
        <w:rPr>
          <w:rFonts w:cs="Times New Roman"/>
          <w:szCs w:val="24"/>
        </w:rPr>
        <w:t>(2015, 2017)</w:t>
      </w:r>
      <w:r w:rsidR="008A19F9" w:rsidRPr="0049191D">
        <w:rPr>
          <w:rFonts w:cs="Times New Roman"/>
          <w:szCs w:val="24"/>
        </w:rPr>
        <w:t xml:space="preserve"> </w:t>
      </w:r>
      <w:r w:rsidR="002A3858" w:rsidRPr="0049191D">
        <w:rPr>
          <w:rFonts w:cs="Times New Roman"/>
          <w:szCs w:val="24"/>
        </w:rPr>
        <w:t xml:space="preserve">indicate that soil composition </w:t>
      </w:r>
      <w:r w:rsidR="00D703CA" w:rsidRPr="0049191D">
        <w:rPr>
          <w:rFonts w:cs="Times New Roman"/>
          <w:szCs w:val="24"/>
        </w:rPr>
        <w:t xml:space="preserve">controls </w:t>
      </w:r>
      <w:r w:rsidR="002A3858" w:rsidRPr="0049191D">
        <w:rPr>
          <w:rFonts w:cs="Times New Roman"/>
          <w:szCs w:val="24"/>
        </w:rPr>
        <w:t xml:space="preserve">whether </w:t>
      </w:r>
      <w:r w:rsidR="008A19F9" w:rsidRPr="0049191D">
        <w:rPr>
          <w:rFonts w:cs="Times New Roman"/>
          <w:szCs w:val="24"/>
        </w:rPr>
        <w:t>percolation</w:t>
      </w:r>
      <w:r w:rsidR="002A3858" w:rsidRPr="0049191D">
        <w:rPr>
          <w:rFonts w:cs="Times New Roman"/>
          <w:szCs w:val="24"/>
        </w:rPr>
        <w:t xml:space="preserve"> or ET is a more important loss pathway over the long-term</w:t>
      </w:r>
      <w:r w:rsidR="00417742" w:rsidRPr="0049191D">
        <w:rPr>
          <w:rFonts w:cs="Times New Roman"/>
          <w:szCs w:val="24"/>
        </w:rPr>
        <w:t xml:space="preserve"> (i.e.</w:t>
      </w:r>
      <w:r w:rsidR="003E02DD">
        <w:rPr>
          <w:rFonts w:cs="Times New Roman"/>
          <w:szCs w:val="24"/>
        </w:rPr>
        <w:t>,</w:t>
      </w:r>
      <w:r w:rsidR="00417742" w:rsidRPr="0049191D">
        <w:rPr>
          <w:rFonts w:cs="Times New Roman"/>
          <w:szCs w:val="24"/>
        </w:rPr>
        <w:t xml:space="preserve"> right to left I-ET axis on the triangle)</w:t>
      </w:r>
      <w:r w:rsidR="002A3858" w:rsidRPr="0049191D">
        <w:rPr>
          <w:rFonts w:cs="Times New Roman"/>
          <w:szCs w:val="24"/>
        </w:rPr>
        <w:t>. Using ly</w:t>
      </w:r>
      <w:r w:rsidR="0031358E" w:rsidRPr="0049191D">
        <w:rPr>
          <w:rFonts w:cs="Times New Roman"/>
          <w:szCs w:val="24"/>
        </w:rPr>
        <w:t xml:space="preserve">simetry, Denich and Bradford (2010) </w:t>
      </w:r>
      <w:r w:rsidR="002A3858" w:rsidRPr="0049191D">
        <w:rPr>
          <w:rFonts w:cs="Times New Roman"/>
          <w:szCs w:val="24"/>
        </w:rPr>
        <w:t>report summer ET rates of 4.2 to 7.7 mm/d in Ontario; Hess et al</w:t>
      </w:r>
      <w:r w:rsidR="00B63DD8" w:rsidRPr="0049191D">
        <w:rPr>
          <w:rFonts w:cs="Times New Roman"/>
          <w:szCs w:val="24"/>
        </w:rPr>
        <w:t>.</w:t>
      </w:r>
      <w:r w:rsidR="00546144" w:rsidRPr="0049191D">
        <w:rPr>
          <w:rFonts w:cs="Times New Roman"/>
          <w:szCs w:val="24"/>
        </w:rPr>
        <w:t xml:space="preserve"> (2017)</w:t>
      </w:r>
      <w:r w:rsidR="002A3858" w:rsidRPr="0049191D">
        <w:rPr>
          <w:rFonts w:cs="Times New Roman"/>
          <w:szCs w:val="24"/>
        </w:rPr>
        <w:t xml:space="preserve"> report average ET rates of 2.9 to 4.3 mm/d during the growing season, 1.</w:t>
      </w:r>
      <w:r w:rsidR="00B63DD8" w:rsidRPr="0049191D">
        <w:rPr>
          <w:rFonts w:cs="Times New Roman"/>
          <w:szCs w:val="24"/>
        </w:rPr>
        <w:t xml:space="preserve">5 </w:t>
      </w:r>
      <w:r w:rsidR="002A3858" w:rsidRPr="0049191D">
        <w:rPr>
          <w:rFonts w:cs="Times New Roman"/>
          <w:szCs w:val="24"/>
        </w:rPr>
        <w:t xml:space="preserve">mm/d in winter, </w:t>
      </w:r>
      <w:r w:rsidR="00B63DD8" w:rsidRPr="0049191D">
        <w:rPr>
          <w:rFonts w:cs="Times New Roman"/>
          <w:szCs w:val="24"/>
        </w:rPr>
        <w:t xml:space="preserve">with an annual </w:t>
      </w:r>
      <w:r w:rsidR="00D703CA" w:rsidRPr="0049191D">
        <w:rPr>
          <w:rFonts w:cs="Times New Roman"/>
          <w:szCs w:val="24"/>
        </w:rPr>
        <w:t>ET</w:t>
      </w:r>
      <w:r w:rsidR="00B63DD8" w:rsidRPr="0049191D">
        <w:rPr>
          <w:rFonts w:cs="Times New Roman"/>
          <w:szCs w:val="24"/>
        </w:rPr>
        <w:t xml:space="preserve"> of approximately </w:t>
      </w:r>
      <w:r w:rsidR="002A3858" w:rsidRPr="0049191D">
        <w:rPr>
          <w:rFonts w:cs="Times New Roman"/>
          <w:szCs w:val="24"/>
        </w:rPr>
        <w:t xml:space="preserve">600 mm in Pennsylvania. </w:t>
      </w:r>
    </w:p>
    <w:p w14:paraId="7F7191BD" w14:textId="301CD273" w:rsidR="002A3858" w:rsidRPr="0049191D" w:rsidRDefault="00D271A5" w:rsidP="0049191D">
      <w:pPr>
        <w:spacing w:line="480" w:lineRule="auto"/>
        <w:rPr>
          <w:rFonts w:cs="Times New Roman"/>
          <w:szCs w:val="24"/>
        </w:rPr>
      </w:pPr>
      <w:r w:rsidRPr="0049191D">
        <w:rPr>
          <w:rFonts w:cs="Times New Roman"/>
          <w:szCs w:val="24"/>
        </w:rPr>
        <w:t xml:space="preserve">Peak flow reduction is a major goal in </w:t>
      </w:r>
      <w:r w:rsidR="003E02DD">
        <w:rPr>
          <w:rFonts w:cs="Times New Roman"/>
          <w:szCs w:val="24"/>
        </w:rPr>
        <w:t>mitigating</w:t>
      </w:r>
      <w:r w:rsidR="003E02DD" w:rsidRPr="0049191D">
        <w:rPr>
          <w:rFonts w:cs="Times New Roman"/>
          <w:szCs w:val="24"/>
        </w:rPr>
        <w:t xml:space="preserve"> </w:t>
      </w:r>
      <w:r w:rsidRPr="0049191D">
        <w:rPr>
          <w:rFonts w:cs="Times New Roman"/>
          <w:szCs w:val="24"/>
        </w:rPr>
        <w:t xml:space="preserve">downstream flooding, and is used as a common assessment metric for bioretention cells, retention and detention ponds. However, for infiltrative systems like bioretention cells and porous pavement, volumetric reductions (ET and I) drive peak flow reduction, whereas temporary storage (ΔS) accounts for peak flow mitigation in retention/detention systems. This distinction is significant for understanding both site-level and watershed-scale impacts of engineered stormwater systems. Also, unlike peak flow reduction, volumetric reduction is not related to event intensity. Modest increases in volumetric reduction </w:t>
      </w:r>
      <w:r w:rsidRPr="0049191D">
        <w:rPr>
          <w:rFonts w:cs="Times New Roman"/>
          <w:szCs w:val="24"/>
        </w:rPr>
        <w:lastRenderedPageBreak/>
        <w:t xml:space="preserve">seem to drive large peak flow attenuation in bioretention and porous pavement systems, but less so for grassed swales, detention and retention ponds. For instance, researchers at NC State and Ohio Department of Natural Resources reported runoff reduction of 36 to 60%, but median peak flow reduction of 97-100%, </w:t>
      </w:r>
      <w:r w:rsidR="003E02DD">
        <w:rPr>
          <w:rFonts w:cs="Times New Roman"/>
          <w:szCs w:val="24"/>
        </w:rPr>
        <w:t>with</w:t>
      </w:r>
      <w:r w:rsidR="003E02DD" w:rsidRPr="0049191D">
        <w:rPr>
          <w:rFonts w:cs="Times New Roman"/>
          <w:szCs w:val="24"/>
        </w:rPr>
        <w:t xml:space="preserve"> </w:t>
      </w:r>
      <w:r w:rsidRPr="0049191D">
        <w:rPr>
          <w:rFonts w:cs="Times New Roman"/>
          <w:szCs w:val="24"/>
        </w:rPr>
        <w:t>maximum flow rates decreasing by at least 29% (NERR 2016). Strauch (2016) reported that only 39 out of 255 events produced measurable runoff at a bioretention facility in Nebraska; volumetric reduction was 33-100% on an event scale and mean peak flow reduction was 63%. Additional research is needed at the event scale to determine if there is a predictable relationship between peak flow reduction and volumetric reduction for different stormwater technologies (under uniform climate conditions).</w:t>
      </w:r>
    </w:p>
    <w:p w14:paraId="32605F87" w14:textId="11FF7325" w:rsidR="00535F11" w:rsidRPr="0049191D" w:rsidRDefault="005D5F76" w:rsidP="0049191D">
      <w:pPr>
        <w:pStyle w:val="Heading2"/>
        <w:rPr>
          <w:rFonts w:ascii="Times New Roman" w:hAnsi="Times New Roman" w:cs="Times New Roman"/>
          <w:sz w:val="24"/>
          <w:szCs w:val="24"/>
        </w:rPr>
      </w:pPr>
      <w:r>
        <w:rPr>
          <w:rFonts w:ascii="Times New Roman" w:hAnsi="Times New Roman" w:cs="Times New Roman"/>
          <w:sz w:val="24"/>
          <w:szCs w:val="24"/>
        </w:rPr>
        <w:t xml:space="preserve">3.5 </w:t>
      </w:r>
      <w:r w:rsidR="000B6292" w:rsidRPr="0049191D">
        <w:rPr>
          <w:rFonts w:ascii="Times New Roman" w:hAnsi="Times New Roman" w:cs="Times New Roman"/>
          <w:sz w:val="24"/>
          <w:szCs w:val="24"/>
        </w:rPr>
        <w:t xml:space="preserve">Pervious </w:t>
      </w:r>
      <w:r w:rsidR="00535F11" w:rsidRPr="0049191D">
        <w:rPr>
          <w:rFonts w:ascii="Times New Roman" w:hAnsi="Times New Roman" w:cs="Times New Roman"/>
          <w:sz w:val="24"/>
          <w:szCs w:val="24"/>
        </w:rPr>
        <w:t>Pavement</w:t>
      </w:r>
    </w:p>
    <w:p w14:paraId="22F789E2" w14:textId="3FBC4A85" w:rsidR="005E3213" w:rsidRPr="0049191D" w:rsidRDefault="000B6292" w:rsidP="0049191D">
      <w:pPr>
        <w:spacing w:line="480" w:lineRule="auto"/>
        <w:rPr>
          <w:rFonts w:cs="Times New Roman"/>
          <w:szCs w:val="24"/>
        </w:rPr>
      </w:pPr>
      <w:commentRangeStart w:id="15"/>
      <w:r w:rsidRPr="0049191D">
        <w:rPr>
          <w:rFonts w:cs="Times New Roman"/>
          <w:szCs w:val="24"/>
        </w:rPr>
        <w:t>Porous or pervious</w:t>
      </w:r>
      <w:r w:rsidR="001C0F03" w:rsidRPr="0049191D">
        <w:rPr>
          <w:rFonts w:cs="Times New Roman"/>
          <w:szCs w:val="24"/>
        </w:rPr>
        <w:t xml:space="preserve"> pavement </w:t>
      </w:r>
      <w:commentRangeEnd w:id="15"/>
      <w:r w:rsidR="004863BE">
        <w:rPr>
          <w:rStyle w:val="CommentReference"/>
          <w:rFonts w:ascii="Times" w:eastAsia="Times New Roman" w:hAnsi="Times" w:cs="Times New Roman"/>
        </w:rPr>
        <w:commentReference w:id="15"/>
      </w:r>
      <w:r w:rsidR="001C0F03" w:rsidRPr="0049191D">
        <w:rPr>
          <w:rFonts w:cs="Times New Roman"/>
          <w:szCs w:val="24"/>
        </w:rPr>
        <w:t>includes permeable asphalt or concrete, interlocking pavers, grassed paver surfaces, and many proprietary mixes for walking, driving and parking</w:t>
      </w:r>
      <w:r w:rsidR="00421CDD" w:rsidRPr="0049191D">
        <w:rPr>
          <w:rFonts w:cs="Times New Roman"/>
          <w:szCs w:val="24"/>
        </w:rPr>
        <w:t xml:space="preserve"> surfaces</w:t>
      </w:r>
      <w:r w:rsidR="001C0F03" w:rsidRPr="0049191D">
        <w:rPr>
          <w:rFonts w:cs="Times New Roman"/>
          <w:szCs w:val="24"/>
        </w:rPr>
        <w:t xml:space="preserve">. </w:t>
      </w:r>
      <w:r w:rsidR="00E557F1" w:rsidRPr="0049191D">
        <w:rPr>
          <w:rFonts w:cs="Times New Roman"/>
          <w:szCs w:val="24"/>
        </w:rPr>
        <w:t xml:space="preserve">Infiltration rates of engineered porous surfaces can vary widely, ranging from 2.4 to 4.0 mm/min, </w:t>
      </w:r>
      <w:r w:rsidR="00371D02" w:rsidRPr="0049191D">
        <w:rPr>
          <w:rFonts w:cs="Times New Roman"/>
          <w:szCs w:val="24"/>
        </w:rPr>
        <w:t xml:space="preserve">greater than double the infiltration rates of natural soils or grassed surfaces </w:t>
      </w:r>
      <w:r w:rsidR="001A318B" w:rsidRPr="0049191D">
        <w:rPr>
          <w:rFonts w:cs="Times New Roman"/>
          <w:szCs w:val="24"/>
        </w:rPr>
        <w:t>(Valinski and Chandler 2015)</w:t>
      </w:r>
      <w:r w:rsidR="00371D02" w:rsidRPr="0049191D">
        <w:rPr>
          <w:rFonts w:cs="Times New Roman"/>
          <w:szCs w:val="24"/>
        </w:rPr>
        <w:t>.</w:t>
      </w:r>
      <w:r w:rsidR="00E557F1" w:rsidRPr="0049191D">
        <w:rPr>
          <w:rFonts w:cs="Times New Roman"/>
          <w:szCs w:val="24"/>
        </w:rPr>
        <w:t xml:space="preserve"> </w:t>
      </w:r>
      <w:r w:rsidR="001C0F03" w:rsidRPr="0049191D">
        <w:rPr>
          <w:rFonts w:cs="Times New Roman"/>
          <w:szCs w:val="24"/>
        </w:rPr>
        <w:t xml:space="preserve">Most </w:t>
      </w:r>
      <w:commentRangeStart w:id="16"/>
      <w:r w:rsidR="001C0F03" w:rsidRPr="0049191D">
        <w:rPr>
          <w:rFonts w:cs="Times New Roman"/>
          <w:szCs w:val="24"/>
        </w:rPr>
        <w:t xml:space="preserve">designs </w:t>
      </w:r>
      <w:commentRangeEnd w:id="16"/>
      <w:r w:rsidR="00F82AEA">
        <w:rPr>
          <w:rStyle w:val="CommentReference"/>
          <w:rFonts w:ascii="Times" w:eastAsia="Times New Roman" w:hAnsi="Times" w:cs="Times New Roman"/>
        </w:rPr>
        <w:commentReference w:id="16"/>
      </w:r>
      <w:r w:rsidR="007E6146" w:rsidRPr="0049191D">
        <w:rPr>
          <w:rFonts w:cs="Times New Roman"/>
          <w:szCs w:val="24"/>
        </w:rPr>
        <w:t xml:space="preserve">and models </w:t>
      </w:r>
      <w:r w:rsidR="009E7DE1" w:rsidRPr="0049191D">
        <w:rPr>
          <w:rFonts w:cs="Times New Roman"/>
          <w:szCs w:val="24"/>
        </w:rPr>
        <w:t>attribute runoff reduction volumes to</w:t>
      </w:r>
      <w:r w:rsidR="001C0F03" w:rsidRPr="0049191D">
        <w:rPr>
          <w:rFonts w:cs="Times New Roman"/>
          <w:szCs w:val="24"/>
        </w:rPr>
        <w:t xml:space="preserve"> infiltration</w:t>
      </w:r>
      <w:r w:rsidR="009E7DE1" w:rsidRPr="0049191D">
        <w:rPr>
          <w:rFonts w:cs="Times New Roman"/>
          <w:szCs w:val="24"/>
        </w:rPr>
        <w:t xml:space="preserve"> (I = ~90%</w:t>
      </w:r>
      <w:r w:rsidRPr="0049191D">
        <w:rPr>
          <w:rFonts w:cs="Times New Roman"/>
          <w:szCs w:val="24"/>
        </w:rPr>
        <w:t>, Q = 10</w:t>
      </w:r>
      <w:r w:rsidR="009E7DE1" w:rsidRPr="0049191D">
        <w:rPr>
          <w:rFonts w:cs="Times New Roman"/>
          <w:szCs w:val="24"/>
        </w:rPr>
        <w:t>)</w:t>
      </w:r>
      <w:r w:rsidR="001C0F03" w:rsidRPr="0049191D">
        <w:rPr>
          <w:rFonts w:cs="Times New Roman"/>
          <w:szCs w:val="24"/>
        </w:rPr>
        <w:t>, but ignore evaporation</w:t>
      </w:r>
      <w:r w:rsidR="00F74285" w:rsidRPr="0049191D">
        <w:rPr>
          <w:rFonts w:cs="Times New Roman"/>
          <w:szCs w:val="24"/>
        </w:rPr>
        <w:t xml:space="preserve"> (Drake et al. 2014)</w:t>
      </w:r>
      <w:r w:rsidR="001C0F03" w:rsidRPr="0049191D">
        <w:rPr>
          <w:rFonts w:cs="Times New Roman"/>
          <w:szCs w:val="24"/>
        </w:rPr>
        <w:t xml:space="preserve">. However, </w:t>
      </w:r>
      <w:r w:rsidR="009E7DE1" w:rsidRPr="0049191D">
        <w:rPr>
          <w:rFonts w:cs="Times New Roman"/>
          <w:szCs w:val="24"/>
        </w:rPr>
        <w:t xml:space="preserve">Pratt et al </w:t>
      </w:r>
      <w:r w:rsidR="001A318B" w:rsidRPr="0049191D">
        <w:rPr>
          <w:rFonts w:cs="Times New Roman"/>
          <w:szCs w:val="24"/>
        </w:rPr>
        <w:t>(1995)</w:t>
      </w:r>
      <w:r w:rsidR="009E7DE1" w:rsidRPr="0049191D">
        <w:rPr>
          <w:rFonts w:cs="Times New Roman"/>
          <w:szCs w:val="24"/>
        </w:rPr>
        <w:t xml:space="preserve"> reported lined porous pavement </w:t>
      </w:r>
      <w:r w:rsidR="001E1994" w:rsidRPr="0049191D">
        <w:rPr>
          <w:rFonts w:cs="Times New Roman"/>
          <w:szCs w:val="24"/>
        </w:rPr>
        <w:t xml:space="preserve">systems equipped with underdrains </w:t>
      </w:r>
      <w:r w:rsidR="009E7DE1" w:rsidRPr="0049191D">
        <w:rPr>
          <w:rFonts w:cs="Times New Roman"/>
          <w:szCs w:val="24"/>
        </w:rPr>
        <w:t xml:space="preserve">reduced runoff by 20 to 50% due to </w:t>
      </w:r>
      <w:r w:rsidR="00314F84" w:rsidRPr="0049191D">
        <w:rPr>
          <w:rFonts w:cs="Times New Roman"/>
          <w:szCs w:val="24"/>
        </w:rPr>
        <w:t xml:space="preserve">increased </w:t>
      </w:r>
      <w:r w:rsidR="009E7DE1" w:rsidRPr="0049191D">
        <w:rPr>
          <w:rFonts w:cs="Times New Roman"/>
          <w:szCs w:val="24"/>
        </w:rPr>
        <w:t>evaporation (I = 0, Q = 50-80%)</w:t>
      </w:r>
      <w:r w:rsidR="00A361C1" w:rsidRPr="0049191D">
        <w:rPr>
          <w:rFonts w:cs="Times New Roman"/>
          <w:szCs w:val="24"/>
        </w:rPr>
        <w:t xml:space="preserve"> at rates between 0.2 and 5.5 mm/day</w:t>
      </w:r>
      <w:r w:rsidR="009E7DE1" w:rsidRPr="0049191D">
        <w:rPr>
          <w:rFonts w:cs="Times New Roman"/>
          <w:szCs w:val="24"/>
        </w:rPr>
        <w:t xml:space="preserve">. </w:t>
      </w:r>
    </w:p>
    <w:p w14:paraId="028AC252" w14:textId="3F23896A" w:rsidR="0067615F" w:rsidRPr="0049191D" w:rsidRDefault="00DE4306" w:rsidP="0049191D">
      <w:pPr>
        <w:spacing w:line="480" w:lineRule="auto"/>
        <w:rPr>
          <w:rFonts w:cs="Times New Roman"/>
          <w:szCs w:val="24"/>
        </w:rPr>
      </w:pPr>
      <w:r w:rsidRPr="0049191D">
        <w:rPr>
          <w:rFonts w:cs="Times New Roman"/>
          <w:szCs w:val="24"/>
        </w:rPr>
        <w:t>E</w:t>
      </w:r>
      <w:r w:rsidR="00314F84" w:rsidRPr="0049191D">
        <w:rPr>
          <w:rFonts w:cs="Times New Roman"/>
          <w:szCs w:val="24"/>
        </w:rPr>
        <w:t>vaporation</w:t>
      </w:r>
      <w:r w:rsidRPr="0049191D">
        <w:rPr>
          <w:rFonts w:cs="Times New Roman"/>
          <w:szCs w:val="24"/>
        </w:rPr>
        <w:t xml:space="preserve"> loss estimates for unplanted porous pavement range from</w:t>
      </w:r>
      <w:r w:rsidR="0067615F" w:rsidRPr="0049191D">
        <w:rPr>
          <w:rFonts w:cs="Times New Roman"/>
          <w:szCs w:val="24"/>
        </w:rPr>
        <w:t xml:space="preserve"> 3-44</w:t>
      </w:r>
      <w:r w:rsidRPr="0049191D">
        <w:rPr>
          <w:rFonts w:cs="Times New Roman"/>
          <w:szCs w:val="24"/>
        </w:rPr>
        <w:t>% and are heavily influenced by the time</w:t>
      </w:r>
      <w:r w:rsidR="000F6A18" w:rsidRPr="0049191D">
        <w:rPr>
          <w:rFonts w:cs="Times New Roman"/>
          <w:szCs w:val="24"/>
        </w:rPr>
        <w:t xml:space="preserve"> </w:t>
      </w:r>
      <w:r w:rsidRPr="0049191D">
        <w:rPr>
          <w:rFonts w:cs="Times New Roman"/>
          <w:szCs w:val="24"/>
        </w:rPr>
        <w:t xml:space="preserve">step of the monitoring period. </w:t>
      </w:r>
      <w:r w:rsidR="009E7DE1" w:rsidRPr="0049191D">
        <w:rPr>
          <w:rFonts w:cs="Times New Roman"/>
          <w:szCs w:val="24"/>
        </w:rPr>
        <w:t>In general, s</w:t>
      </w:r>
      <w:r w:rsidR="003111CE" w:rsidRPr="0049191D">
        <w:rPr>
          <w:rFonts w:cs="Times New Roman"/>
          <w:szCs w:val="24"/>
        </w:rPr>
        <w:t>urface runoff from porous pavements is more sensitive to rainfall</w:t>
      </w:r>
      <w:r w:rsidR="009E7DE1" w:rsidRPr="0049191D">
        <w:rPr>
          <w:rFonts w:cs="Times New Roman"/>
          <w:szCs w:val="24"/>
        </w:rPr>
        <w:t xml:space="preserve"> intensity than rainfall depth, so </w:t>
      </w:r>
      <w:r w:rsidR="000F6A18" w:rsidRPr="0049191D">
        <w:rPr>
          <w:rFonts w:cs="Times New Roman"/>
          <w:szCs w:val="24"/>
        </w:rPr>
        <w:t xml:space="preserve">results from </w:t>
      </w:r>
      <w:r w:rsidR="009E7DE1" w:rsidRPr="0049191D">
        <w:rPr>
          <w:rFonts w:cs="Times New Roman"/>
          <w:szCs w:val="24"/>
        </w:rPr>
        <w:t>event-scale studies are more common than long-term cumulative water balances.</w:t>
      </w:r>
      <w:r w:rsidR="003111CE" w:rsidRPr="0049191D">
        <w:rPr>
          <w:rFonts w:cs="Times New Roman"/>
          <w:szCs w:val="24"/>
        </w:rPr>
        <w:t xml:space="preserve"> </w:t>
      </w:r>
      <w:r w:rsidR="000F6A18" w:rsidRPr="0049191D">
        <w:rPr>
          <w:rFonts w:cs="Times New Roman"/>
          <w:szCs w:val="24"/>
        </w:rPr>
        <w:t>E</w:t>
      </w:r>
      <w:r w:rsidRPr="0049191D">
        <w:rPr>
          <w:rFonts w:cs="Times New Roman"/>
          <w:szCs w:val="24"/>
        </w:rPr>
        <w:t xml:space="preserve">vent scale </w:t>
      </w:r>
      <w:r w:rsidR="000F6A18" w:rsidRPr="0049191D">
        <w:rPr>
          <w:rFonts w:cs="Times New Roman"/>
          <w:szCs w:val="24"/>
        </w:rPr>
        <w:t xml:space="preserve">studies </w:t>
      </w:r>
      <w:r w:rsidRPr="0049191D">
        <w:rPr>
          <w:rFonts w:cs="Times New Roman"/>
          <w:szCs w:val="24"/>
        </w:rPr>
        <w:t xml:space="preserve">frequently assume evaporative losses </w:t>
      </w:r>
      <w:r w:rsidR="000F6A18" w:rsidRPr="0049191D">
        <w:rPr>
          <w:rFonts w:cs="Times New Roman"/>
          <w:szCs w:val="24"/>
        </w:rPr>
        <w:t>are</w:t>
      </w:r>
      <w:r w:rsidRPr="0049191D">
        <w:rPr>
          <w:rFonts w:cs="Times New Roman"/>
          <w:szCs w:val="24"/>
        </w:rPr>
        <w:t xml:space="preserve"> negligible, since </w:t>
      </w:r>
      <w:r w:rsidR="00314F84" w:rsidRPr="0049191D">
        <w:rPr>
          <w:rFonts w:cs="Times New Roman"/>
          <w:szCs w:val="24"/>
        </w:rPr>
        <w:t>values are less than</w:t>
      </w:r>
      <w:r w:rsidRPr="0049191D">
        <w:rPr>
          <w:rFonts w:cs="Times New Roman"/>
          <w:szCs w:val="24"/>
        </w:rPr>
        <w:t xml:space="preserve"> 0.5 mm/day </w:t>
      </w:r>
      <w:r w:rsidRPr="0049191D">
        <w:rPr>
          <w:rFonts w:cs="Times New Roman"/>
          <w:szCs w:val="24"/>
        </w:rPr>
        <w:lastRenderedPageBreak/>
        <w:t xml:space="preserve">between March and November </w:t>
      </w:r>
      <w:r w:rsidR="001A318B" w:rsidRPr="0049191D">
        <w:rPr>
          <w:rFonts w:cs="Times New Roman"/>
          <w:szCs w:val="24"/>
        </w:rPr>
        <w:t>(Göbel et al. 2013)</w:t>
      </w:r>
      <w:r w:rsidRPr="0049191D">
        <w:rPr>
          <w:rFonts w:cs="Times New Roman"/>
          <w:szCs w:val="24"/>
        </w:rPr>
        <w:t>.</w:t>
      </w:r>
      <w:r w:rsidR="00E77648" w:rsidRPr="0049191D">
        <w:rPr>
          <w:rFonts w:cs="Times New Roman"/>
          <w:szCs w:val="24"/>
        </w:rPr>
        <w:t xml:space="preserve"> This </w:t>
      </w:r>
      <w:r w:rsidR="00314F84" w:rsidRPr="0049191D">
        <w:rPr>
          <w:rFonts w:cs="Times New Roman"/>
          <w:szCs w:val="24"/>
        </w:rPr>
        <w:t>assumption</w:t>
      </w:r>
      <w:r w:rsidR="00E77648" w:rsidRPr="0049191D">
        <w:rPr>
          <w:rFonts w:cs="Times New Roman"/>
          <w:szCs w:val="24"/>
        </w:rPr>
        <w:t xml:space="preserve"> </w:t>
      </w:r>
      <w:r w:rsidR="00314F84" w:rsidRPr="0049191D">
        <w:rPr>
          <w:rFonts w:cs="Times New Roman"/>
          <w:szCs w:val="24"/>
        </w:rPr>
        <w:t xml:space="preserve">is likely </w:t>
      </w:r>
      <w:r w:rsidR="00E77648" w:rsidRPr="0049191D">
        <w:rPr>
          <w:rFonts w:cs="Times New Roman"/>
          <w:szCs w:val="24"/>
        </w:rPr>
        <w:t xml:space="preserve">reasonable at the event scale, because </w:t>
      </w:r>
      <w:r w:rsidR="005E51C0" w:rsidRPr="0049191D">
        <w:rPr>
          <w:rFonts w:cs="Times New Roman"/>
          <w:szCs w:val="24"/>
        </w:rPr>
        <w:t xml:space="preserve">porous pavement </w:t>
      </w:r>
      <w:r w:rsidR="000F6A18" w:rsidRPr="0049191D">
        <w:rPr>
          <w:rFonts w:cs="Times New Roman"/>
          <w:szCs w:val="24"/>
        </w:rPr>
        <w:t>can</w:t>
      </w:r>
      <w:r w:rsidR="005E51C0" w:rsidRPr="0049191D">
        <w:rPr>
          <w:rFonts w:cs="Times New Roman"/>
          <w:szCs w:val="24"/>
        </w:rPr>
        <w:t xml:space="preserve"> </w:t>
      </w:r>
      <w:r w:rsidR="000F6A18" w:rsidRPr="0049191D">
        <w:rPr>
          <w:rFonts w:cs="Times New Roman"/>
          <w:szCs w:val="24"/>
        </w:rPr>
        <w:t xml:space="preserve">have a runoff threshold of </w:t>
      </w:r>
      <w:r w:rsidR="005E51C0" w:rsidRPr="0049191D">
        <w:rPr>
          <w:rFonts w:cs="Times New Roman"/>
          <w:szCs w:val="24"/>
        </w:rPr>
        <w:t>up to 7</w:t>
      </w:r>
      <w:r w:rsidR="00314F84" w:rsidRPr="0049191D">
        <w:rPr>
          <w:rFonts w:cs="Times New Roman"/>
          <w:szCs w:val="24"/>
        </w:rPr>
        <w:t xml:space="preserve"> </w:t>
      </w:r>
      <w:r w:rsidR="005E51C0" w:rsidRPr="0049191D">
        <w:rPr>
          <w:rFonts w:cs="Times New Roman"/>
          <w:szCs w:val="24"/>
        </w:rPr>
        <w:t xml:space="preserve">mm, and because </w:t>
      </w:r>
      <w:r w:rsidR="009E7DE1" w:rsidRPr="0049191D">
        <w:rPr>
          <w:rFonts w:cs="Times New Roman"/>
          <w:szCs w:val="24"/>
        </w:rPr>
        <w:t xml:space="preserve">low-intensity, </w:t>
      </w:r>
      <w:r w:rsidR="007E6146" w:rsidRPr="0049191D">
        <w:rPr>
          <w:rFonts w:cs="Times New Roman"/>
          <w:szCs w:val="24"/>
        </w:rPr>
        <w:t xml:space="preserve">small </w:t>
      </w:r>
      <w:r w:rsidR="00E77648" w:rsidRPr="0049191D">
        <w:rPr>
          <w:rFonts w:cs="Times New Roman"/>
          <w:szCs w:val="24"/>
        </w:rPr>
        <w:t xml:space="preserve">precipitation events </w:t>
      </w:r>
      <w:r w:rsidR="007E6146" w:rsidRPr="0049191D">
        <w:rPr>
          <w:rFonts w:cs="Times New Roman"/>
          <w:szCs w:val="24"/>
        </w:rPr>
        <w:t>(</w:t>
      </w:r>
      <w:r w:rsidR="00E77648" w:rsidRPr="0049191D">
        <w:rPr>
          <w:rFonts w:cs="Times New Roman"/>
          <w:szCs w:val="24"/>
        </w:rPr>
        <w:t>less than 2 mm</w:t>
      </w:r>
      <w:r w:rsidR="007E6146" w:rsidRPr="0049191D">
        <w:rPr>
          <w:rFonts w:cs="Times New Roman"/>
          <w:szCs w:val="24"/>
        </w:rPr>
        <w:t>)</w:t>
      </w:r>
      <w:r w:rsidR="00E77648" w:rsidRPr="0049191D">
        <w:rPr>
          <w:rFonts w:cs="Times New Roman"/>
          <w:szCs w:val="24"/>
        </w:rPr>
        <w:t xml:space="preserve"> are sometimes excluded from </w:t>
      </w:r>
      <w:r w:rsidR="00314F84" w:rsidRPr="0049191D">
        <w:rPr>
          <w:rFonts w:cs="Times New Roman"/>
          <w:szCs w:val="24"/>
        </w:rPr>
        <w:t>observations</w:t>
      </w:r>
      <w:r w:rsidR="00E77648" w:rsidRPr="0049191D">
        <w:rPr>
          <w:rFonts w:cs="Times New Roman"/>
          <w:szCs w:val="24"/>
        </w:rPr>
        <w:t xml:space="preserve">. However, </w:t>
      </w:r>
      <w:r w:rsidR="00010860" w:rsidRPr="0049191D">
        <w:rPr>
          <w:rFonts w:cs="Times New Roman"/>
          <w:szCs w:val="24"/>
        </w:rPr>
        <w:t xml:space="preserve">evaporative losses </w:t>
      </w:r>
      <w:r w:rsidR="00E77648" w:rsidRPr="0049191D">
        <w:rPr>
          <w:rFonts w:cs="Times New Roman"/>
          <w:szCs w:val="24"/>
        </w:rPr>
        <w:t xml:space="preserve">over </w:t>
      </w:r>
      <w:r w:rsidR="00314F84" w:rsidRPr="0049191D">
        <w:rPr>
          <w:rFonts w:cs="Times New Roman"/>
          <w:szCs w:val="24"/>
        </w:rPr>
        <w:t>longer</w:t>
      </w:r>
      <w:r w:rsidRPr="0049191D">
        <w:rPr>
          <w:rFonts w:cs="Times New Roman"/>
          <w:szCs w:val="24"/>
        </w:rPr>
        <w:t xml:space="preserve"> timescales</w:t>
      </w:r>
      <w:r w:rsidR="00010860" w:rsidRPr="0049191D">
        <w:rPr>
          <w:rFonts w:cs="Times New Roman"/>
          <w:szCs w:val="24"/>
        </w:rPr>
        <w:t xml:space="preserve"> are substantial</w:t>
      </w:r>
      <w:r w:rsidR="00314F84" w:rsidRPr="0049191D">
        <w:rPr>
          <w:rFonts w:cs="Times New Roman"/>
          <w:szCs w:val="24"/>
        </w:rPr>
        <w:t>, with</w:t>
      </w:r>
      <w:r w:rsidR="000F6A18" w:rsidRPr="0049191D">
        <w:rPr>
          <w:rFonts w:cs="Times New Roman"/>
          <w:szCs w:val="24"/>
        </w:rPr>
        <w:t xml:space="preserve"> annual </w:t>
      </w:r>
      <w:r w:rsidR="00314F84" w:rsidRPr="0049191D">
        <w:rPr>
          <w:rFonts w:cs="Times New Roman"/>
          <w:szCs w:val="24"/>
        </w:rPr>
        <w:t>values</w:t>
      </w:r>
      <w:r w:rsidR="000F6A18" w:rsidRPr="0049191D">
        <w:rPr>
          <w:rFonts w:cs="Times New Roman"/>
          <w:szCs w:val="24"/>
        </w:rPr>
        <w:t xml:space="preserve"> reach</w:t>
      </w:r>
      <w:r w:rsidR="00314F84" w:rsidRPr="0049191D">
        <w:rPr>
          <w:rFonts w:cs="Times New Roman"/>
          <w:szCs w:val="24"/>
        </w:rPr>
        <w:t>ing</w:t>
      </w:r>
      <w:r w:rsidR="0067615F" w:rsidRPr="0049191D">
        <w:rPr>
          <w:rFonts w:cs="Times New Roman"/>
          <w:szCs w:val="24"/>
        </w:rPr>
        <w:t xml:space="preserve"> 150</w:t>
      </w:r>
      <w:r w:rsidRPr="0049191D">
        <w:rPr>
          <w:rFonts w:cs="Times New Roman"/>
          <w:szCs w:val="24"/>
        </w:rPr>
        <w:t xml:space="preserve"> mm</w:t>
      </w:r>
      <w:r w:rsidR="0067615F" w:rsidRPr="0049191D">
        <w:rPr>
          <w:rFonts w:cs="Times New Roman"/>
          <w:szCs w:val="24"/>
        </w:rPr>
        <w:t>, easily 10-20% or more of an annual water budget in North America or Europe</w:t>
      </w:r>
      <w:r w:rsidR="005E3213" w:rsidRPr="0049191D">
        <w:rPr>
          <w:rFonts w:cs="Times New Roman"/>
          <w:szCs w:val="24"/>
        </w:rPr>
        <w:t xml:space="preserve"> (</w:t>
      </w:r>
      <w:r w:rsidR="008D2C8C">
        <w:rPr>
          <w:rFonts w:cs="Times New Roman"/>
          <w:szCs w:val="24"/>
        </w:rPr>
        <w:t>Figure 5</w:t>
      </w:r>
      <w:r w:rsidR="00807D00" w:rsidRPr="0049191D">
        <w:rPr>
          <w:rFonts w:cs="Times New Roman"/>
          <w:szCs w:val="24"/>
        </w:rPr>
        <w:t>)</w:t>
      </w:r>
      <w:r w:rsidR="00010860" w:rsidRPr="0049191D">
        <w:rPr>
          <w:rFonts w:cs="Times New Roman"/>
          <w:szCs w:val="24"/>
        </w:rPr>
        <w:t xml:space="preserve"> </w:t>
      </w:r>
      <w:r w:rsidR="001A318B" w:rsidRPr="0049191D">
        <w:rPr>
          <w:rFonts w:cs="Times New Roman"/>
          <w:szCs w:val="24"/>
        </w:rPr>
        <w:t>(Hein et al. 2013, Göbel et al. 2013)</w:t>
      </w:r>
      <w:r w:rsidRPr="0049191D">
        <w:rPr>
          <w:rFonts w:cs="Times New Roman"/>
          <w:szCs w:val="24"/>
        </w:rPr>
        <w:t xml:space="preserve">. </w:t>
      </w:r>
      <w:r w:rsidR="007D3486" w:rsidRPr="0049191D">
        <w:rPr>
          <w:rFonts w:cs="Times New Roman"/>
          <w:szCs w:val="24"/>
        </w:rPr>
        <w:t xml:space="preserve">Martin and Kaye </w:t>
      </w:r>
      <w:r w:rsidR="001A318B" w:rsidRPr="0049191D">
        <w:rPr>
          <w:rFonts w:cs="Times New Roman"/>
          <w:szCs w:val="24"/>
        </w:rPr>
        <w:t>(2014)</w:t>
      </w:r>
      <w:r w:rsidR="007E2F60" w:rsidRPr="0049191D">
        <w:rPr>
          <w:rFonts w:cs="Times New Roman"/>
          <w:szCs w:val="24"/>
        </w:rPr>
        <w:t xml:space="preserve"> </w:t>
      </w:r>
      <w:r w:rsidR="005E32BB" w:rsidRPr="0049191D">
        <w:rPr>
          <w:rFonts w:cs="Times New Roman"/>
          <w:szCs w:val="24"/>
        </w:rPr>
        <w:t>indicate</w:t>
      </w:r>
      <w:r w:rsidR="007D3486" w:rsidRPr="0049191D">
        <w:rPr>
          <w:rFonts w:cs="Times New Roman"/>
          <w:szCs w:val="24"/>
        </w:rPr>
        <w:t xml:space="preserve"> </w:t>
      </w:r>
      <w:r w:rsidR="007E6146" w:rsidRPr="0049191D">
        <w:rPr>
          <w:rFonts w:cs="Times New Roman"/>
          <w:szCs w:val="24"/>
        </w:rPr>
        <w:t>~</w:t>
      </w:r>
      <w:r w:rsidR="007D3486" w:rsidRPr="0049191D">
        <w:rPr>
          <w:rFonts w:cs="Times New Roman"/>
          <w:szCs w:val="24"/>
        </w:rPr>
        <w:t xml:space="preserve">1 mm/day </w:t>
      </w:r>
      <w:r w:rsidR="005E32BB" w:rsidRPr="0049191D">
        <w:rPr>
          <w:rFonts w:cs="Times New Roman"/>
          <w:szCs w:val="24"/>
        </w:rPr>
        <w:t>i</w:t>
      </w:r>
      <w:r w:rsidR="007D3486" w:rsidRPr="0049191D">
        <w:rPr>
          <w:rFonts w:cs="Times New Roman"/>
          <w:szCs w:val="24"/>
        </w:rPr>
        <w:t xml:space="preserve">s a conservative </w:t>
      </w:r>
      <w:r w:rsidR="005E32BB" w:rsidRPr="0049191D">
        <w:rPr>
          <w:rFonts w:cs="Times New Roman"/>
          <w:szCs w:val="24"/>
        </w:rPr>
        <w:t xml:space="preserve">ET </w:t>
      </w:r>
      <w:r w:rsidR="007D3486" w:rsidRPr="0049191D">
        <w:rPr>
          <w:rFonts w:cs="Times New Roman"/>
          <w:szCs w:val="24"/>
        </w:rPr>
        <w:t xml:space="preserve">estimate </w:t>
      </w:r>
      <w:r w:rsidR="008F4BFE" w:rsidRPr="0049191D">
        <w:rPr>
          <w:rFonts w:cs="Times New Roman"/>
          <w:szCs w:val="24"/>
        </w:rPr>
        <w:t xml:space="preserve">for </w:t>
      </w:r>
      <w:r w:rsidR="005E32BB" w:rsidRPr="0049191D">
        <w:rPr>
          <w:rFonts w:cs="Times New Roman"/>
          <w:szCs w:val="24"/>
        </w:rPr>
        <w:t>porous pavements</w:t>
      </w:r>
      <w:r w:rsidR="008F4BFE" w:rsidRPr="0049191D">
        <w:rPr>
          <w:rFonts w:cs="Times New Roman"/>
          <w:szCs w:val="24"/>
        </w:rPr>
        <w:t xml:space="preserve"> without underdrains</w:t>
      </w:r>
      <w:r w:rsidR="007D3486" w:rsidRPr="0049191D">
        <w:rPr>
          <w:rFonts w:cs="Times New Roman"/>
          <w:szCs w:val="24"/>
        </w:rPr>
        <w:t xml:space="preserve">. </w:t>
      </w:r>
      <w:r w:rsidR="008120A2" w:rsidRPr="0049191D">
        <w:rPr>
          <w:rFonts w:cs="Times New Roman"/>
          <w:szCs w:val="24"/>
        </w:rPr>
        <w:t xml:space="preserve">Göbel </w:t>
      </w:r>
      <w:r w:rsidR="00010860" w:rsidRPr="0049191D">
        <w:rPr>
          <w:rFonts w:cs="Times New Roman"/>
          <w:szCs w:val="24"/>
        </w:rPr>
        <w:t>et al</w:t>
      </w:r>
      <w:r w:rsidR="007E2F60" w:rsidRPr="0049191D">
        <w:rPr>
          <w:rFonts w:cs="Times New Roman"/>
          <w:szCs w:val="24"/>
        </w:rPr>
        <w:t xml:space="preserve">. </w:t>
      </w:r>
      <w:r w:rsidR="001A318B" w:rsidRPr="0049191D">
        <w:rPr>
          <w:rFonts w:cs="Times New Roman"/>
          <w:szCs w:val="24"/>
        </w:rPr>
        <w:t>(2013)</w:t>
      </w:r>
      <w:r w:rsidR="007E2F60" w:rsidRPr="0049191D">
        <w:rPr>
          <w:rFonts w:cs="Times New Roman"/>
          <w:szCs w:val="24"/>
        </w:rPr>
        <w:t xml:space="preserve"> </w:t>
      </w:r>
      <w:r w:rsidR="00010860" w:rsidRPr="0049191D">
        <w:rPr>
          <w:rFonts w:cs="Times New Roman"/>
          <w:szCs w:val="24"/>
        </w:rPr>
        <w:t>estimate</w:t>
      </w:r>
      <w:r w:rsidRPr="0049191D">
        <w:rPr>
          <w:rFonts w:cs="Times New Roman"/>
          <w:szCs w:val="24"/>
        </w:rPr>
        <w:t xml:space="preserve"> cold-weather ET rates from porous pavement during December through February </w:t>
      </w:r>
      <w:r w:rsidR="00010860" w:rsidRPr="0049191D">
        <w:rPr>
          <w:rFonts w:cs="Times New Roman"/>
          <w:szCs w:val="24"/>
        </w:rPr>
        <w:t>around 0.24 mm/day</w:t>
      </w:r>
      <w:r w:rsidR="002A6804" w:rsidRPr="0049191D">
        <w:rPr>
          <w:rFonts w:cs="Times New Roman"/>
          <w:szCs w:val="24"/>
        </w:rPr>
        <w:t>.</w:t>
      </w:r>
      <w:r w:rsidR="00010860" w:rsidRPr="0049191D">
        <w:rPr>
          <w:rFonts w:cs="Times New Roman"/>
          <w:szCs w:val="24"/>
        </w:rPr>
        <w:t xml:space="preserve"> </w:t>
      </w:r>
      <w:r w:rsidR="000F6A18" w:rsidRPr="0049191D">
        <w:rPr>
          <w:rFonts w:cs="Times New Roman"/>
          <w:szCs w:val="24"/>
        </w:rPr>
        <w:t>Similarly</w:t>
      </w:r>
      <w:r w:rsidRPr="0049191D">
        <w:rPr>
          <w:rFonts w:cs="Times New Roman"/>
          <w:szCs w:val="24"/>
        </w:rPr>
        <w:t xml:space="preserve">, </w:t>
      </w:r>
      <w:r w:rsidR="0067615F" w:rsidRPr="0049191D">
        <w:rPr>
          <w:rFonts w:cs="Times New Roman"/>
          <w:szCs w:val="24"/>
        </w:rPr>
        <w:t xml:space="preserve">winter evaporation </w:t>
      </w:r>
      <w:r w:rsidRPr="0049191D">
        <w:rPr>
          <w:rFonts w:cs="Times New Roman"/>
          <w:szCs w:val="24"/>
        </w:rPr>
        <w:t xml:space="preserve">can </w:t>
      </w:r>
      <w:r w:rsidR="008C61E4" w:rsidRPr="0049191D">
        <w:rPr>
          <w:rFonts w:cs="Times New Roman"/>
          <w:szCs w:val="24"/>
        </w:rPr>
        <w:t>be substantial during</w:t>
      </w:r>
      <w:r w:rsidRPr="0049191D">
        <w:rPr>
          <w:rFonts w:cs="Times New Roman"/>
          <w:szCs w:val="24"/>
        </w:rPr>
        <w:t xml:space="preserve"> cold</w:t>
      </w:r>
      <w:r w:rsidR="0067615F" w:rsidRPr="0049191D">
        <w:rPr>
          <w:rFonts w:cs="Times New Roman"/>
          <w:szCs w:val="24"/>
        </w:rPr>
        <w:t>, dry</w:t>
      </w:r>
      <w:r w:rsidR="005C5518" w:rsidRPr="0049191D">
        <w:rPr>
          <w:rFonts w:cs="Times New Roman"/>
          <w:szCs w:val="24"/>
        </w:rPr>
        <w:t xml:space="preserve"> weather: </w:t>
      </w:r>
      <w:r w:rsidR="001A318B" w:rsidRPr="0049191D">
        <w:rPr>
          <w:rFonts w:cs="Times New Roman"/>
          <w:szCs w:val="24"/>
        </w:rPr>
        <w:t>(Drake et al. 2014)</w:t>
      </w:r>
      <w:r w:rsidR="008C61E4" w:rsidRPr="0049191D">
        <w:rPr>
          <w:rFonts w:cs="Times New Roman"/>
          <w:szCs w:val="24"/>
        </w:rPr>
        <w:t xml:space="preserve"> reported </w:t>
      </w:r>
      <w:r w:rsidRPr="0049191D">
        <w:rPr>
          <w:rFonts w:cs="Times New Roman"/>
          <w:szCs w:val="24"/>
        </w:rPr>
        <w:t>&gt;20 mm cumulative ET</w:t>
      </w:r>
      <w:r w:rsidR="005C5518" w:rsidRPr="0049191D">
        <w:rPr>
          <w:rFonts w:cs="Times New Roman"/>
          <w:szCs w:val="24"/>
        </w:rPr>
        <w:t xml:space="preserve"> over </w:t>
      </w:r>
      <w:r w:rsidR="008C61E4" w:rsidRPr="0049191D">
        <w:rPr>
          <w:rFonts w:cs="Times New Roman"/>
          <w:szCs w:val="24"/>
        </w:rPr>
        <w:t xml:space="preserve">a </w:t>
      </w:r>
      <w:r w:rsidR="005C5518" w:rsidRPr="0049191D">
        <w:rPr>
          <w:rFonts w:cs="Times New Roman"/>
          <w:szCs w:val="24"/>
        </w:rPr>
        <w:t>winter, accounting for ~9-13% of a winter water budget in Ontario, Canada</w:t>
      </w:r>
      <w:r w:rsidR="009E7DE1" w:rsidRPr="0049191D">
        <w:rPr>
          <w:rFonts w:cs="Times New Roman"/>
          <w:szCs w:val="24"/>
        </w:rPr>
        <w:t>. I</w:t>
      </w:r>
      <w:r w:rsidR="0067615F" w:rsidRPr="0049191D">
        <w:rPr>
          <w:rFonts w:cs="Times New Roman"/>
          <w:szCs w:val="24"/>
        </w:rPr>
        <w:t xml:space="preserve">gnoring winter measurements </w:t>
      </w:r>
      <w:r w:rsidR="007E6146" w:rsidRPr="0049191D">
        <w:rPr>
          <w:rFonts w:cs="Times New Roman"/>
          <w:szCs w:val="24"/>
        </w:rPr>
        <w:t xml:space="preserve">further </w:t>
      </w:r>
      <w:r w:rsidR="0067615F" w:rsidRPr="0049191D">
        <w:rPr>
          <w:rFonts w:cs="Times New Roman"/>
          <w:szCs w:val="24"/>
        </w:rPr>
        <w:t xml:space="preserve">contributes to the </w:t>
      </w:r>
      <w:r w:rsidRPr="0049191D">
        <w:rPr>
          <w:rFonts w:cs="Times New Roman"/>
          <w:szCs w:val="24"/>
        </w:rPr>
        <w:t>underestimation of ET on an annual basis</w:t>
      </w:r>
      <w:r w:rsidR="009E7DE1" w:rsidRPr="0049191D">
        <w:rPr>
          <w:rFonts w:cs="Times New Roman"/>
          <w:szCs w:val="24"/>
        </w:rPr>
        <w:t xml:space="preserve">, especially at sites </w:t>
      </w:r>
      <w:r w:rsidR="008C61E4" w:rsidRPr="0049191D">
        <w:rPr>
          <w:rFonts w:cs="Times New Roman"/>
          <w:szCs w:val="24"/>
        </w:rPr>
        <w:t xml:space="preserve">with intermittent </w:t>
      </w:r>
      <w:r w:rsidR="009E7DE1" w:rsidRPr="0049191D">
        <w:rPr>
          <w:rFonts w:cs="Times New Roman"/>
          <w:szCs w:val="24"/>
        </w:rPr>
        <w:t>snow</w:t>
      </w:r>
      <w:r w:rsidR="008C61E4" w:rsidRPr="0049191D">
        <w:rPr>
          <w:rFonts w:cs="Times New Roman"/>
          <w:szCs w:val="24"/>
        </w:rPr>
        <w:t xml:space="preserve"> cover</w:t>
      </w:r>
      <w:r w:rsidR="009E7DE1" w:rsidRPr="0049191D">
        <w:rPr>
          <w:rFonts w:cs="Times New Roman"/>
          <w:szCs w:val="24"/>
        </w:rPr>
        <w:t>.</w:t>
      </w:r>
      <w:r w:rsidRPr="0049191D">
        <w:rPr>
          <w:rFonts w:cs="Times New Roman"/>
          <w:szCs w:val="24"/>
        </w:rPr>
        <w:t xml:space="preserve"> </w:t>
      </w:r>
      <w:r w:rsidR="00C40C3F" w:rsidRPr="0049191D">
        <w:rPr>
          <w:rFonts w:cs="Times New Roman"/>
          <w:szCs w:val="24"/>
        </w:rPr>
        <w:t xml:space="preserve">A two-year water balance study on three types of lined (I = 0) porous pavement measured 95 mm of evaporation and estimated ET losses to be between 2.4 and 7.6% of </w:t>
      </w:r>
      <w:r w:rsidR="007C673C">
        <w:rPr>
          <w:rFonts w:cs="Times New Roman"/>
          <w:szCs w:val="24"/>
        </w:rPr>
        <w:t xml:space="preserve">annual </w:t>
      </w:r>
      <w:r w:rsidR="00C40C3F" w:rsidRPr="0049191D">
        <w:rPr>
          <w:rFonts w:cs="Times New Roman"/>
          <w:szCs w:val="24"/>
        </w:rPr>
        <w:t xml:space="preserve">precipitation </w:t>
      </w:r>
      <w:r w:rsidR="001A318B" w:rsidRPr="0049191D">
        <w:rPr>
          <w:rFonts w:cs="Times New Roman"/>
          <w:szCs w:val="24"/>
        </w:rPr>
        <w:t>(Brown and Borst 2015)</w:t>
      </w:r>
      <w:r w:rsidR="00C40C3F" w:rsidRPr="0049191D">
        <w:rPr>
          <w:rFonts w:cs="Times New Roman"/>
          <w:szCs w:val="24"/>
        </w:rPr>
        <w:t xml:space="preserve">; however, the authors conclude that design could be modified to enhance evaporation to between 7 and 12%. This is a </w:t>
      </w:r>
      <w:r w:rsidR="007E2F60" w:rsidRPr="0049191D">
        <w:rPr>
          <w:rFonts w:cs="Times New Roman"/>
          <w:szCs w:val="24"/>
        </w:rPr>
        <w:t>conservative</w:t>
      </w:r>
      <w:r w:rsidR="00C40C3F" w:rsidRPr="0049191D">
        <w:rPr>
          <w:rFonts w:cs="Times New Roman"/>
          <w:szCs w:val="24"/>
        </w:rPr>
        <w:t xml:space="preserve"> range for long-term model estimates.</w:t>
      </w:r>
    </w:p>
    <w:p w14:paraId="4FB790FF" w14:textId="091B4E2F" w:rsidR="00DE4306" w:rsidRPr="0049191D" w:rsidRDefault="003E02DD" w:rsidP="0049191D">
      <w:pPr>
        <w:spacing w:line="480" w:lineRule="auto"/>
        <w:rPr>
          <w:rFonts w:cs="Times New Roman"/>
          <w:szCs w:val="24"/>
        </w:rPr>
      </w:pPr>
      <w:r>
        <w:rPr>
          <w:rFonts w:cs="Times New Roman"/>
          <w:szCs w:val="24"/>
        </w:rPr>
        <w:t>S</w:t>
      </w:r>
      <w:r w:rsidR="006B3544" w:rsidRPr="0049191D">
        <w:rPr>
          <w:rFonts w:cs="Times New Roman"/>
          <w:szCs w:val="24"/>
        </w:rPr>
        <w:t>urface color is a key factor affecting ET losses for porous pavements, because the energy for evaporation is conducted to pore water through the thermal conductivity of the paver; dark-colored pavements may increase ET by up to ~20%</w:t>
      </w:r>
      <w:r w:rsidR="007E2F60" w:rsidRPr="0049191D">
        <w:rPr>
          <w:rFonts w:cs="Times New Roman"/>
          <w:szCs w:val="24"/>
        </w:rPr>
        <w:t xml:space="preserve"> </w:t>
      </w:r>
      <w:r w:rsidR="001A318B" w:rsidRPr="0049191D">
        <w:rPr>
          <w:rFonts w:cs="Times New Roman"/>
          <w:szCs w:val="24"/>
        </w:rPr>
        <w:t>(Starke et al. 2010, Göbel et al. 2013)</w:t>
      </w:r>
      <w:r w:rsidR="007E2F60" w:rsidRPr="0049191D">
        <w:rPr>
          <w:rFonts w:cs="Times New Roman"/>
          <w:szCs w:val="24"/>
        </w:rPr>
        <w:t>.</w:t>
      </w:r>
      <w:r w:rsidR="006B3544" w:rsidRPr="0049191D">
        <w:rPr>
          <w:rFonts w:cs="Times New Roman"/>
          <w:szCs w:val="24"/>
        </w:rPr>
        <w:t xml:space="preserve"> Seam area is also a</w:t>
      </w:r>
      <w:r>
        <w:rPr>
          <w:rFonts w:cs="Times New Roman"/>
          <w:szCs w:val="24"/>
        </w:rPr>
        <w:t>n important</w:t>
      </w:r>
      <w:r w:rsidR="006B3544" w:rsidRPr="0049191D">
        <w:rPr>
          <w:rFonts w:cs="Times New Roman"/>
          <w:szCs w:val="24"/>
        </w:rPr>
        <w:t xml:space="preserve"> factor influencing both infiltration and evaporation rates </w:t>
      </w:r>
      <w:r w:rsidR="001A318B" w:rsidRPr="0049191D">
        <w:rPr>
          <w:rFonts w:cs="Times New Roman"/>
          <w:szCs w:val="24"/>
        </w:rPr>
        <w:t>(Starke et al. 2010)</w:t>
      </w:r>
      <w:r w:rsidR="006B3544" w:rsidRPr="0049191D">
        <w:rPr>
          <w:rFonts w:cs="Times New Roman"/>
          <w:szCs w:val="24"/>
        </w:rPr>
        <w:t xml:space="preserve">. Grassed pavers or pairing unplanted porous pavements with street trees increases transpiration and rainfall interception </w:t>
      </w:r>
      <w:r w:rsidR="001A318B" w:rsidRPr="0049191D">
        <w:rPr>
          <w:rFonts w:cs="Times New Roman"/>
          <w:szCs w:val="24"/>
        </w:rPr>
        <w:t>(Vico et al. 2014)</w:t>
      </w:r>
      <w:r w:rsidR="006B3544" w:rsidRPr="0049191D">
        <w:rPr>
          <w:rFonts w:cs="Times New Roman"/>
          <w:szCs w:val="24"/>
        </w:rPr>
        <w:t>. V</w:t>
      </w:r>
      <w:r w:rsidR="0067615F" w:rsidRPr="0049191D">
        <w:rPr>
          <w:rFonts w:cs="Times New Roman"/>
          <w:szCs w:val="24"/>
        </w:rPr>
        <w:t xml:space="preserve">egetated grass pavers may evaporate </w:t>
      </w:r>
      <w:r w:rsidR="0067615F" w:rsidRPr="0049191D">
        <w:rPr>
          <w:rFonts w:cs="Times New Roman"/>
          <w:szCs w:val="24"/>
        </w:rPr>
        <w:lastRenderedPageBreak/>
        <w:t>~1.5 mm/day, accounting for more than 50% of annual precipitation</w:t>
      </w:r>
      <w:r w:rsidR="00010860" w:rsidRPr="0049191D">
        <w:rPr>
          <w:rFonts w:cs="Times New Roman"/>
          <w:szCs w:val="24"/>
        </w:rPr>
        <w:t xml:space="preserve"> </w:t>
      </w:r>
      <w:r w:rsidR="001A318B" w:rsidRPr="0049191D">
        <w:rPr>
          <w:rFonts w:cs="Times New Roman"/>
          <w:szCs w:val="24"/>
        </w:rPr>
        <w:t>(Göbel et al. 2013)</w:t>
      </w:r>
      <w:r w:rsidR="0067615F" w:rsidRPr="0049191D">
        <w:rPr>
          <w:rFonts w:cs="Times New Roman"/>
          <w:szCs w:val="24"/>
        </w:rPr>
        <w:t xml:space="preserve">. Like green-roofs, evaporative losses from </w:t>
      </w:r>
      <w:r w:rsidR="0072557B" w:rsidRPr="0049191D">
        <w:rPr>
          <w:rFonts w:cs="Times New Roman"/>
          <w:szCs w:val="24"/>
        </w:rPr>
        <w:t xml:space="preserve">both </w:t>
      </w:r>
      <w:r w:rsidR="0067615F" w:rsidRPr="0049191D">
        <w:rPr>
          <w:rFonts w:cs="Times New Roman"/>
          <w:szCs w:val="24"/>
        </w:rPr>
        <w:t xml:space="preserve">grassed pavers </w:t>
      </w:r>
      <w:r w:rsidR="0072557B" w:rsidRPr="0049191D">
        <w:rPr>
          <w:rFonts w:cs="Times New Roman"/>
          <w:szCs w:val="24"/>
        </w:rPr>
        <w:t>and un</w:t>
      </w:r>
      <w:r w:rsidR="007E6146" w:rsidRPr="0049191D">
        <w:rPr>
          <w:rFonts w:cs="Times New Roman"/>
          <w:szCs w:val="24"/>
        </w:rPr>
        <w:t>-</w:t>
      </w:r>
      <w:r w:rsidR="0072557B" w:rsidRPr="0049191D">
        <w:rPr>
          <w:rFonts w:cs="Times New Roman"/>
          <w:szCs w:val="24"/>
        </w:rPr>
        <w:t xml:space="preserve">vegetated pavement </w:t>
      </w:r>
      <w:r w:rsidR="0067615F" w:rsidRPr="0049191D">
        <w:rPr>
          <w:rFonts w:cs="Times New Roman"/>
          <w:szCs w:val="24"/>
        </w:rPr>
        <w:t xml:space="preserve">may become water-limited during dry periods (ET may decrease </w:t>
      </w:r>
      <w:r w:rsidR="006D1F64" w:rsidRPr="0049191D">
        <w:rPr>
          <w:rFonts w:cs="Times New Roman"/>
          <w:szCs w:val="24"/>
        </w:rPr>
        <w:t>in periods of low</w:t>
      </w:r>
      <w:r w:rsidR="0067615F" w:rsidRPr="0049191D">
        <w:rPr>
          <w:rFonts w:cs="Times New Roman"/>
          <w:szCs w:val="24"/>
        </w:rPr>
        <w:t xml:space="preserve"> </w:t>
      </w:r>
      <w:r w:rsidR="00010860" w:rsidRPr="0049191D">
        <w:rPr>
          <w:rFonts w:cs="Times New Roman"/>
          <w:szCs w:val="24"/>
        </w:rPr>
        <w:t>pore moisture content</w:t>
      </w:r>
      <w:r w:rsidR="007E2F60" w:rsidRPr="0049191D">
        <w:rPr>
          <w:rFonts w:cs="Times New Roman"/>
          <w:szCs w:val="24"/>
        </w:rPr>
        <w:t xml:space="preserve">) </w:t>
      </w:r>
      <w:r w:rsidR="001A318B" w:rsidRPr="0049191D">
        <w:rPr>
          <w:rFonts w:cs="Times New Roman"/>
          <w:szCs w:val="24"/>
        </w:rPr>
        <w:t>(Pratt et al. 1995, Brown and Borst 2015)</w:t>
      </w:r>
      <w:r w:rsidR="007E2F60" w:rsidRPr="0049191D">
        <w:rPr>
          <w:rFonts w:cs="Times New Roman"/>
          <w:szCs w:val="24"/>
        </w:rPr>
        <w:t>.</w:t>
      </w:r>
      <w:r w:rsidR="007667B7" w:rsidRPr="0049191D">
        <w:rPr>
          <w:rFonts w:cs="Times New Roman"/>
          <w:szCs w:val="24"/>
        </w:rPr>
        <w:t xml:space="preserve"> Thus, </w:t>
      </w:r>
      <w:r w:rsidR="000D321B" w:rsidRPr="0049191D">
        <w:rPr>
          <w:rFonts w:cs="Times New Roman"/>
          <w:szCs w:val="24"/>
        </w:rPr>
        <w:t xml:space="preserve">eliminating underdrains or </w:t>
      </w:r>
      <w:r w:rsidR="007667B7" w:rsidRPr="0049191D">
        <w:rPr>
          <w:rFonts w:cs="Times New Roman"/>
          <w:szCs w:val="24"/>
        </w:rPr>
        <w:t>including an</w:t>
      </w:r>
      <w:r w:rsidR="000D321B" w:rsidRPr="0049191D">
        <w:rPr>
          <w:rFonts w:cs="Times New Roman"/>
          <w:szCs w:val="24"/>
        </w:rPr>
        <w:t xml:space="preserve"> upturned elbow for internal water storage </w:t>
      </w:r>
      <w:r w:rsidR="007667B7" w:rsidRPr="0049191D">
        <w:rPr>
          <w:rFonts w:cs="Times New Roman"/>
          <w:szCs w:val="24"/>
        </w:rPr>
        <w:t xml:space="preserve">can increase </w:t>
      </w:r>
      <w:r w:rsidR="000D321B" w:rsidRPr="0049191D">
        <w:rPr>
          <w:rFonts w:cs="Times New Roman"/>
          <w:szCs w:val="24"/>
        </w:rPr>
        <w:t>exfiltration time</w:t>
      </w:r>
      <w:r w:rsidR="007667B7" w:rsidRPr="0049191D">
        <w:rPr>
          <w:rFonts w:cs="Times New Roman"/>
          <w:szCs w:val="24"/>
        </w:rPr>
        <w:t xml:space="preserve"> (I increases) and prevent water-limiting conditions from occurring between storms (ET increases).</w:t>
      </w:r>
      <w:r w:rsidR="00D03928" w:rsidRPr="0049191D">
        <w:rPr>
          <w:rFonts w:cs="Times New Roman"/>
          <w:szCs w:val="24"/>
        </w:rPr>
        <w:t xml:space="preserve"> </w:t>
      </w:r>
    </w:p>
    <w:p w14:paraId="464B7C4C" w14:textId="7EEF35EC" w:rsidR="00E2412F" w:rsidRPr="0049191D" w:rsidRDefault="005D5F76" w:rsidP="0049191D">
      <w:pPr>
        <w:pStyle w:val="Heading2"/>
        <w:rPr>
          <w:rFonts w:ascii="Times New Roman" w:hAnsi="Times New Roman" w:cs="Times New Roman"/>
          <w:sz w:val="24"/>
          <w:szCs w:val="24"/>
        </w:rPr>
      </w:pPr>
      <w:r>
        <w:rPr>
          <w:rFonts w:ascii="Times New Roman" w:hAnsi="Times New Roman" w:cs="Times New Roman"/>
          <w:sz w:val="24"/>
          <w:szCs w:val="24"/>
        </w:rPr>
        <w:t xml:space="preserve">3.6 </w:t>
      </w:r>
      <w:r w:rsidR="00E2412F" w:rsidRPr="0049191D">
        <w:rPr>
          <w:rFonts w:ascii="Times New Roman" w:hAnsi="Times New Roman" w:cs="Times New Roman"/>
          <w:sz w:val="24"/>
          <w:szCs w:val="24"/>
        </w:rPr>
        <w:t>Green Roofs</w:t>
      </w:r>
    </w:p>
    <w:p w14:paraId="58EC4208" w14:textId="1E955C3B" w:rsidR="00E2412F" w:rsidRPr="0049191D" w:rsidRDefault="00E2412F" w:rsidP="0049191D">
      <w:pPr>
        <w:spacing w:line="480" w:lineRule="auto"/>
        <w:rPr>
          <w:rFonts w:cs="Times New Roman"/>
          <w:noProof/>
          <w:szCs w:val="24"/>
        </w:rPr>
      </w:pPr>
      <w:r w:rsidRPr="0049191D">
        <w:rPr>
          <w:rFonts w:cs="Times New Roman"/>
          <w:noProof/>
          <w:szCs w:val="24"/>
        </w:rPr>
        <w:t xml:space="preserve">The primary water </w:t>
      </w:r>
      <w:r w:rsidR="008B4CBA">
        <w:rPr>
          <w:rFonts w:cs="Times New Roman"/>
          <w:noProof/>
          <w:szCs w:val="24"/>
        </w:rPr>
        <w:t>sinks</w:t>
      </w:r>
      <w:r w:rsidRPr="0049191D">
        <w:rPr>
          <w:rFonts w:cs="Times New Roman"/>
          <w:noProof/>
          <w:szCs w:val="24"/>
        </w:rPr>
        <w:t xml:space="preserve"> for green roof systems are evapotranspiration and discharge, with minimal permanent storage and no infiltration occurring acros the impermeable membrane below the growth media </w:t>
      </w:r>
      <w:r w:rsidRPr="0049191D">
        <w:rPr>
          <w:rFonts w:cs="Times New Roman"/>
          <w:szCs w:val="24"/>
        </w:rPr>
        <w:t>(Wadzuk et al. 2013)</w:t>
      </w:r>
      <w:r w:rsidRPr="0049191D">
        <w:rPr>
          <w:rFonts w:cs="Times New Roman"/>
          <w:noProof/>
          <w:szCs w:val="24"/>
        </w:rPr>
        <w:t xml:space="preserve">. Since green roofs are disconnected from ground infiltration, below a minimum event threshold they can operate as </w:t>
      </w:r>
      <w:r w:rsidR="002D6032" w:rsidRPr="0049191D">
        <w:rPr>
          <w:rFonts w:cs="Times New Roman"/>
          <w:noProof/>
          <w:szCs w:val="24"/>
        </w:rPr>
        <w:t>zero-discharge systems (F</w:t>
      </w:r>
      <w:r w:rsidR="008D2C8C">
        <w:rPr>
          <w:rFonts w:cs="Times New Roman"/>
          <w:noProof/>
          <w:szCs w:val="24"/>
        </w:rPr>
        <w:t>igure 6</w:t>
      </w:r>
      <w:r w:rsidRPr="0049191D">
        <w:rPr>
          <w:rFonts w:cs="Times New Roman"/>
          <w:noProof/>
          <w:szCs w:val="24"/>
        </w:rPr>
        <w:t xml:space="preserve">; top-right corner of triangle), with larger events plotting progressively closer to the lower vertex. </w:t>
      </w:r>
      <w:r w:rsidRPr="0049191D">
        <w:rPr>
          <w:rFonts w:cs="Times New Roman"/>
          <w:szCs w:val="24"/>
        </w:rPr>
        <w:t xml:space="preserve">Every green roof has </w:t>
      </w:r>
      <w:r w:rsidR="003E02DD">
        <w:rPr>
          <w:rFonts w:cs="Times New Roman"/>
          <w:szCs w:val="24"/>
        </w:rPr>
        <w:t>a maximum</w:t>
      </w:r>
      <w:r w:rsidRPr="0049191D">
        <w:rPr>
          <w:rFonts w:cs="Times New Roman"/>
          <w:szCs w:val="24"/>
        </w:rPr>
        <w:t xml:space="preserve"> </w:t>
      </w:r>
      <w:r w:rsidR="003E02DD" w:rsidRPr="0049191D">
        <w:rPr>
          <w:rFonts w:cs="Times New Roman"/>
          <w:szCs w:val="24"/>
        </w:rPr>
        <w:t xml:space="preserve">water retention </w:t>
      </w:r>
      <w:r w:rsidR="008120A2">
        <w:rPr>
          <w:rFonts w:cs="Times New Roman"/>
          <w:szCs w:val="24"/>
        </w:rPr>
        <w:t>limit</w:t>
      </w:r>
      <w:r w:rsidR="003E02DD">
        <w:rPr>
          <w:rFonts w:cs="Times New Roman"/>
          <w:szCs w:val="24"/>
        </w:rPr>
        <w:t>;</w:t>
      </w:r>
      <w:r w:rsidR="008120A2">
        <w:rPr>
          <w:rFonts w:cs="Times New Roman"/>
          <w:szCs w:val="24"/>
        </w:rPr>
        <w:t xml:space="preserve"> </w:t>
      </w:r>
      <w:r w:rsidRPr="0049191D">
        <w:rPr>
          <w:rFonts w:cs="Times New Roman"/>
          <w:szCs w:val="24"/>
        </w:rPr>
        <w:t xml:space="preserve">progressively larger and more intense events retain and evaporate proportionally less water. The hydrologic function of a green roof is greatly affected by media depth. Deeper media cells capture incrementally more water; Fioretti et al (2010) show study roofs with greater than 15 cm of substrate retain more water than shallower systems (2-15 cm). However, they also show that a green roof with a modest 2 cm media depth retained more than 400% more precipitation than a conventional roof. Soil media characteristics also play an important role, since particle size distribution determines water holding capacity and retention (Graceson et al. 2013). The chemical properties of green roof soil media of are less well studied, but agronomic and soil science studies have demonstrated that some soil media </w:t>
      </w:r>
      <w:r w:rsidR="007C673C">
        <w:rPr>
          <w:rFonts w:cs="Times New Roman"/>
          <w:szCs w:val="24"/>
        </w:rPr>
        <w:t xml:space="preserve">characteristics </w:t>
      </w:r>
      <w:r w:rsidRPr="0049191D">
        <w:rPr>
          <w:rFonts w:cs="Times New Roman"/>
          <w:szCs w:val="24"/>
        </w:rPr>
        <w:t>enhance water retention capacity (Bleam 2016). Vegetation increases retention by enhancing transpiration losses; the blue (unplan</w:t>
      </w:r>
      <w:r w:rsidR="002D6032" w:rsidRPr="0049191D">
        <w:rPr>
          <w:rFonts w:cs="Times New Roman"/>
          <w:szCs w:val="24"/>
        </w:rPr>
        <w:t>ted) roofs presented in F</w:t>
      </w:r>
      <w:r w:rsidR="008D2C8C">
        <w:rPr>
          <w:rFonts w:cs="Times New Roman"/>
          <w:szCs w:val="24"/>
        </w:rPr>
        <w:t>igure 6</w:t>
      </w:r>
      <w:r w:rsidRPr="0049191D">
        <w:rPr>
          <w:rFonts w:cs="Times New Roman"/>
          <w:szCs w:val="24"/>
        </w:rPr>
        <w:t xml:space="preserve"> show lower ET than planted roofs. Morgan et al (2013) report that a </w:t>
      </w:r>
      <w:r w:rsidRPr="0049191D">
        <w:rPr>
          <w:rFonts w:cs="Times New Roman"/>
          <w:szCs w:val="24"/>
        </w:rPr>
        <w:lastRenderedPageBreak/>
        <w:t>minimum of 20-25% vegetated roof coverage is needed to increase stormwater retention beyond the capacity of the growth media alone.</w:t>
      </w:r>
      <w:r w:rsidRPr="0049191D">
        <w:rPr>
          <w:rFonts w:cs="Times New Roman"/>
          <w:noProof/>
          <w:szCs w:val="24"/>
        </w:rPr>
        <w:t xml:space="preserve"> </w:t>
      </w:r>
      <w:r w:rsidRPr="0049191D">
        <w:rPr>
          <w:rFonts w:cs="Times New Roman"/>
          <w:szCs w:val="24"/>
        </w:rPr>
        <w:t>Lab</w:t>
      </w:r>
      <w:r w:rsidR="003E02DD">
        <w:rPr>
          <w:rFonts w:cs="Times New Roman"/>
          <w:szCs w:val="24"/>
        </w:rPr>
        <w:t>-</w:t>
      </w:r>
      <w:r w:rsidRPr="0049191D">
        <w:rPr>
          <w:rFonts w:cs="Times New Roman"/>
          <w:szCs w:val="24"/>
        </w:rPr>
        <w:t xml:space="preserve">scale roofs do not seem to capture the full range of performance shown in </w:t>
      </w:r>
      <w:r w:rsidR="00FD5139">
        <w:rPr>
          <w:rFonts w:cs="Times New Roman"/>
          <w:szCs w:val="24"/>
        </w:rPr>
        <w:t>full-scale green roofs (Figure 6</w:t>
      </w:r>
      <w:r w:rsidRPr="0049191D">
        <w:rPr>
          <w:rFonts w:cs="Times New Roman"/>
          <w:szCs w:val="24"/>
        </w:rPr>
        <w:t xml:space="preserve">). This </w:t>
      </w:r>
      <w:r w:rsidR="007C673C">
        <w:rPr>
          <w:rFonts w:cs="Times New Roman"/>
          <w:szCs w:val="24"/>
        </w:rPr>
        <w:t xml:space="preserve">discrepancy </w:t>
      </w:r>
      <w:r w:rsidRPr="0049191D">
        <w:rPr>
          <w:rFonts w:cs="Times New Roman"/>
          <w:szCs w:val="24"/>
        </w:rPr>
        <w:t xml:space="preserve">is possibly due to shorter monitoring periods, lower vegetation density, or greater soil moisture range and sensitivity in test roofs. </w:t>
      </w:r>
      <w:r w:rsidRPr="0049191D">
        <w:rPr>
          <w:rFonts w:cs="Times New Roman"/>
          <w:noProof/>
          <w:szCs w:val="24"/>
        </w:rPr>
        <w:t xml:space="preserve">The roof media storage volume is also dependent upon ambient temperature, and to a lesser extent, on the </w:t>
      </w:r>
      <w:r w:rsidR="005A5949" w:rsidRPr="0049191D">
        <w:rPr>
          <w:rFonts w:cs="Times New Roman"/>
          <w:noProof/>
          <w:szCs w:val="24"/>
        </w:rPr>
        <w:t>carbon content and root biomass</w:t>
      </w:r>
      <w:r w:rsidRPr="0049191D">
        <w:rPr>
          <w:rFonts w:cs="Times New Roman"/>
          <w:noProof/>
          <w:szCs w:val="24"/>
        </w:rPr>
        <w:t xml:space="preserve">. </w:t>
      </w:r>
      <w:r w:rsidRPr="0049191D">
        <w:rPr>
          <w:rFonts w:cs="Times New Roman"/>
          <w:szCs w:val="24"/>
        </w:rPr>
        <w:t>G</w:t>
      </w:r>
      <w:r w:rsidR="002D6032" w:rsidRPr="0049191D">
        <w:rPr>
          <w:rFonts w:cs="Times New Roman"/>
          <w:szCs w:val="24"/>
        </w:rPr>
        <w:t>reen roofs presented in F</w:t>
      </w:r>
      <w:r w:rsidR="008D2C8C">
        <w:rPr>
          <w:rFonts w:cs="Times New Roman"/>
          <w:szCs w:val="24"/>
        </w:rPr>
        <w:t>igure 6</w:t>
      </w:r>
      <w:r w:rsidRPr="0049191D">
        <w:rPr>
          <w:rFonts w:cs="Times New Roman"/>
          <w:szCs w:val="24"/>
        </w:rPr>
        <w:t xml:space="preserve"> represent performance across a range of seasons and climates; green roofs in warmer seasons and climates generally capture and evaporate more water than cold-climate green roofs. However, cold-climate green roofs still perform well in comparison with conventional roofs.</w:t>
      </w:r>
      <w:r w:rsidRPr="0049191D">
        <w:rPr>
          <w:rFonts w:cs="Times New Roman"/>
          <w:noProof/>
          <w:szCs w:val="24"/>
        </w:rPr>
        <w:t xml:space="preserve"> The mean and median values of the 59 green roof water budgets from the liter</w:t>
      </w:r>
      <w:r w:rsidR="002D6032" w:rsidRPr="0049191D">
        <w:rPr>
          <w:rFonts w:cs="Times New Roman"/>
          <w:noProof/>
          <w:szCs w:val="24"/>
        </w:rPr>
        <w:t>ature are very similar (</w:t>
      </w:r>
      <w:r w:rsidR="008D2C8C">
        <w:rPr>
          <w:rFonts w:cs="Times New Roman"/>
          <w:noProof/>
          <w:szCs w:val="24"/>
        </w:rPr>
        <w:t>Figure 6</w:t>
      </w:r>
      <w:r w:rsidRPr="0049191D">
        <w:rPr>
          <w:rFonts w:cs="Times New Roman"/>
          <w:noProof/>
          <w:szCs w:val="24"/>
        </w:rPr>
        <w:t>), Q is approximately 35-38% and ET around 62-64%.</w:t>
      </w:r>
    </w:p>
    <w:p w14:paraId="0B603CEC" w14:textId="1A7F63DC" w:rsidR="00574949" w:rsidRPr="0049191D" w:rsidRDefault="00064D1B" w:rsidP="0049191D">
      <w:pPr>
        <w:pStyle w:val="Heading2"/>
        <w:rPr>
          <w:rFonts w:ascii="Times New Roman" w:hAnsi="Times New Roman" w:cs="Times New Roman"/>
          <w:sz w:val="24"/>
          <w:szCs w:val="24"/>
        </w:rPr>
      </w:pPr>
      <w:r>
        <w:rPr>
          <w:rFonts w:ascii="Times New Roman" w:hAnsi="Times New Roman" w:cs="Times New Roman"/>
          <w:sz w:val="24"/>
          <w:szCs w:val="24"/>
        </w:rPr>
        <w:t>3.7</w:t>
      </w:r>
      <w:r w:rsidR="005D5F76">
        <w:rPr>
          <w:rFonts w:ascii="Times New Roman" w:hAnsi="Times New Roman" w:cs="Times New Roman"/>
          <w:sz w:val="24"/>
          <w:szCs w:val="24"/>
        </w:rPr>
        <w:t xml:space="preserve"> </w:t>
      </w:r>
      <w:r w:rsidR="00574949" w:rsidRPr="0049191D">
        <w:rPr>
          <w:rFonts w:ascii="Times New Roman" w:hAnsi="Times New Roman" w:cs="Times New Roman"/>
          <w:sz w:val="24"/>
          <w:szCs w:val="24"/>
        </w:rPr>
        <w:t>Modeling</w:t>
      </w:r>
      <w:r w:rsidR="00E54BCB" w:rsidRPr="0049191D">
        <w:rPr>
          <w:rFonts w:ascii="Times New Roman" w:hAnsi="Times New Roman" w:cs="Times New Roman"/>
          <w:sz w:val="24"/>
          <w:szCs w:val="24"/>
        </w:rPr>
        <w:t xml:space="preserve"> and Diagnostic</w:t>
      </w:r>
      <w:r w:rsidR="00574949" w:rsidRPr="0049191D">
        <w:rPr>
          <w:rFonts w:ascii="Times New Roman" w:hAnsi="Times New Roman" w:cs="Times New Roman"/>
          <w:sz w:val="24"/>
          <w:szCs w:val="24"/>
        </w:rPr>
        <w:t xml:space="preserve"> </w:t>
      </w:r>
      <w:r w:rsidR="00E54BCB" w:rsidRPr="0049191D">
        <w:rPr>
          <w:rFonts w:ascii="Times New Roman" w:hAnsi="Times New Roman" w:cs="Times New Roman"/>
          <w:sz w:val="24"/>
          <w:szCs w:val="24"/>
        </w:rPr>
        <w:t>Estimates</w:t>
      </w:r>
    </w:p>
    <w:p w14:paraId="46A70271" w14:textId="3D03C6D4" w:rsidR="00917DBD" w:rsidRPr="0049191D" w:rsidRDefault="00AC5447" w:rsidP="0049191D">
      <w:pPr>
        <w:pStyle w:val="ListParagraph"/>
        <w:spacing w:line="480" w:lineRule="auto"/>
        <w:ind w:left="0"/>
        <w:jc w:val="left"/>
        <w:rPr>
          <w:rFonts w:ascii="Times New Roman" w:hAnsi="Times New Roman"/>
          <w:szCs w:val="24"/>
        </w:rPr>
      </w:pPr>
      <w:r>
        <w:rPr>
          <w:rFonts w:ascii="Times New Roman" w:hAnsi="Times New Roman"/>
          <w:szCs w:val="24"/>
        </w:rPr>
        <w:t>Basic statistics from results</w:t>
      </w:r>
      <w:r w:rsidR="0032663F" w:rsidRPr="0049191D">
        <w:rPr>
          <w:rFonts w:ascii="Times New Roman" w:hAnsi="Times New Roman"/>
          <w:szCs w:val="24"/>
        </w:rPr>
        <w:t xml:space="preserve"> presented</w:t>
      </w:r>
      <w:r w:rsidR="00AB424F" w:rsidRPr="0049191D">
        <w:rPr>
          <w:rFonts w:ascii="Times New Roman" w:hAnsi="Times New Roman"/>
          <w:szCs w:val="24"/>
        </w:rPr>
        <w:t xml:space="preserve"> in the previous section</w:t>
      </w:r>
      <w:r w:rsidR="00064D1B">
        <w:rPr>
          <w:rFonts w:ascii="Times New Roman" w:hAnsi="Times New Roman"/>
          <w:szCs w:val="24"/>
        </w:rPr>
        <w:t>s</w:t>
      </w:r>
      <w:r w:rsidR="0032663F" w:rsidRPr="0049191D">
        <w:rPr>
          <w:rFonts w:ascii="Times New Roman" w:hAnsi="Times New Roman"/>
          <w:szCs w:val="24"/>
        </w:rPr>
        <w:t xml:space="preserve"> </w:t>
      </w:r>
      <w:r w:rsidR="00936141">
        <w:rPr>
          <w:rFonts w:ascii="Times New Roman" w:hAnsi="Times New Roman"/>
          <w:szCs w:val="24"/>
        </w:rPr>
        <w:t>are summarized in Table I</w:t>
      </w:r>
      <w:r w:rsidR="00AB424F" w:rsidRPr="0049191D">
        <w:rPr>
          <w:rFonts w:ascii="Times New Roman" w:hAnsi="Times New Roman"/>
          <w:szCs w:val="24"/>
        </w:rPr>
        <w:t xml:space="preserve">. </w:t>
      </w:r>
      <w:r w:rsidR="00BA4326" w:rsidRPr="0049191D">
        <w:rPr>
          <w:rFonts w:ascii="Times New Roman" w:hAnsi="Times New Roman"/>
          <w:szCs w:val="24"/>
        </w:rPr>
        <w:t xml:space="preserve">This data summary </w:t>
      </w:r>
      <w:r w:rsidR="003E02DD">
        <w:rPr>
          <w:rFonts w:ascii="Times New Roman" w:hAnsi="Times New Roman"/>
          <w:szCs w:val="24"/>
        </w:rPr>
        <w:t>can be used</w:t>
      </w:r>
      <w:r w:rsidR="00BA4326" w:rsidRPr="0049191D">
        <w:rPr>
          <w:rFonts w:ascii="Times New Roman" w:hAnsi="Times New Roman"/>
          <w:szCs w:val="24"/>
        </w:rPr>
        <w:t xml:space="preserve"> for modeling efforts, and as a diagnostic benchmark to identify </w:t>
      </w:r>
      <w:r w:rsidR="003E02DD">
        <w:rPr>
          <w:rFonts w:ascii="Times New Roman" w:hAnsi="Times New Roman"/>
          <w:szCs w:val="24"/>
        </w:rPr>
        <w:t>under</w:t>
      </w:r>
      <w:r w:rsidR="00BA4326" w:rsidRPr="0049191D">
        <w:rPr>
          <w:rFonts w:ascii="Times New Roman" w:hAnsi="Times New Roman"/>
          <w:szCs w:val="24"/>
        </w:rPr>
        <w:t xml:space="preserve">performing </w:t>
      </w:r>
      <w:r w:rsidR="003E02DD">
        <w:rPr>
          <w:rFonts w:ascii="Times New Roman" w:hAnsi="Times New Roman"/>
          <w:szCs w:val="24"/>
        </w:rPr>
        <w:t>sites</w:t>
      </w:r>
      <w:r w:rsidR="00BA4326" w:rsidRPr="0049191D">
        <w:rPr>
          <w:rFonts w:ascii="Times New Roman" w:hAnsi="Times New Roman"/>
          <w:szCs w:val="24"/>
        </w:rPr>
        <w:t xml:space="preserve">. </w:t>
      </w:r>
      <w:commentRangeStart w:id="17"/>
      <w:r w:rsidR="00AB424F" w:rsidRPr="0049191D">
        <w:rPr>
          <w:rFonts w:ascii="Times New Roman" w:hAnsi="Times New Roman"/>
          <w:szCs w:val="24"/>
        </w:rPr>
        <w:t xml:space="preserve">Mean and median estimates </w:t>
      </w:r>
      <w:r w:rsidR="00D510BC" w:rsidRPr="0049191D">
        <w:rPr>
          <w:rFonts w:ascii="Times New Roman" w:hAnsi="Times New Roman"/>
          <w:szCs w:val="24"/>
        </w:rPr>
        <w:t xml:space="preserve">of runoff </w:t>
      </w:r>
      <w:r w:rsidR="00AB424F" w:rsidRPr="0049191D">
        <w:rPr>
          <w:rFonts w:ascii="Times New Roman" w:hAnsi="Times New Roman"/>
          <w:szCs w:val="24"/>
        </w:rPr>
        <w:t xml:space="preserve">are within 5% for </w:t>
      </w:r>
      <w:r w:rsidR="008D7FB9">
        <w:rPr>
          <w:rFonts w:ascii="Times New Roman" w:hAnsi="Times New Roman"/>
          <w:szCs w:val="24"/>
        </w:rPr>
        <w:t>many</w:t>
      </w:r>
      <w:r w:rsidR="00AB424F" w:rsidRPr="0049191D">
        <w:rPr>
          <w:rFonts w:ascii="Times New Roman" w:hAnsi="Times New Roman"/>
          <w:szCs w:val="24"/>
        </w:rPr>
        <w:t xml:space="preserve"> systems</w:t>
      </w:r>
      <w:r w:rsidR="00905A29" w:rsidRPr="0049191D">
        <w:rPr>
          <w:rFonts w:ascii="Times New Roman" w:hAnsi="Times New Roman"/>
          <w:szCs w:val="24"/>
        </w:rPr>
        <w:t xml:space="preserve">, </w:t>
      </w:r>
      <w:r w:rsidR="00BA4326" w:rsidRPr="0049191D">
        <w:rPr>
          <w:rFonts w:ascii="Times New Roman" w:hAnsi="Times New Roman"/>
          <w:szCs w:val="24"/>
        </w:rPr>
        <w:t>apart from</w:t>
      </w:r>
      <w:r w:rsidR="00905A29" w:rsidRPr="0049191D">
        <w:rPr>
          <w:rFonts w:ascii="Times New Roman" w:hAnsi="Times New Roman"/>
          <w:szCs w:val="24"/>
        </w:rPr>
        <w:t xml:space="preserve"> </w:t>
      </w:r>
      <w:r w:rsidR="008D7FB9">
        <w:rPr>
          <w:rFonts w:ascii="Times New Roman" w:hAnsi="Times New Roman"/>
          <w:szCs w:val="24"/>
        </w:rPr>
        <w:t xml:space="preserve">bioretention, </w:t>
      </w:r>
      <w:r w:rsidR="00905A29" w:rsidRPr="0049191D">
        <w:rPr>
          <w:rFonts w:ascii="Times New Roman" w:hAnsi="Times New Roman"/>
          <w:szCs w:val="24"/>
        </w:rPr>
        <w:t>porous pavement, natural lakes, retention ponds</w:t>
      </w:r>
      <w:r w:rsidR="00D510BC" w:rsidRPr="0049191D">
        <w:rPr>
          <w:rFonts w:ascii="Times New Roman" w:hAnsi="Times New Roman"/>
          <w:szCs w:val="24"/>
        </w:rPr>
        <w:t xml:space="preserve"> and sewer pipe sections</w:t>
      </w:r>
      <w:r w:rsidR="00AB424F" w:rsidRPr="0049191D">
        <w:rPr>
          <w:rFonts w:ascii="Times New Roman" w:hAnsi="Times New Roman"/>
          <w:szCs w:val="24"/>
        </w:rPr>
        <w:t>.</w:t>
      </w:r>
      <w:r w:rsidR="002720D2" w:rsidRPr="0049191D">
        <w:rPr>
          <w:rFonts w:ascii="Times New Roman" w:hAnsi="Times New Roman"/>
          <w:szCs w:val="24"/>
        </w:rPr>
        <w:t xml:space="preserve"> </w:t>
      </w:r>
      <w:commentRangeEnd w:id="17"/>
      <w:r w:rsidR="008D7FB9">
        <w:rPr>
          <w:rStyle w:val="CommentReference"/>
        </w:rPr>
        <w:commentReference w:id="17"/>
      </w:r>
    </w:p>
    <w:p w14:paraId="42634CD0" w14:textId="7316A166" w:rsidR="00D510BC" w:rsidRPr="0049191D" w:rsidRDefault="001500DF" w:rsidP="0049191D">
      <w:pPr>
        <w:spacing w:before="240" w:line="480" w:lineRule="auto"/>
        <w:rPr>
          <w:rFonts w:cs="Times New Roman"/>
          <w:szCs w:val="24"/>
        </w:rPr>
      </w:pPr>
      <w:r w:rsidRPr="0049191D">
        <w:rPr>
          <w:rFonts w:cs="Times New Roman"/>
          <w:szCs w:val="24"/>
        </w:rPr>
        <w:t xml:space="preserve">Given the variability of </w:t>
      </w:r>
      <w:r w:rsidR="00D510BC" w:rsidRPr="0049191D">
        <w:rPr>
          <w:rFonts w:cs="Times New Roman"/>
          <w:szCs w:val="24"/>
        </w:rPr>
        <w:t>ev</w:t>
      </w:r>
      <w:r w:rsidRPr="0049191D">
        <w:rPr>
          <w:rFonts w:cs="Times New Roman"/>
          <w:szCs w:val="24"/>
        </w:rPr>
        <w:t>ent-scale measurements and site-to-</w:t>
      </w:r>
      <w:r w:rsidR="00D510BC" w:rsidRPr="0049191D">
        <w:rPr>
          <w:rFonts w:cs="Times New Roman"/>
          <w:szCs w:val="24"/>
        </w:rPr>
        <w:t xml:space="preserve">site comparisons, </w:t>
      </w:r>
      <w:r w:rsidR="0032663F" w:rsidRPr="0049191D">
        <w:rPr>
          <w:rFonts w:cs="Times New Roman"/>
          <w:szCs w:val="24"/>
        </w:rPr>
        <w:t>op</w:t>
      </w:r>
      <w:r w:rsidR="00B90957" w:rsidRPr="0049191D">
        <w:rPr>
          <w:rFonts w:cs="Times New Roman"/>
          <w:szCs w:val="24"/>
        </w:rPr>
        <w:t xml:space="preserve">erational ranges are likely more useful </w:t>
      </w:r>
      <w:r w:rsidR="001F5B2A" w:rsidRPr="0049191D">
        <w:rPr>
          <w:rFonts w:cs="Times New Roman"/>
          <w:szCs w:val="24"/>
        </w:rPr>
        <w:t xml:space="preserve">for both modeling and diagnostic applications </w:t>
      </w:r>
      <w:r w:rsidR="00B90957" w:rsidRPr="0049191D">
        <w:rPr>
          <w:rFonts w:cs="Times New Roman"/>
          <w:szCs w:val="24"/>
        </w:rPr>
        <w:t>than individual summary statistics</w:t>
      </w:r>
      <w:r w:rsidR="0032663F" w:rsidRPr="0049191D">
        <w:rPr>
          <w:rFonts w:cs="Times New Roman"/>
          <w:szCs w:val="24"/>
        </w:rPr>
        <w:t>.</w:t>
      </w:r>
      <w:r w:rsidR="00D510BC" w:rsidRPr="0049191D">
        <w:rPr>
          <w:rFonts w:cs="Times New Roman"/>
          <w:szCs w:val="24"/>
        </w:rPr>
        <w:t xml:space="preserve"> </w:t>
      </w:r>
      <w:r w:rsidR="007B37DD">
        <w:rPr>
          <w:rFonts w:cs="Times New Roman"/>
          <w:szCs w:val="24"/>
        </w:rPr>
        <w:t>E</w:t>
      </w:r>
      <w:r w:rsidR="00B90957" w:rsidRPr="0049191D">
        <w:rPr>
          <w:rFonts w:cs="Times New Roman"/>
          <w:szCs w:val="24"/>
        </w:rPr>
        <w:t>stimate</w:t>
      </w:r>
      <w:r w:rsidR="00912006" w:rsidRPr="0049191D">
        <w:rPr>
          <w:rFonts w:cs="Times New Roman"/>
          <w:szCs w:val="24"/>
        </w:rPr>
        <w:t>s</w:t>
      </w:r>
      <w:r w:rsidR="00B90957" w:rsidRPr="0049191D">
        <w:rPr>
          <w:rFonts w:cs="Times New Roman"/>
          <w:szCs w:val="24"/>
        </w:rPr>
        <w:t xml:space="preserve"> of </w:t>
      </w:r>
      <w:r w:rsidR="00912006" w:rsidRPr="0049191D">
        <w:rPr>
          <w:rFonts w:cs="Times New Roman"/>
          <w:szCs w:val="24"/>
        </w:rPr>
        <w:t xml:space="preserve">short-term </w:t>
      </w:r>
      <w:r w:rsidR="00B90957" w:rsidRPr="0049191D">
        <w:rPr>
          <w:rFonts w:cs="Times New Roman"/>
          <w:szCs w:val="24"/>
        </w:rPr>
        <w:t>operational range</w:t>
      </w:r>
      <w:r w:rsidR="00912006" w:rsidRPr="0049191D">
        <w:rPr>
          <w:rFonts w:cs="Times New Roman"/>
          <w:szCs w:val="24"/>
        </w:rPr>
        <w:t xml:space="preserve"> and long-term performance range for each engineered system type</w:t>
      </w:r>
      <w:r w:rsidR="00936141">
        <w:rPr>
          <w:rFonts w:cs="Times New Roman"/>
          <w:szCs w:val="24"/>
        </w:rPr>
        <w:t xml:space="preserve"> are displayed in Table II</w:t>
      </w:r>
      <w:r w:rsidR="00912006" w:rsidRPr="0049191D">
        <w:rPr>
          <w:rFonts w:cs="Times New Roman"/>
          <w:szCs w:val="24"/>
        </w:rPr>
        <w:t>.</w:t>
      </w:r>
      <w:r w:rsidR="00574949" w:rsidRPr="0049191D">
        <w:rPr>
          <w:rFonts w:cs="Times New Roman"/>
          <w:szCs w:val="24"/>
        </w:rPr>
        <w:t xml:space="preserve"> These water budget ranges are intended as a </w:t>
      </w:r>
      <w:r w:rsidR="00D617C8" w:rsidRPr="0049191D">
        <w:rPr>
          <w:rFonts w:cs="Times New Roman"/>
          <w:szCs w:val="24"/>
        </w:rPr>
        <w:t>benchmark</w:t>
      </w:r>
      <w:r w:rsidR="00574949" w:rsidRPr="0049191D">
        <w:rPr>
          <w:rFonts w:cs="Times New Roman"/>
          <w:szCs w:val="24"/>
        </w:rPr>
        <w:t xml:space="preserve"> for comparing hydrologic function </w:t>
      </w:r>
      <w:r w:rsidR="007B37DD">
        <w:rPr>
          <w:rFonts w:cs="Times New Roman"/>
          <w:szCs w:val="24"/>
        </w:rPr>
        <w:t>among</w:t>
      </w:r>
      <w:r w:rsidR="00574949" w:rsidRPr="0049191D">
        <w:rPr>
          <w:rFonts w:cs="Times New Roman"/>
          <w:szCs w:val="24"/>
        </w:rPr>
        <w:t xml:space="preserve"> unlike </w:t>
      </w:r>
      <w:r w:rsidR="003E02DD">
        <w:rPr>
          <w:rFonts w:cs="Times New Roman"/>
          <w:szCs w:val="24"/>
        </w:rPr>
        <w:t>technologies</w:t>
      </w:r>
      <w:r w:rsidR="00574949" w:rsidRPr="0049191D">
        <w:rPr>
          <w:rFonts w:cs="Times New Roman"/>
          <w:szCs w:val="24"/>
        </w:rPr>
        <w:t>.</w:t>
      </w:r>
      <w:r w:rsidR="00BA4326" w:rsidRPr="0049191D">
        <w:rPr>
          <w:rFonts w:cs="Times New Roman"/>
          <w:szCs w:val="24"/>
        </w:rPr>
        <w:t xml:space="preserve"> The di</w:t>
      </w:r>
      <w:r w:rsidR="00936141">
        <w:rPr>
          <w:rFonts w:cs="Times New Roman"/>
          <w:szCs w:val="24"/>
        </w:rPr>
        <w:t>scharge numbers boxed on Table II</w:t>
      </w:r>
      <w:r w:rsidR="00E934A7" w:rsidRPr="0049191D">
        <w:rPr>
          <w:rFonts w:cs="Times New Roman"/>
          <w:szCs w:val="24"/>
        </w:rPr>
        <w:t xml:space="preserve"> represent a suggested worst-case </w:t>
      </w:r>
      <w:r w:rsidR="003E02DD">
        <w:rPr>
          <w:rFonts w:cs="Times New Roman"/>
          <w:szCs w:val="24"/>
        </w:rPr>
        <w:t>value</w:t>
      </w:r>
      <w:r w:rsidR="003E02DD" w:rsidRPr="0049191D">
        <w:rPr>
          <w:rFonts w:cs="Times New Roman"/>
          <w:szCs w:val="24"/>
        </w:rPr>
        <w:t xml:space="preserve"> </w:t>
      </w:r>
      <w:r w:rsidR="00E934A7" w:rsidRPr="0049191D">
        <w:rPr>
          <w:rFonts w:cs="Times New Roman"/>
          <w:szCs w:val="24"/>
        </w:rPr>
        <w:t>for performance</w:t>
      </w:r>
      <w:r w:rsidR="00BA4326" w:rsidRPr="0049191D">
        <w:rPr>
          <w:rFonts w:cs="Times New Roman"/>
          <w:szCs w:val="24"/>
        </w:rPr>
        <w:t xml:space="preserve"> for each technology</w:t>
      </w:r>
      <w:r w:rsidR="00D617C8" w:rsidRPr="0049191D">
        <w:rPr>
          <w:rFonts w:cs="Times New Roman"/>
          <w:szCs w:val="24"/>
        </w:rPr>
        <w:t>. Correspondingly, i</w:t>
      </w:r>
      <w:r w:rsidR="00E934A7" w:rsidRPr="0049191D">
        <w:rPr>
          <w:rFonts w:cs="Times New Roman"/>
          <w:szCs w:val="24"/>
        </w:rPr>
        <w:t xml:space="preserve">t would be prudent </w:t>
      </w:r>
      <w:r w:rsidR="00D617C8" w:rsidRPr="0049191D">
        <w:rPr>
          <w:rFonts w:cs="Times New Roman"/>
          <w:szCs w:val="24"/>
        </w:rPr>
        <w:t xml:space="preserve">for designers </w:t>
      </w:r>
      <w:r w:rsidR="00E934A7" w:rsidRPr="0049191D">
        <w:rPr>
          <w:rFonts w:cs="Times New Roman"/>
          <w:szCs w:val="24"/>
        </w:rPr>
        <w:t xml:space="preserve">to aim for designs that meet </w:t>
      </w:r>
      <w:r w:rsidR="00E934A7" w:rsidRPr="0049191D">
        <w:rPr>
          <w:rFonts w:cs="Times New Roman"/>
          <w:szCs w:val="24"/>
        </w:rPr>
        <w:lastRenderedPageBreak/>
        <w:t xml:space="preserve">or exceed the underlined values. For example, bioretention cells that discharge more than 59% on an annual basis should be examined for retrofit or design changes that can improve </w:t>
      </w:r>
      <w:r w:rsidR="00936141">
        <w:rPr>
          <w:rFonts w:cs="Times New Roman"/>
          <w:szCs w:val="24"/>
        </w:rPr>
        <w:t>performance (Table II</w:t>
      </w:r>
      <w:r w:rsidR="00E934A7" w:rsidRPr="0049191D">
        <w:rPr>
          <w:rFonts w:cs="Times New Roman"/>
          <w:szCs w:val="24"/>
        </w:rPr>
        <w:t>). Similarly, sewershed networks that discharge less than 81% of the water conveyed should be examined for leakage</w:t>
      </w:r>
      <w:r w:rsidR="00936141">
        <w:rPr>
          <w:rFonts w:cs="Times New Roman"/>
          <w:szCs w:val="24"/>
        </w:rPr>
        <w:t xml:space="preserve"> (Table II</w:t>
      </w:r>
      <w:r w:rsidR="00BA4326" w:rsidRPr="0049191D">
        <w:rPr>
          <w:rFonts w:cs="Times New Roman"/>
          <w:szCs w:val="24"/>
        </w:rPr>
        <w:t>)</w:t>
      </w:r>
      <w:r w:rsidR="00E934A7" w:rsidRPr="0049191D">
        <w:rPr>
          <w:rFonts w:cs="Times New Roman"/>
          <w:szCs w:val="24"/>
        </w:rPr>
        <w:t xml:space="preserve">. </w:t>
      </w:r>
      <w:r w:rsidR="003E02DD">
        <w:rPr>
          <w:rFonts w:cs="Times New Roman"/>
          <w:szCs w:val="24"/>
        </w:rPr>
        <w:t>These</w:t>
      </w:r>
      <w:r w:rsidR="00E934A7" w:rsidRPr="0049191D">
        <w:rPr>
          <w:rFonts w:cs="Times New Roman"/>
          <w:szCs w:val="24"/>
        </w:rPr>
        <w:t xml:space="preserve"> diagnostic ranges provide a baseline that should help to optimize designs in the future. However, a larger and more representative water budget dataset would provide more robust certainty about reasonable expectations for retention ponds (n = 7 ponds and 2 models), constructed wetlands (n = 8), detention ponds (n = 6 ponds and 1 model) and bioretention cells (n = 3 lysimeters, 5 undersized retrofits, 1 lined cell with underdrain, and 1 unlined cell with underdrain). Additionally, there may be future innovations that improve volumetric capture; </w:t>
      </w:r>
      <w:r w:rsidR="003E02DD">
        <w:rPr>
          <w:rFonts w:cs="Times New Roman"/>
          <w:szCs w:val="24"/>
        </w:rPr>
        <w:t>performance</w:t>
      </w:r>
      <w:r w:rsidR="003E02DD" w:rsidRPr="0049191D">
        <w:rPr>
          <w:rFonts w:cs="Times New Roman"/>
          <w:szCs w:val="24"/>
        </w:rPr>
        <w:t xml:space="preserve"> </w:t>
      </w:r>
      <w:r w:rsidR="00F150B0" w:rsidRPr="0049191D">
        <w:rPr>
          <w:rFonts w:cs="Times New Roman"/>
          <w:szCs w:val="24"/>
        </w:rPr>
        <w:t>ranges may change over time to reflect this improvement.</w:t>
      </w:r>
    </w:p>
    <w:p w14:paraId="55010FA2" w14:textId="2441B0B5" w:rsidR="00951FEC" w:rsidRPr="0049191D" w:rsidRDefault="00951FEC" w:rsidP="00951FEC">
      <w:pPr>
        <w:pStyle w:val="Heading2"/>
        <w:rPr>
          <w:rFonts w:ascii="Times New Roman" w:hAnsi="Times New Roman" w:cs="Times New Roman"/>
          <w:sz w:val="24"/>
          <w:szCs w:val="24"/>
        </w:rPr>
      </w:pPr>
      <w:r>
        <w:rPr>
          <w:rFonts w:ascii="Times New Roman" w:hAnsi="Times New Roman" w:cs="Times New Roman"/>
          <w:sz w:val="24"/>
          <w:szCs w:val="24"/>
        </w:rPr>
        <w:t xml:space="preserve">3.8 </w:t>
      </w:r>
      <w:r w:rsidRPr="0049191D">
        <w:rPr>
          <w:rFonts w:ascii="Times New Roman" w:hAnsi="Times New Roman" w:cs="Times New Roman"/>
          <w:sz w:val="24"/>
          <w:szCs w:val="24"/>
        </w:rPr>
        <w:t>Data Limitations</w:t>
      </w:r>
    </w:p>
    <w:p w14:paraId="24C1AAC5" w14:textId="773CED45" w:rsidR="00951FEC" w:rsidRPr="0049191D" w:rsidRDefault="00951FEC" w:rsidP="00951FEC">
      <w:pPr>
        <w:spacing w:line="480" w:lineRule="auto"/>
        <w:rPr>
          <w:rFonts w:cs="Times New Roman"/>
          <w:szCs w:val="24"/>
        </w:rPr>
      </w:pPr>
      <w:r w:rsidRPr="0049191D">
        <w:rPr>
          <w:rFonts w:cs="Times New Roman"/>
          <w:szCs w:val="24"/>
        </w:rPr>
        <w:t xml:space="preserve">The water balances reported here are not uniform among sites – specifically, the various time-steps stem from differences in study questions and approaches. Hydrologic monitoring at some sites was conducted over multiple water years, while most studies </w:t>
      </w:r>
      <w:r>
        <w:rPr>
          <w:rFonts w:cs="Times New Roman"/>
          <w:szCs w:val="24"/>
        </w:rPr>
        <w:t xml:space="preserve">of GI </w:t>
      </w:r>
      <w:r w:rsidRPr="0049191D">
        <w:rPr>
          <w:rFonts w:cs="Times New Roman"/>
          <w:szCs w:val="24"/>
        </w:rPr>
        <w:t xml:space="preserve">collected six to nine months of data. These differences are notated to the extent possible to provide the greatest context for comparisons. The data reported also represent diverse field techniques due to a wide range of approaches used in measurement and reporting among institutions and study cases. While these differences are not unimportant, the datasets represented in the literature </w:t>
      </w:r>
      <w:r w:rsidR="003E02DD">
        <w:rPr>
          <w:rFonts w:cs="Times New Roman"/>
          <w:szCs w:val="24"/>
        </w:rPr>
        <w:t xml:space="preserve">show </w:t>
      </w:r>
      <w:r w:rsidRPr="0049191D">
        <w:rPr>
          <w:rFonts w:cs="Times New Roman"/>
          <w:szCs w:val="24"/>
        </w:rPr>
        <w:t xml:space="preserve">clear patterns for summary and interpretation, despite varied methods. Runoff (Q) is typically measured directly, using a tipping bucket gage or structure calibrated with a stage-discharge relationship. Infiltration measurements are estimated using a linear scale or pressure transducers to quantify the height of the water table and/or soil moisture sensors to estimate pore water saturation. Evaporation estimates are generally modeled by energy balance techniques typical of </w:t>
      </w:r>
      <w:r w:rsidRPr="0049191D">
        <w:rPr>
          <w:rFonts w:cs="Times New Roman"/>
          <w:szCs w:val="24"/>
        </w:rPr>
        <w:lastRenderedPageBreak/>
        <w:t>micrometeorology studies (Wadzuk et al. 2015). A few studies use pan evaporation or other direct measurement techniques, but this approach is less common. As a result, the estimated proportional importance of ET within the water balance is likely incorrect, and probably underestimated over long tim</w:t>
      </w:r>
      <w:r w:rsidR="003E02DD">
        <w:rPr>
          <w:rFonts w:cs="Times New Roman"/>
          <w:szCs w:val="24"/>
        </w:rPr>
        <w:t>e</w:t>
      </w:r>
      <w:r w:rsidRPr="0049191D">
        <w:rPr>
          <w:rFonts w:cs="Times New Roman"/>
          <w:szCs w:val="24"/>
        </w:rPr>
        <w:t xml:space="preserve"> and large spatial scales. </w:t>
      </w:r>
      <w:commentRangeStart w:id="18"/>
      <w:r>
        <w:rPr>
          <w:rFonts w:cs="Times New Roman"/>
          <w:szCs w:val="24"/>
        </w:rPr>
        <w:t xml:space="preserve">Underestimation of ET is likely because many models project by upscaling short-term/small-scale measurements during </w:t>
      </w:r>
      <w:r w:rsidR="003E02DD">
        <w:rPr>
          <w:rFonts w:cs="Times New Roman"/>
          <w:szCs w:val="24"/>
        </w:rPr>
        <w:t xml:space="preserve">periods when </w:t>
      </w:r>
      <w:r>
        <w:rPr>
          <w:rFonts w:cs="Times New Roman"/>
          <w:szCs w:val="24"/>
        </w:rPr>
        <w:t>ET is assumed to be minimal.</w:t>
      </w:r>
      <w:commentRangeEnd w:id="18"/>
      <w:r>
        <w:rPr>
          <w:rStyle w:val="CommentReference"/>
          <w:rFonts w:ascii="Times" w:eastAsia="Times New Roman" w:hAnsi="Times" w:cs="Times New Roman"/>
        </w:rPr>
        <w:commentReference w:id="18"/>
      </w:r>
    </w:p>
    <w:p w14:paraId="34C11724" w14:textId="69E9D783" w:rsidR="00951FEC" w:rsidRPr="0049191D" w:rsidRDefault="00951FEC" w:rsidP="00951FEC">
      <w:pPr>
        <w:spacing w:line="480" w:lineRule="auto"/>
        <w:rPr>
          <w:rFonts w:cs="Times New Roman"/>
          <w:szCs w:val="24"/>
        </w:rPr>
      </w:pPr>
      <w:r w:rsidRPr="0049191D">
        <w:rPr>
          <w:rFonts w:cs="Times New Roman"/>
          <w:noProof/>
          <w:szCs w:val="24"/>
        </w:rPr>
        <w:t xml:space="preserve">The relative simplicity of a green roof water budget (as compared with systems with complex groundwater hydrology) </w:t>
      </w:r>
      <w:r w:rsidRPr="0049191D">
        <w:rPr>
          <w:rFonts w:cs="Times New Roman"/>
          <w:szCs w:val="24"/>
        </w:rPr>
        <w:t>highlights the effect that divergent measurement and analysis techniques have on conclusive outcomes. Several of the green roof case studies presented demonstrate both time- and scale-dependent results (Berndtsson 2010, Fioretti et al. 2010, Voyde et al. 2010, Stovin et al. 2012) that contribute to the broad array of performance (</w:t>
      </w:r>
      <w:r w:rsidRPr="008D2C8C">
        <w:rPr>
          <w:rFonts w:cs="Times New Roman"/>
          <w:szCs w:val="24"/>
        </w:rPr>
        <w:t xml:space="preserve">Figure </w:t>
      </w:r>
      <w:r w:rsidR="008D2C8C" w:rsidRPr="008D2C8C">
        <w:rPr>
          <w:rFonts w:cs="Times New Roman"/>
          <w:szCs w:val="24"/>
        </w:rPr>
        <w:t>6</w:t>
      </w:r>
      <w:r w:rsidRPr="0049191D">
        <w:rPr>
          <w:rFonts w:cs="Times New Roman"/>
          <w:szCs w:val="24"/>
        </w:rPr>
        <w:t xml:space="preserve">). For example, lab-scale </w:t>
      </w:r>
      <w:r>
        <w:rPr>
          <w:rFonts w:cs="Times New Roman"/>
          <w:szCs w:val="24"/>
        </w:rPr>
        <w:t>studies</w:t>
      </w:r>
      <w:r w:rsidRPr="0049191D">
        <w:rPr>
          <w:rFonts w:cs="Times New Roman"/>
          <w:szCs w:val="24"/>
        </w:rPr>
        <w:t xml:space="preserve"> generally result in more runoff than full-scale green roofs, and event-scale monitoring result</w:t>
      </w:r>
      <w:r>
        <w:rPr>
          <w:rFonts w:cs="Times New Roman"/>
          <w:szCs w:val="24"/>
        </w:rPr>
        <w:t>s</w:t>
      </w:r>
      <w:r w:rsidRPr="0049191D">
        <w:rPr>
          <w:rFonts w:cs="Times New Roman"/>
          <w:szCs w:val="24"/>
        </w:rPr>
        <w:t xml:space="preserve"> in more variable ranges than cumulative studies. Event-scale analysis tends to focus on storms above a specific threshold, creating a cumulative water budget that is less representative of overall annual performance, usually reflecting less ET and more runoff. However, using event-scale analysis water budgets can help elucidate the role of antecedent soil moisture and event precipitation depth, and may be appropriate for </w:t>
      </w:r>
      <w:r>
        <w:rPr>
          <w:rFonts w:cs="Times New Roman"/>
          <w:szCs w:val="24"/>
        </w:rPr>
        <w:t>investigating</w:t>
      </w:r>
      <w:r w:rsidRPr="0049191D">
        <w:rPr>
          <w:rFonts w:cs="Times New Roman"/>
          <w:szCs w:val="24"/>
        </w:rPr>
        <w:t xml:space="preserve"> other design variables, such as particle size distribution or roof slope. </w:t>
      </w:r>
    </w:p>
    <w:p w14:paraId="6EA1962B" w14:textId="6BE4A471" w:rsidR="00951FEC" w:rsidRDefault="00951FEC" w:rsidP="00951FEC">
      <w:pPr>
        <w:spacing w:line="480" w:lineRule="auto"/>
        <w:rPr>
          <w:rFonts w:cs="Times New Roman"/>
          <w:szCs w:val="24"/>
        </w:rPr>
      </w:pPr>
      <w:r w:rsidRPr="0049191D">
        <w:rPr>
          <w:rFonts w:cs="Times New Roman"/>
          <w:szCs w:val="24"/>
        </w:rPr>
        <w:t xml:space="preserve">Studies collected over a single season are less valuable than those collected for longer durations, and water budgets for a single season are </w:t>
      </w:r>
      <w:r>
        <w:rPr>
          <w:rFonts w:cs="Times New Roman"/>
          <w:szCs w:val="24"/>
        </w:rPr>
        <w:t>rarely</w:t>
      </w:r>
      <w:r w:rsidRPr="0049191D">
        <w:rPr>
          <w:rFonts w:cs="Times New Roman"/>
          <w:szCs w:val="24"/>
        </w:rPr>
        <w:t xml:space="preserve"> indicative of annual performance. Monthly observations vary widely due to seasonal changes in hydrologic </w:t>
      </w:r>
      <w:r>
        <w:rPr>
          <w:rFonts w:cs="Times New Roman"/>
          <w:szCs w:val="24"/>
        </w:rPr>
        <w:t xml:space="preserve">and plant </w:t>
      </w:r>
      <w:r w:rsidRPr="0049191D">
        <w:rPr>
          <w:rFonts w:cs="Times New Roman"/>
          <w:szCs w:val="24"/>
        </w:rPr>
        <w:t>function</w:t>
      </w:r>
      <w:r>
        <w:rPr>
          <w:rFonts w:cs="Times New Roman"/>
          <w:szCs w:val="24"/>
        </w:rPr>
        <w:t>, temperature,</w:t>
      </w:r>
      <w:r w:rsidRPr="0049191D">
        <w:rPr>
          <w:rFonts w:cs="Times New Roman"/>
          <w:szCs w:val="24"/>
        </w:rPr>
        <w:t xml:space="preserve"> and variability in the nature of precipitation and runoff events</w:t>
      </w:r>
      <w:r>
        <w:rPr>
          <w:rFonts w:cs="Times New Roman"/>
          <w:szCs w:val="24"/>
        </w:rPr>
        <w:t>. T</w:t>
      </w:r>
      <w:r w:rsidRPr="0049191D">
        <w:rPr>
          <w:rFonts w:cs="Times New Roman"/>
          <w:szCs w:val="24"/>
        </w:rPr>
        <w:t xml:space="preserve">herefore, we recommend collecting at least a full water year of daily data to monitor </w:t>
      </w:r>
      <w:r w:rsidR="003E02DD">
        <w:rPr>
          <w:rFonts w:cs="Times New Roman"/>
          <w:szCs w:val="24"/>
        </w:rPr>
        <w:t xml:space="preserve">hydrologic </w:t>
      </w:r>
      <w:r w:rsidRPr="0049191D">
        <w:rPr>
          <w:rFonts w:cs="Times New Roman"/>
          <w:szCs w:val="24"/>
        </w:rPr>
        <w:t xml:space="preserve">functional. Green roofs, </w:t>
      </w:r>
      <w:r w:rsidRPr="0049191D">
        <w:rPr>
          <w:rFonts w:cs="Times New Roman"/>
          <w:szCs w:val="24"/>
        </w:rPr>
        <w:lastRenderedPageBreak/>
        <w:t xml:space="preserve">bioretention and constructed wetlands are dynamic living systems; there is evidence that water retention and evaporation increase as the vegetation extent and density increase following installation, which may take </w:t>
      </w:r>
      <w:r w:rsidR="003E02DD">
        <w:rPr>
          <w:rFonts w:cs="Times New Roman"/>
          <w:szCs w:val="24"/>
        </w:rPr>
        <w:t>more</w:t>
      </w:r>
      <w:r w:rsidR="003E02DD" w:rsidRPr="0049191D">
        <w:rPr>
          <w:rFonts w:cs="Times New Roman"/>
          <w:szCs w:val="24"/>
        </w:rPr>
        <w:t xml:space="preserve"> </w:t>
      </w:r>
      <w:r w:rsidRPr="0049191D">
        <w:rPr>
          <w:rFonts w:cs="Times New Roman"/>
          <w:szCs w:val="24"/>
        </w:rPr>
        <w:t xml:space="preserve">than one or two growing seasons </w:t>
      </w:r>
      <w:r w:rsidR="003E02DD">
        <w:rPr>
          <w:rFonts w:cs="Times New Roman"/>
          <w:szCs w:val="24"/>
        </w:rPr>
        <w:t>to develop</w:t>
      </w:r>
      <w:r w:rsidR="008120A2">
        <w:rPr>
          <w:rFonts w:cs="Times New Roman"/>
          <w:szCs w:val="24"/>
        </w:rPr>
        <w:t xml:space="preserve"> </w:t>
      </w:r>
      <w:r w:rsidRPr="0049191D">
        <w:rPr>
          <w:rFonts w:cs="Times New Roman"/>
          <w:szCs w:val="24"/>
        </w:rPr>
        <w:t xml:space="preserve">(Figure </w:t>
      </w:r>
      <w:r w:rsidR="00FD5139">
        <w:rPr>
          <w:rFonts w:cs="Times New Roman"/>
          <w:szCs w:val="24"/>
        </w:rPr>
        <w:t>S2</w:t>
      </w:r>
      <w:r w:rsidRPr="0049191D">
        <w:rPr>
          <w:rFonts w:cs="Times New Roman"/>
          <w:szCs w:val="24"/>
        </w:rPr>
        <w:t xml:space="preserve">). There are few studies of GI function in the literature with more than 5 years of data. It </w:t>
      </w:r>
      <w:r w:rsidR="00CF427E">
        <w:rPr>
          <w:rFonts w:cs="Times New Roman"/>
          <w:szCs w:val="24"/>
        </w:rPr>
        <w:t>is likely</w:t>
      </w:r>
      <w:r w:rsidRPr="0049191D">
        <w:rPr>
          <w:rFonts w:cs="Times New Roman"/>
          <w:szCs w:val="24"/>
        </w:rPr>
        <w:t xml:space="preserve"> inappropriate to use values collected in the first year </w:t>
      </w:r>
      <w:r w:rsidR="00CF427E">
        <w:rPr>
          <w:rFonts w:cs="Times New Roman"/>
          <w:szCs w:val="24"/>
        </w:rPr>
        <w:t>to represent</w:t>
      </w:r>
      <w:r w:rsidRPr="0049191D">
        <w:rPr>
          <w:rFonts w:cs="Times New Roman"/>
          <w:szCs w:val="24"/>
        </w:rPr>
        <w:t xml:space="preserve"> of long-term performance of dynamic systems, as they require time </w:t>
      </w:r>
      <w:commentRangeStart w:id="19"/>
      <w:r>
        <w:rPr>
          <w:rFonts w:cs="Times New Roman"/>
          <w:szCs w:val="24"/>
        </w:rPr>
        <w:t xml:space="preserve">for plant </w:t>
      </w:r>
      <w:r w:rsidRPr="0049191D">
        <w:rPr>
          <w:rFonts w:cs="Times New Roman"/>
          <w:szCs w:val="24"/>
        </w:rPr>
        <w:t>matur</w:t>
      </w:r>
      <w:r>
        <w:rPr>
          <w:rFonts w:cs="Times New Roman"/>
          <w:szCs w:val="24"/>
        </w:rPr>
        <w:t>ation, soil settling, and particle loss/accumulation to equilibrate</w:t>
      </w:r>
      <w:r w:rsidR="00F84790">
        <w:rPr>
          <w:rFonts w:cs="Times New Roman"/>
          <w:szCs w:val="24"/>
        </w:rPr>
        <w:t xml:space="preserve"> (</w:t>
      </w:r>
      <w:r w:rsidR="006A0FC2">
        <w:rPr>
          <w:rFonts w:cs="Times New Roman"/>
          <w:szCs w:val="24"/>
        </w:rPr>
        <w:t>Figure S</w:t>
      </w:r>
      <w:r w:rsidR="00FD5139">
        <w:rPr>
          <w:rFonts w:cs="Times New Roman"/>
          <w:szCs w:val="24"/>
        </w:rPr>
        <w:t>2</w:t>
      </w:r>
      <w:r w:rsidR="006A0FC2">
        <w:rPr>
          <w:rFonts w:cs="Times New Roman"/>
          <w:szCs w:val="24"/>
        </w:rPr>
        <w:t>)</w:t>
      </w:r>
      <w:r w:rsidRPr="0049191D">
        <w:rPr>
          <w:rFonts w:cs="Times New Roman"/>
          <w:szCs w:val="24"/>
        </w:rPr>
        <w:t>.</w:t>
      </w:r>
      <w:commentRangeEnd w:id="19"/>
      <w:r>
        <w:rPr>
          <w:rStyle w:val="CommentReference"/>
          <w:rFonts w:ascii="Times" w:eastAsia="Times New Roman" w:hAnsi="Times" w:cs="Times New Roman"/>
        </w:rPr>
        <w:commentReference w:id="19"/>
      </w:r>
      <w:r w:rsidRPr="0049191D">
        <w:rPr>
          <w:rFonts w:cs="Times New Roman"/>
          <w:szCs w:val="24"/>
        </w:rPr>
        <w:t xml:space="preserve"> For long-term (decadal) modeling applications, we recommend collecting continuous data for at least five years for water budget analyses, including the winter season – shorter duration datasets are recommended to be analyzed at the event scale, where median performance is likely more representative than mean.</w:t>
      </w:r>
    </w:p>
    <w:p w14:paraId="2E0A17CC" w14:textId="4BBA4F32" w:rsidR="00A058D4" w:rsidRPr="0049191D" w:rsidRDefault="00A058D4" w:rsidP="00951FEC">
      <w:pPr>
        <w:spacing w:line="480" w:lineRule="auto"/>
        <w:rPr>
          <w:rFonts w:cs="Times New Roman"/>
          <w:szCs w:val="24"/>
        </w:rPr>
      </w:pPr>
      <w:r>
        <w:rPr>
          <w:szCs w:val="24"/>
        </w:rPr>
        <w:t>Fortunately, t</w:t>
      </w:r>
      <w:r w:rsidRPr="00564E7D">
        <w:rPr>
          <w:szCs w:val="24"/>
        </w:rPr>
        <w:t>he ternary diagram is not particularly sensitive to small values changes in the dataset, which means</w:t>
      </w:r>
      <w:r w:rsidR="00CF427E">
        <w:rPr>
          <w:szCs w:val="24"/>
        </w:rPr>
        <w:t xml:space="preserve"> that</w:t>
      </w:r>
      <w:r w:rsidR="008120A2">
        <w:rPr>
          <w:szCs w:val="24"/>
        </w:rPr>
        <w:t xml:space="preserve"> </w:t>
      </w:r>
      <w:r w:rsidRPr="00564E7D">
        <w:rPr>
          <w:szCs w:val="24"/>
        </w:rPr>
        <w:t>measurements with the correct order of magnitude provide</w:t>
      </w:r>
      <w:r w:rsidR="008120A2">
        <w:rPr>
          <w:szCs w:val="24"/>
        </w:rPr>
        <w:t xml:space="preserve"> </w:t>
      </w:r>
      <w:r w:rsidRPr="00564E7D">
        <w:rPr>
          <w:szCs w:val="24"/>
        </w:rPr>
        <w:t>an adequate level of precision. As a result, users can obtain an accurate “sense” of hydrologic performance by collecting “ballpark” measurements, despite the field challenges of collecting complete water budgets for a site.</w:t>
      </w:r>
    </w:p>
    <w:p w14:paraId="6996BDC5" w14:textId="264A5441" w:rsidR="00AE4045" w:rsidRPr="0049191D" w:rsidRDefault="00064D1B" w:rsidP="0049191D">
      <w:pPr>
        <w:pStyle w:val="Heading2"/>
        <w:rPr>
          <w:rFonts w:ascii="Times New Roman" w:hAnsi="Times New Roman" w:cs="Times New Roman"/>
          <w:sz w:val="24"/>
          <w:szCs w:val="24"/>
        </w:rPr>
      </w:pPr>
      <w:r>
        <w:rPr>
          <w:rFonts w:ascii="Times New Roman" w:hAnsi="Times New Roman" w:cs="Times New Roman"/>
          <w:sz w:val="24"/>
          <w:szCs w:val="24"/>
        </w:rPr>
        <w:t>3.</w:t>
      </w:r>
      <w:r w:rsidR="00951FEC">
        <w:rPr>
          <w:rFonts w:ascii="Times New Roman" w:hAnsi="Times New Roman" w:cs="Times New Roman"/>
          <w:sz w:val="24"/>
          <w:szCs w:val="24"/>
        </w:rPr>
        <w:t>9</w:t>
      </w:r>
      <w:r w:rsidR="005D5F76">
        <w:rPr>
          <w:rFonts w:ascii="Times New Roman" w:hAnsi="Times New Roman" w:cs="Times New Roman"/>
          <w:sz w:val="24"/>
          <w:szCs w:val="24"/>
        </w:rPr>
        <w:t xml:space="preserve"> </w:t>
      </w:r>
      <w:r w:rsidR="00AE4045" w:rsidRPr="0049191D">
        <w:rPr>
          <w:rFonts w:ascii="Times New Roman" w:hAnsi="Times New Roman" w:cs="Times New Roman"/>
          <w:sz w:val="24"/>
          <w:szCs w:val="24"/>
        </w:rPr>
        <w:t>Factors Affecting Hydrologic Performance</w:t>
      </w:r>
    </w:p>
    <w:p w14:paraId="62A10225" w14:textId="27DE2C09" w:rsidR="00545210" w:rsidRDefault="00AE4045" w:rsidP="00545210">
      <w:pPr>
        <w:spacing w:line="480" w:lineRule="auto"/>
        <w:rPr>
          <w:rFonts w:cs="Times New Roman"/>
          <w:szCs w:val="24"/>
        </w:rPr>
      </w:pPr>
      <w:r w:rsidRPr="0049191D">
        <w:rPr>
          <w:rFonts w:cs="Times New Roman"/>
          <w:szCs w:val="24"/>
        </w:rPr>
        <w:t xml:space="preserve">Using the triangle to compare </w:t>
      </w:r>
      <w:r w:rsidR="00CF427E">
        <w:rPr>
          <w:rFonts w:cs="Times New Roman"/>
          <w:szCs w:val="24"/>
        </w:rPr>
        <w:t>dissimilar</w:t>
      </w:r>
      <w:r w:rsidR="00CF427E" w:rsidRPr="0049191D">
        <w:rPr>
          <w:rFonts w:cs="Times New Roman"/>
          <w:szCs w:val="24"/>
        </w:rPr>
        <w:t xml:space="preserve"> </w:t>
      </w:r>
      <w:r w:rsidRPr="0049191D">
        <w:rPr>
          <w:rFonts w:cs="Times New Roman"/>
          <w:szCs w:val="24"/>
        </w:rPr>
        <w:t xml:space="preserve">systems allow study of how individual design factors affect water budget partitioning. </w:t>
      </w:r>
      <w:r w:rsidR="00623E71" w:rsidRPr="0049191D">
        <w:rPr>
          <w:rFonts w:cs="Times New Roman"/>
          <w:szCs w:val="24"/>
        </w:rPr>
        <w:t xml:space="preserve">Although </w:t>
      </w:r>
      <w:r w:rsidR="00996D81" w:rsidRPr="0049191D">
        <w:rPr>
          <w:rFonts w:cs="Times New Roman"/>
          <w:szCs w:val="24"/>
        </w:rPr>
        <w:t>some</w:t>
      </w:r>
      <w:r w:rsidR="00623E71" w:rsidRPr="0049191D">
        <w:rPr>
          <w:rFonts w:cs="Times New Roman"/>
          <w:szCs w:val="24"/>
        </w:rPr>
        <w:t xml:space="preserve"> design changes </w:t>
      </w:r>
      <w:r w:rsidR="00AE128A" w:rsidRPr="0049191D">
        <w:rPr>
          <w:rFonts w:cs="Times New Roman"/>
          <w:szCs w:val="24"/>
        </w:rPr>
        <w:t xml:space="preserve">may </w:t>
      </w:r>
      <w:r w:rsidR="00623E71" w:rsidRPr="0049191D">
        <w:rPr>
          <w:rFonts w:cs="Times New Roman"/>
          <w:szCs w:val="24"/>
        </w:rPr>
        <w:t>affect all three water budget variables</w:t>
      </w:r>
      <w:r w:rsidR="00AE128A" w:rsidRPr="0049191D">
        <w:rPr>
          <w:rFonts w:cs="Times New Roman"/>
          <w:szCs w:val="24"/>
        </w:rPr>
        <w:t xml:space="preserve"> simultaneously</w:t>
      </w:r>
      <w:r w:rsidR="00623E71" w:rsidRPr="0049191D">
        <w:rPr>
          <w:rFonts w:cs="Times New Roman"/>
          <w:szCs w:val="24"/>
        </w:rPr>
        <w:t>, t</w:t>
      </w:r>
      <w:r w:rsidR="00C80CED" w:rsidRPr="0049191D">
        <w:rPr>
          <w:rFonts w:cs="Times New Roman"/>
          <w:szCs w:val="24"/>
        </w:rPr>
        <w:t xml:space="preserve">here are several design factors that primarily </w:t>
      </w:r>
      <w:r w:rsidR="00CF427E">
        <w:rPr>
          <w:rFonts w:cs="Times New Roman"/>
          <w:szCs w:val="24"/>
        </w:rPr>
        <w:t>influence</w:t>
      </w:r>
      <w:r w:rsidR="00CF427E" w:rsidRPr="0049191D">
        <w:rPr>
          <w:rFonts w:cs="Times New Roman"/>
          <w:szCs w:val="24"/>
        </w:rPr>
        <w:t xml:space="preserve"> </w:t>
      </w:r>
      <w:r w:rsidR="00C80CED" w:rsidRPr="0049191D">
        <w:rPr>
          <w:rFonts w:cs="Times New Roman"/>
          <w:szCs w:val="24"/>
        </w:rPr>
        <w:t xml:space="preserve">the tradeoff between two water budget variables while remaining isometric in proportion to the third variable. </w:t>
      </w:r>
      <w:r w:rsidR="007450AD" w:rsidRPr="0049191D">
        <w:rPr>
          <w:rFonts w:cs="Times New Roman"/>
          <w:szCs w:val="24"/>
        </w:rPr>
        <w:t xml:space="preserve">This </w:t>
      </w:r>
      <w:r w:rsidR="007B37DD">
        <w:rPr>
          <w:rFonts w:cs="Times New Roman"/>
          <w:szCs w:val="24"/>
        </w:rPr>
        <w:t xml:space="preserve">feature </w:t>
      </w:r>
      <w:r w:rsidR="007450AD" w:rsidRPr="0049191D">
        <w:rPr>
          <w:rFonts w:cs="Times New Roman"/>
          <w:szCs w:val="24"/>
        </w:rPr>
        <w:t>is represented visually on the Water Budget Triangle</w:t>
      </w:r>
      <w:r w:rsidR="00497F15" w:rsidRPr="0049191D">
        <w:rPr>
          <w:rFonts w:cs="Times New Roman"/>
          <w:szCs w:val="24"/>
        </w:rPr>
        <w:t xml:space="preserve"> by points </w:t>
      </w:r>
      <w:r w:rsidR="007450AD" w:rsidRPr="0049191D">
        <w:rPr>
          <w:rFonts w:cs="Times New Roman"/>
          <w:szCs w:val="24"/>
        </w:rPr>
        <w:t>track</w:t>
      </w:r>
      <w:r w:rsidR="00497F15" w:rsidRPr="0049191D">
        <w:rPr>
          <w:rFonts w:cs="Times New Roman"/>
          <w:szCs w:val="24"/>
        </w:rPr>
        <w:t>ing</w:t>
      </w:r>
      <w:r w:rsidR="007450AD" w:rsidRPr="0049191D">
        <w:rPr>
          <w:rFonts w:cs="Times New Roman"/>
          <w:szCs w:val="24"/>
        </w:rPr>
        <w:t xml:space="preserve"> parallel to one side of the triangle</w:t>
      </w:r>
      <w:r w:rsidR="00497F15" w:rsidRPr="0049191D">
        <w:rPr>
          <w:rFonts w:cs="Times New Roman"/>
          <w:szCs w:val="24"/>
        </w:rPr>
        <w:t>; compare F</w:t>
      </w:r>
      <w:r w:rsidR="007450AD" w:rsidRPr="0049191D">
        <w:rPr>
          <w:rFonts w:cs="Times New Roman"/>
          <w:szCs w:val="24"/>
        </w:rPr>
        <w:t xml:space="preserve">igures </w:t>
      </w:r>
      <w:r w:rsidR="00F84790">
        <w:rPr>
          <w:rFonts w:cs="Times New Roman"/>
          <w:szCs w:val="24"/>
        </w:rPr>
        <w:t>5</w:t>
      </w:r>
      <w:r w:rsidR="00497F15" w:rsidRPr="0049191D">
        <w:rPr>
          <w:rFonts w:cs="Times New Roman"/>
          <w:szCs w:val="24"/>
        </w:rPr>
        <w:t xml:space="preserve">, </w:t>
      </w:r>
      <w:r w:rsidR="00FD5139">
        <w:rPr>
          <w:rFonts w:cs="Times New Roman"/>
          <w:szCs w:val="24"/>
        </w:rPr>
        <w:t>S</w:t>
      </w:r>
      <w:r w:rsidR="00F84790">
        <w:rPr>
          <w:rFonts w:cs="Times New Roman"/>
          <w:szCs w:val="24"/>
        </w:rPr>
        <w:t>3</w:t>
      </w:r>
      <w:r w:rsidR="00497F15" w:rsidRPr="0049191D">
        <w:rPr>
          <w:rFonts w:cs="Times New Roman"/>
          <w:szCs w:val="24"/>
        </w:rPr>
        <w:t xml:space="preserve">, and </w:t>
      </w:r>
      <w:r w:rsidR="00FD5139">
        <w:rPr>
          <w:rFonts w:cs="Times New Roman"/>
          <w:szCs w:val="24"/>
        </w:rPr>
        <w:t>S</w:t>
      </w:r>
      <w:r w:rsidR="00F84790">
        <w:rPr>
          <w:rFonts w:cs="Times New Roman"/>
          <w:szCs w:val="24"/>
        </w:rPr>
        <w:t>4</w:t>
      </w:r>
      <w:r w:rsidR="00497F15" w:rsidRPr="0049191D">
        <w:rPr>
          <w:rFonts w:cs="Times New Roman"/>
          <w:szCs w:val="24"/>
        </w:rPr>
        <w:t xml:space="preserve">, which show </w:t>
      </w:r>
      <w:r w:rsidR="007B37DD">
        <w:rPr>
          <w:rFonts w:cs="Times New Roman"/>
          <w:szCs w:val="24"/>
        </w:rPr>
        <w:t>observations</w:t>
      </w:r>
      <w:r w:rsidR="00497F15" w:rsidRPr="0049191D">
        <w:rPr>
          <w:rFonts w:cs="Times New Roman"/>
          <w:szCs w:val="24"/>
        </w:rPr>
        <w:t xml:space="preserve"> tracking parallel to the left side of the triangle, indicating a tradeoff between infiltration and </w:t>
      </w:r>
      <w:r w:rsidR="00497F15" w:rsidRPr="0049191D">
        <w:rPr>
          <w:rFonts w:cs="Times New Roman"/>
          <w:szCs w:val="24"/>
        </w:rPr>
        <w:lastRenderedPageBreak/>
        <w:t>runoff (I-Q axis)</w:t>
      </w:r>
      <w:r w:rsidR="007450AD" w:rsidRPr="0049191D">
        <w:rPr>
          <w:rFonts w:cs="Times New Roman"/>
          <w:szCs w:val="24"/>
        </w:rPr>
        <w:t xml:space="preserve">. </w:t>
      </w:r>
      <w:r w:rsidR="006D535C" w:rsidRPr="0049191D">
        <w:rPr>
          <w:rFonts w:cs="Times New Roman"/>
          <w:szCs w:val="24"/>
        </w:rPr>
        <w:t xml:space="preserve">For example, the most simplified systems showing infiltration-runoff (I-Q) axis tradeoffs are sewers and cisterns (Figures </w:t>
      </w:r>
      <w:r w:rsidR="00FD5139">
        <w:rPr>
          <w:rFonts w:cs="Times New Roman"/>
          <w:szCs w:val="24"/>
        </w:rPr>
        <w:t>S3 and S</w:t>
      </w:r>
      <w:r w:rsidR="00F84790">
        <w:rPr>
          <w:rFonts w:cs="Times New Roman"/>
          <w:szCs w:val="24"/>
        </w:rPr>
        <w:t>4</w:t>
      </w:r>
      <w:r w:rsidR="006D535C" w:rsidRPr="0049191D">
        <w:rPr>
          <w:rFonts w:cs="Times New Roman"/>
          <w:szCs w:val="24"/>
        </w:rPr>
        <w:t>). Understandably, increasing the tank volume of a cistern will increase the fraction of water harvested (I for cisterns)</w:t>
      </w:r>
      <w:r w:rsidR="00CF427E">
        <w:rPr>
          <w:rFonts w:cs="Times New Roman"/>
          <w:szCs w:val="24"/>
        </w:rPr>
        <w:t>,</w:t>
      </w:r>
      <w:ins w:id="20" w:author="Caitlin G Eger" w:date="2017-08-25T17:18:00Z">
        <w:r w:rsidR="008120A2">
          <w:rPr>
            <w:rFonts w:cs="Times New Roman"/>
            <w:szCs w:val="24"/>
          </w:rPr>
          <w:t xml:space="preserve"> </w:t>
        </w:r>
      </w:ins>
      <w:r w:rsidR="006D535C" w:rsidRPr="0049191D">
        <w:rPr>
          <w:rFonts w:cs="Times New Roman"/>
          <w:szCs w:val="24"/>
        </w:rPr>
        <w:t>result</w:t>
      </w:r>
      <w:r w:rsidR="00CF427E">
        <w:rPr>
          <w:rFonts w:cs="Times New Roman"/>
          <w:szCs w:val="24"/>
        </w:rPr>
        <w:t>ing</w:t>
      </w:r>
      <w:r w:rsidR="006D535C" w:rsidRPr="0049191D">
        <w:rPr>
          <w:rFonts w:cs="Times New Roman"/>
          <w:szCs w:val="24"/>
        </w:rPr>
        <w:t xml:space="preserve"> in less runoff. In the same way, increasing pipe volume in a sewershed network will increase the total capture volume, generally leading to more infiltration and decreased runoff, while ET remains negligible.</w:t>
      </w:r>
      <w:r w:rsidR="00FE1D94" w:rsidRPr="0049191D">
        <w:rPr>
          <w:rFonts w:cs="Times New Roman"/>
          <w:szCs w:val="24"/>
        </w:rPr>
        <w:t xml:space="preserve"> By synthesizing the data presented above and examining engineered systems as a suite of green and </w:t>
      </w:r>
      <w:r w:rsidR="00130B03">
        <w:rPr>
          <w:rFonts w:cs="Times New Roman"/>
          <w:szCs w:val="24"/>
        </w:rPr>
        <w:t xml:space="preserve">grey </w:t>
      </w:r>
      <w:r w:rsidR="00FE1D94" w:rsidRPr="0049191D">
        <w:rPr>
          <w:rFonts w:cs="Times New Roman"/>
          <w:szCs w:val="24"/>
        </w:rPr>
        <w:t>tools, it is possible to parse which design factors affect these tradeoffs between site water budget fractions when other design vari</w:t>
      </w:r>
      <w:r w:rsidR="001E2A7E">
        <w:rPr>
          <w:rFonts w:cs="Times New Roman"/>
          <w:szCs w:val="24"/>
        </w:rPr>
        <w:t xml:space="preserve">ables are held constant (Figure </w:t>
      </w:r>
      <w:r w:rsidR="00F84790">
        <w:rPr>
          <w:rFonts w:cs="Times New Roman"/>
          <w:szCs w:val="24"/>
        </w:rPr>
        <w:t>7</w:t>
      </w:r>
      <w:r w:rsidR="00FE1D94" w:rsidRPr="0049191D">
        <w:rPr>
          <w:rFonts w:cs="Times New Roman"/>
          <w:szCs w:val="24"/>
        </w:rPr>
        <w:t>).</w:t>
      </w:r>
      <w:bookmarkStart w:id="21" w:name="_Hlk480193847"/>
    </w:p>
    <w:p w14:paraId="604027BA" w14:textId="55DC3DED" w:rsidR="009F04DC" w:rsidRPr="00545210" w:rsidRDefault="00BF2B16" w:rsidP="00545210">
      <w:pPr>
        <w:pStyle w:val="Heading3"/>
        <w:rPr>
          <w:rFonts w:ascii="Times New Roman" w:hAnsi="Times New Roman" w:cs="Times New Roman"/>
        </w:rPr>
      </w:pPr>
      <w:r w:rsidRPr="00545210">
        <w:rPr>
          <w:rFonts w:ascii="Times New Roman" w:hAnsi="Times New Roman" w:cs="Times New Roman"/>
        </w:rPr>
        <w:t>3.</w:t>
      </w:r>
      <w:r w:rsidR="00951FEC" w:rsidRPr="00545210">
        <w:rPr>
          <w:rFonts w:ascii="Times New Roman" w:hAnsi="Times New Roman" w:cs="Times New Roman"/>
        </w:rPr>
        <w:t>9</w:t>
      </w:r>
      <w:r w:rsidR="005D5F76" w:rsidRPr="00545210">
        <w:rPr>
          <w:rFonts w:ascii="Times New Roman" w:hAnsi="Times New Roman" w:cs="Times New Roman"/>
        </w:rPr>
        <w:t xml:space="preserve">.1 </w:t>
      </w:r>
      <w:r w:rsidR="00D95FB3" w:rsidRPr="00545210">
        <w:rPr>
          <w:rFonts w:ascii="Times New Roman" w:hAnsi="Times New Roman" w:cs="Times New Roman"/>
        </w:rPr>
        <w:t>F</w:t>
      </w:r>
      <w:r w:rsidR="009F04DC" w:rsidRPr="00545210">
        <w:rPr>
          <w:rFonts w:ascii="Times New Roman" w:hAnsi="Times New Roman" w:cs="Times New Roman"/>
        </w:rPr>
        <w:t>actors primarily affecting I-Q tradeoff</w:t>
      </w:r>
      <w:bookmarkEnd w:id="21"/>
    </w:p>
    <w:p w14:paraId="117B08C9" w14:textId="13C351BC" w:rsidR="009F04DC" w:rsidRPr="0049191D" w:rsidRDefault="009F04DC" w:rsidP="0049191D">
      <w:pPr>
        <w:spacing w:line="480" w:lineRule="auto"/>
        <w:rPr>
          <w:rFonts w:cs="Times New Roman"/>
          <w:szCs w:val="24"/>
        </w:rPr>
      </w:pPr>
      <w:r w:rsidRPr="0049191D">
        <w:rPr>
          <w:rFonts w:cs="Times New Roman"/>
          <w:szCs w:val="24"/>
        </w:rPr>
        <w:t xml:space="preserve">The </w:t>
      </w:r>
      <w:r w:rsidR="006D535C" w:rsidRPr="0049191D">
        <w:rPr>
          <w:rFonts w:cs="Times New Roman"/>
          <w:szCs w:val="24"/>
        </w:rPr>
        <w:t xml:space="preserve">structural design </w:t>
      </w:r>
      <w:r w:rsidR="008C6B7E" w:rsidRPr="0049191D">
        <w:rPr>
          <w:rFonts w:cs="Times New Roman"/>
          <w:szCs w:val="24"/>
        </w:rPr>
        <w:t>factors</w:t>
      </w:r>
      <w:r w:rsidRPr="0049191D">
        <w:rPr>
          <w:rFonts w:cs="Times New Roman"/>
          <w:szCs w:val="24"/>
        </w:rPr>
        <w:t xml:space="preserve"> that show I-Q tradeoff behavior are: volume, contributing area, </w:t>
      </w:r>
      <w:r w:rsidR="00236DC5" w:rsidRPr="0049191D">
        <w:rPr>
          <w:rFonts w:cs="Times New Roman"/>
          <w:szCs w:val="24"/>
        </w:rPr>
        <w:t xml:space="preserve">and </w:t>
      </w:r>
      <w:r w:rsidRPr="0049191D">
        <w:rPr>
          <w:rFonts w:cs="Times New Roman"/>
          <w:szCs w:val="24"/>
        </w:rPr>
        <w:t>the presence of an underdrain or liner.</w:t>
      </w:r>
      <w:r w:rsidR="006D535C" w:rsidRPr="0049191D">
        <w:rPr>
          <w:rFonts w:cs="Times New Roman"/>
          <w:szCs w:val="24"/>
        </w:rPr>
        <w:t xml:space="preserve"> Larger</w:t>
      </w:r>
      <w:r w:rsidRPr="0049191D">
        <w:rPr>
          <w:rFonts w:cs="Times New Roman"/>
          <w:szCs w:val="24"/>
        </w:rPr>
        <w:t xml:space="preserve"> tank or basin volumes increase the initial amount of water captured by a system, </w:t>
      </w:r>
      <w:r w:rsidR="006D535C" w:rsidRPr="0049191D">
        <w:rPr>
          <w:rFonts w:cs="Times New Roman"/>
          <w:szCs w:val="24"/>
        </w:rPr>
        <w:t>usually</w:t>
      </w:r>
      <w:r w:rsidRPr="0049191D">
        <w:rPr>
          <w:rFonts w:cs="Times New Roman"/>
          <w:szCs w:val="24"/>
        </w:rPr>
        <w:t xml:space="preserve"> leading to higher infiltration rates and lower runoff; this is especially apparent at the event scale.</w:t>
      </w:r>
      <w:r w:rsidR="008C6B7E" w:rsidRPr="0049191D">
        <w:rPr>
          <w:rFonts w:cs="Times New Roman"/>
          <w:szCs w:val="24"/>
        </w:rPr>
        <w:t xml:space="preserve"> S</w:t>
      </w:r>
      <w:r w:rsidR="006D535C" w:rsidRPr="0049191D">
        <w:rPr>
          <w:rFonts w:cs="Times New Roman"/>
          <w:szCs w:val="24"/>
        </w:rPr>
        <w:t>tructural analogs</w:t>
      </w:r>
      <w:r w:rsidR="008C6B7E" w:rsidRPr="0049191D">
        <w:rPr>
          <w:rFonts w:cs="Times New Roman"/>
          <w:szCs w:val="24"/>
        </w:rPr>
        <w:t xml:space="preserve"> that control capture volume include:</w:t>
      </w:r>
      <w:r w:rsidR="006D535C" w:rsidRPr="0049191D">
        <w:rPr>
          <w:rFonts w:cs="Times New Roman"/>
          <w:szCs w:val="24"/>
        </w:rPr>
        <w:t xml:space="preserve"> </w:t>
      </w:r>
      <w:r w:rsidR="008C6B7E" w:rsidRPr="0049191D">
        <w:rPr>
          <w:rFonts w:cs="Times New Roman"/>
          <w:szCs w:val="24"/>
        </w:rPr>
        <w:t>above ground empty basin volume</w:t>
      </w:r>
      <w:r w:rsidR="006D535C" w:rsidRPr="0049191D">
        <w:rPr>
          <w:rFonts w:cs="Times New Roman"/>
          <w:szCs w:val="24"/>
        </w:rPr>
        <w:t xml:space="preserve"> </w:t>
      </w:r>
      <w:r w:rsidR="008C6B7E" w:rsidRPr="0049191D">
        <w:rPr>
          <w:rFonts w:cs="Times New Roman"/>
          <w:szCs w:val="24"/>
        </w:rPr>
        <w:t>(constructed wetlands, retention and detention ponds); “ponding” basin volume or depth (bioretention and swales); tank volume (cisterns), sub-surface collection boxes, pipes or tanks (porous pavement, bioretention, infiltration trenches, tree boxes, sewers, etc.). I</w:t>
      </w:r>
      <w:r w:rsidRPr="0049191D">
        <w:rPr>
          <w:rFonts w:cs="Times New Roman"/>
          <w:szCs w:val="24"/>
        </w:rPr>
        <w:t>ncreasing the volume of subsurface storage increases infiltration losses, but also may affect ET if the system is water-limited by inducing either standing water or an internal water storage zone</w:t>
      </w:r>
      <w:r w:rsidR="008C6B7E" w:rsidRPr="0049191D">
        <w:rPr>
          <w:rFonts w:cs="Times New Roman"/>
          <w:szCs w:val="24"/>
        </w:rPr>
        <w:t>.</w:t>
      </w:r>
    </w:p>
    <w:p w14:paraId="6634D79C" w14:textId="08D8379F" w:rsidR="007843F9" w:rsidRPr="0049191D" w:rsidRDefault="006D0C25" w:rsidP="0049191D">
      <w:pPr>
        <w:spacing w:line="480" w:lineRule="auto"/>
        <w:rPr>
          <w:rFonts w:cs="Times New Roman"/>
          <w:szCs w:val="24"/>
        </w:rPr>
      </w:pPr>
      <w:r w:rsidRPr="0049191D">
        <w:rPr>
          <w:rFonts w:cs="Times New Roman"/>
          <w:szCs w:val="24"/>
        </w:rPr>
        <w:t>Nearly all e</w:t>
      </w:r>
      <w:r w:rsidR="009F04DC" w:rsidRPr="0049191D">
        <w:rPr>
          <w:rFonts w:cs="Times New Roman"/>
          <w:szCs w:val="24"/>
        </w:rPr>
        <w:t xml:space="preserve">ngineered systems have </w:t>
      </w:r>
      <w:r w:rsidR="00A9146E" w:rsidRPr="0049191D">
        <w:rPr>
          <w:rFonts w:cs="Times New Roman"/>
          <w:szCs w:val="24"/>
        </w:rPr>
        <w:t>design variations that include options for</w:t>
      </w:r>
      <w:r w:rsidR="009F04DC" w:rsidRPr="0049191D">
        <w:rPr>
          <w:rFonts w:cs="Times New Roman"/>
          <w:szCs w:val="24"/>
        </w:rPr>
        <w:t xml:space="preserve"> </w:t>
      </w:r>
      <w:r w:rsidR="00A9146E" w:rsidRPr="0049191D">
        <w:rPr>
          <w:rFonts w:cs="Times New Roman"/>
          <w:szCs w:val="24"/>
        </w:rPr>
        <w:t xml:space="preserve">a </w:t>
      </w:r>
      <w:r w:rsidR="009F04DC" w:rsidRPr="0049191D">
        <w:rPr>
          <w:rFonts w:cs="Times New Roman"/>
          <w:szCs w:val="24"/>
        </w:rPr>
        <w:t>subsurface drainage outlet (“underdrain”)</w:t>
      </w:r>
      <w:r w:rsidR="00165BC9" w:rsidRPr="0049191D">
        <w:rPr>
          <w:rFonts w:cs="Times New Roman"/>
          <w:szCs w:val="24"/>
        </w:rPr>
        <w:t xml:space="preserve"> or an impermeable liner;</w:t>
      </w:r>
      <w:r w:rsidR="009F04DC" w:rsidRPr="0049191D">
        <w:rPr>
          <w:rFonts w:cs="Times New Roman"/>
          <w:szCs w:val="24"/>
        </w:rPr>
        <w:t xml:space="preserve"> systems may have one of these features, both of them, or neither. </w:t>
      </w:r>
      <w:r w:rsidRPr="0049191D">
        <w:rPr>
          <w:rFonts w:cs="Times New Roman"/>
          <w:szCs w:val="24"/>
        </w:rPr>
        <w:t xml:space="preserve">Designs that may include underdrains or subsurface outlets exist for constructed wetlands, bioretention, porous pavement, green roofs, and retention and detention </w:t>
      </w:r>
      <w:r w:rsidRPr="0049191D">
        <w:rPr>
          <w:rFonts w:cs="Times New Roman"/>
          <w:szCs w:val="24"/>
        </w:rPr>
        <w:lastRenderedPageBreak/>
        <w:t xml:space="preserve">ponds. Liners may be present in wetlands, retention and detention ponds, porous pavement and bioretention. </w:t>
      </w:r>
      <w:r w:rsidR="007843F9" w:rsidRPr="0049191D">
        <w:rPr>
          <w:rFonts w:cs="Times New Roman"/>
          <w:szCs w:val="24"/>
        </w:rPr>
        <w:t xml:space="preserve">Sealed pipe joints between sewer sections act as a liner analog and affect the proportion of I-Q fractions. </w:t>
      </w:r>
      <w:r w:rsidR="009F04DC" w:rsidRPr="0049191D">
        <w:rPr>
          <w:rFonts w:cs="Times New Roman"/>
          <w:szCs w:val="24"/>
        </w:rPr>
        <w:t>T</w:t>
      </w:r>
      <w:r w:rsidR="00165BC9" w:rsidRPr="0049191D">
        <w:rPr>
          <w:rFonts w:cs="Times New Roman"/>
          <w:szCs w:val="24"/>
        </w:rPr>
        <w:t>he presence of a drain</w:t>
      </w:r>
      <w:r w:rsidR="009F04DC" w:rsidRPr="0049191D">
        <w:rPr>
          <w:rFonts w:cs="Times New Roman"/>
          <w:szCs w:val="24"/>
        </w:rPr>
        <w:t xml:space="preserve"> increases runoff (through the drain), decreases stored capture and reduces infiltration</w:t>
      </w:r>
      <w:r w:rsidR="003C0C30" w:rsidRPr="0049191D">
        <w:rPr>
          <w:rFonts w:cs="Times New Roman"/>
          <w:szCs w:val="24"/>
        </w:rPr>
        <w:t>; ET from drained bioretention, constructed wetlands and porous pavement systems remains relatively low</w:t>
      </w:r>
      <w:r w:rsidR="008B65E4" w:rsidRPr="0049191D">
        <w:rPr>
          <w:rFonts w:cs="Times New Roman"/>
          <w:szCs w:val="24"/>
        </w:rPr>
        <w:t xml:space="preserve"> (&lt; 30</w:t>
      </w:r>
      <w:r w:rsidR="00CF427E">
        <w:rPr>
          <w:rFonts w:cs="Times New Roman"/>
          <w:szCs w:val="24"/>
        </w:rPr>
        <w:t>%</w:t>
      </w:r>
      <w:r w:rsidR="008B65E4" w:rsidRPr="0049191D">
        <w:rPr>
          <w:rFonts w:cs="Times New Roman"/>
          <w:szCs w:val="24"/>
        </w:rPr>
        <w:t>).</w:t>
      </w:r>
      <w:r w:rsidR="009F04DC" w:rsidRPr="0049191D">
        <w:rPr>
          <w:rFonts w:cs="Times New Roman"/>
          <w:szCs w:val="24"/>
        </w:rPr>
        <w:t xml:space="preserve"> </w:t>
      </w:r>
      <w:r w:rsidR="008B65E4" w:rsidRPr="0049191D">
        <w:rPr>
          <w:rFonts w:cs="Times New Roman"/>
          <w:szCs w:val="24"/>
        </w:rPr>
        <w:t>T</w:t>
      </w:r>
      <w:r w:rsidR="009F04DC" w:rsidRPr="0049191D">
        <w:rPr>
          <w:rFonts w:cs="Times New Roman"/>
          <w:szCs w:val="24"/>
        </w:rPr>
        <w:t>he presence of a</w:t>
      </w:r>
      <w:r w:rsidRPr="0049191D">
        <w:rPr>
          <w:rFonts w:cs="Times New Roman"/>
          <w:szCs w:val="24"/>
        </w:rPr>
        <w:t>n</w:t>
      </w:r>
      <w:r w:rsidR="009F04DC" w:rsidRPr="0049191D">
        <w:rPr>
          <w:rFonts w:cs="Times New Roman"/>
          <w:szCs w:val="24"/>
        </w:rPr>
        <w:t xml:space="preserve"> </w:t>
      </w:r>
      <w:r w:rsidRPr="0049191D">
        <w:rPr>
          <w:rFonts w:cs="Times New Roman"/>
          <w:szCs w:val="24"/>
        </w:rPr>
        <w:t xml:space="preserve">impermeable </w:t>
      </w:r>
      <w:r w:rsidR="009F04DC" w:rsidRPr="0049191D">
        <w:rPr>
          <w:rFonts w:cs="Times New Roman"/>
          <w:szCs w:val="24"/>
        </w:rPr>
        <w:t xml:space="preserve">liner, geotextile or compaction layer impedes infiltration </w:t>
      </w:r>
      <w:r w:rsidRPr="0049191D">
        <w:rPr>
          <w:rFonts w:cs="Times New Roman"/>
          <w:szCs w:val="24"/>
        </w:rPr>
        <w:t>and constrains hydrologic performance</w:t>
      </w:r>
      <w:r w:rsidR="00165BC9" w:rsidRPr="0049191D">
        <w:rPr>
          <w:rFonts w:cs="Times New Roman"/>
          <w:szCs w:val="24"/>
        </w:rPr>
        <w:t xml:space="preserve"> to the right-hand axis (</w:t>
      </w:r>
      <w:r w:rsidR="007843F9" w:rsidRPr="0049191D">
        <w:rPr>
          <w:rFonts w:cs="Times New Roman"/>
          <w:szCs w:val="24"/>
        </w:rPr>
        <w:t>I = 0;</w:t>
      </w:r>
      <w:r w:rsidR="003C0C30" w:rsidRPr="0049191D">
        <w:rPr>
          <w:rFonts w:cs="Times New Roman"/>
          <w:szCs w:val="24"/>
        </w:rPr>
        <w:t xml:space="preserve"> </w:t>
      </w:r>
      <w:r w:rsidRPr="0049191D">
        <w:rPr>
          <w:rFonts w:cs="Times New Roman"/>
          <w:szCs w:val="24"/>
        </w:rPr>
        <w:t xml:space="preserve">see </w:t>
      </w:r>
      <w:r w:rsidR="00D23D8B">
        <w:rPr>
          <w:rFonts w:cs="Times New Roman"/>
          <w:szCs w:val="24"/>
        </w:rPr>
        <w:t>Figure 4</w:t>
      </w:r>
      <w:r w:rsidR="003C0C30" w:rsidRPr="0049191D">
        <w:rPr>
          <w:rFonts w:cs="Times New Roman"/>
          <w:szCs w:val="24"/>
        </w:rPr>
        <w:t xml:space="preserve">, </w:t>
      </w:r>
      <w:r w:rsidR="00165BC9" w:rsidRPr="0049191D">
        <w:rPr>
          <w:rFonts w:cs="Times New Roman"/>
          <w:szCs w:val="24"/>
        </w:rPr>
        <w:t>lined bioretention</w:t>
      </w:r>
      <w:r w:rsidRPr="0049191D">
        <w:rPr>
          <w:rFonts w:cs="Times New Roman"/>
          <w:szCs w:val="24"/>
        </w:rPr>
        <w:t xml:space="preserve"> cell</w:t>
      </w:r>
      <w:r w:rsidR="007843F9" w:rsidRPr="0049191D">
        <w:rPr>
          <w:rFonts w:cs="Times New Roman"/>
          <w:szCs w:val="24"/>
        </w:rPr>
        <w:t>; lined</w:t>
      </w:r>
      <w:r w:rsidR="003C0C30" w:rsidRPr="0049191D">
        <w:rPr>
          <w:rFonts w:cs="Times New Roman"/>
          <w:szCs w:val="24"/>
        </w:rPr>
        <w:t xml:space="preserve"> porous pavement</w:t>
      </w:r>
      <w:r w:rsidR="00D23D8B">
        <w:rPr>
          <w:rFonts w:cs="Times New Roman"/>
          <w:szCs w:val="24"/>
        </w:rPr>
        <w:t xml:space="preserve"> in Figure 5</w:t>
      </w:r>
      <w:r w:rsidRPr="0049191D">
        <w:rPr>
          <w:rFonts w:cs="Times New Roman"/>
          <w:szCs w:val="24"/>
        </w:rPr>
        <w:t xml:space="preserve"> and green </w:t>
      </w:r>
      <w:r w:rsidR="00D23D8B">
        <w:rPr>
          <w:rFonts w:cs="Times New Roman"/>
          <w:szCs w:val="24"/>
        </w:rPr>
        <w:t>roofs in Figure 6</w:t>
      </w:r>
      <w:r w:rsidRPr="0049191D">
        <w:rPr>
          <w:rFonts w:cs="Times New Roman"/>
          <w:szCs w:val="24"/>
        </w:rPr>
        <w:t>).</w:t>
      </w:r>
      <w:r w:rsidR="00165BC9" w:rsidRPr="0049191D">
        <w:rPr>
          <w:rFonts w:cs="Times New Roman"/>
          <w:szCs w:val="24"/>
        </w:rPr>
        <w:t xml:space="preserve"> </w:t>
      </w:r>
    </w:p>
    <w:p w14:paraId="0454E506" w14:textId="353ADB1C" w:rsidR="0018570E" w:rsidRPr="0049191D" w:rsidRDefault="0018570E" w:rsidP="0049191D">
      <w:pPr>
        <w:spacing w:line="480" w:lineRule="auto"/>
        <w:rPr>
          <w:rFonts w:cs="Times New Roman"/>
          <w:szCs w:val="24"/>
        </w:rPr>
      </w:pPr>
      <w:r w:rsidRPr="0049191D">
        <w:rPr>
          <w:rFonts w:cs="Times New Roman"/>
          <w:szCs w:val="24"/>
        </w:rPr>
        <w:t>Holding other design variables constant, changing the contributing area to a system will tend to affect the balance between runoff and infiltration. Auxiliary (but related) factors such as the land use of the contributing area or direct connection of impervious surfaces will also affect system performance along the I-Q axis. Wetlands, retention, detention, bioretention, porous pavement and cisterns show performance changes along the I-Q axis when contributing area changes.</w:t>
      </w:r>
      <w:r w:rsidR="006F0D91" w:rsidRPr="0049191D">
        <w:rPr>
          <w:rFonts w:cs="Times New Roman"/>
          <w:szCs w:val="24"/>
        </w:rPr>
        <w:t xml:space="preserve"> </w:t>
      </w:r>
      <w:r w:rsidRPr="0049191D">
        <w:rPr>
          <w:rFonts w:cs="Times New Roman"/>
          <w:szCs w:val="24"/>
        </w:rPr>
        <w:t xml:space="preserve">External environmental factors affecting </w:t>
      </w:r>
      <w:r w:rsidR="002925C1" w:rsidRPr="0049191D">
        <w:rPr>
          <w:rFonts w:cs="Times New Roman"/>
          <w:szCs w:val="24"/>
        </w:rPr>
        <w:t>infiltration</w:t>
      </w:r>
      <w:r w:rsidRPr="0049191D">
        <w:rPr>
          <w:rFonts w:cs="Times New Roman"/>
          <w:szCs w:val="24"/>
        </w:rPr>
        <w:t xml:space="preserve"> </w:t>
      </w:r>
      <w:r w:rsidR="006E1C95" w:rsidRPr="0049191D">
        <w:rPr>
          <w:rFonts w:cs="Times New Roman"/>
          <w:szCs w:val="24"/>
        </w:rPr>
        <w:t xml:space="preserve">fraction </w:t>
      </w:r>
      <w:r w:rsidRPr="0049191D">
        <w:rPr>
          <w:rFonts w:cs="Times New Roman"/>
          <w:szCs w:val="24"/>
        </w:rPr>
        <w:t>include the hydraulic conductivity of sub-base, plant</w:t>
      </w:r>
      <w:r w:rsidR="002925C1" w:rsidRPr="0049191D">
        <w:rPr>
          <w:rFonts w:cs="Times New Roman"/>
          <w:szCs w:val="24"/>
        </w:rPr>
        <w:t xml:space="preserve"> root</w:t>
      </w:r>
      <w:r w:rsidRPr="0049191D">
        <w:rPr>
          <w:rFonts w:cs="Times New Roman"/>
          <w:szCs w:val="24"/>
        </w:rPr>
        <w:t xml:space="preserve"> establishment, particle clogging, event depth </w:t>
      </w:r>
      <w:r w:rsidR="00CF427E">
        <w:rPr>
          <w:rFonts w:cs="Times New Roman"/>
          <w:szCs w:val="24"/>
        </w:rPr>
        <w:t>and</w:t>
      </w:r>
      <w:r w:rsidRPr="0049191D">
        <w:rPr>
          <w:rFonts w:cs="Times New Roman"/>
          <w:szCs w:val="24"/>
        </w:rPr>
        <w:t xml:space="preserve"> intensity</w:t>
      </w:r>
      <w:r w:rsidR="006F0D91" w:rsidRPr="0049191D">
        <w:rPr>
          <w:rFonts w:cs="Times New Roman"/>
          <w:szCs w:val="24"/>
        </w:rPr>
        <w:t>.</w:t>
      </w:r>
    </w:p>
    <w:p w14:paraId="0E3E1179" w14:textId="50B8AF4C" w:rsidR="009F04DC" w:rsidRPr="0049191D" w:rsidRDefault="00951FEC" w:rsidP="0049191D">
      <w:pPr>
        <w:pStyle w:val="Heading3"/>
        <w:rPr>
          <w:rFonts w:ascii="Times New Roman" w:hAnsi="Times New Roman" w:cs="Times New Roman"/>
        </w:rPr>
      </w:pPr>
      <w:bookmarkStart w:id="22" w:name="_Hlk480193889"/>
      <w:r>
        <w:rPr>
          <w:rFonts w:ascii="Times New Roman" w:hAnsi="Times New Roman" w:cs="Times New Roman"/>
        </w:rPr>
        <w:t>3.9</w:t>
      </w:r>
      <w:r w:rsidR="00BF2B16">
        <w:rPr>
          <w:rFonts w:ascii="Times New Roman" w:hAnsi="Times New Roman" w:cs="Times New Roman"/>
        </w:rPr>
        <w:t>.2</w:t>
      </w:r>
      <w:r w:rsidR="005D5F76">
        <w:rPr>
          <w:rFonts w:ascii="Times New Roman" w:hAnsi="Times New Roman" w:cs="Times New Roman"/>
        </w:rPr>
        <w:t xml:space="preserve"> </w:t>
      </w:r>
      <w:r w:rsidR="009F04DC" w:rsidRPr="0049191D">
        <w:rPr>
          <w:rFonts w:ascii="Times New Roman" w:hAnsi="Times New Roman" w:cs="Times New Roman"/>
        </w:rPr>
        <w:t>Factors primarily affecting Q-ET tradeoff</w:t>
      </w:r>
    </w:p>
    <w:bookmarkEnd w:id="22"/>
    <w:p w14:paraId="7264FA02" w14:textId="7929FB6F" w:rsidR="00683ADE" w:rsidRPr="0049191D" w:rsidRDefault="00236DC5" w:rsidP="0049191D">
      <w:pPr>
        <w:spacing w:line="480" w:lineRule="auto"/>
        <w:rPr>
          <w:rFonts w:eastAsia="Times New Roman" w:cs="Times New Roman"/>
          <w:szCs w:val="24"/>
        </w:rPr>
      </w:pPr>
      <w:r w:rsidRPr="0049191D">
        <w:rPr>
          <w:rFonts w:cs="Times New Roman"/>
          <w:szCs w:val="24"/>
        </w:rPr>
        <w:t>The most simplified systems showing runoff-ET (Q-ET) axis tradeoffs are green roofs and other lined systems. The structural design factors that affect Q-ET tradeo</w:t>
      </w:r>
      <w:r w:rsidR="006F0D91" w:rsidRPr="0049191D">
        <w:rPr>
          <w:rFonts w:cs="Times New Roman"/>
          <w:szCs w:val="24"/>
        </w:rPr>
        <w:t>ff behavior are: presence of an</w:t>
      </w:r>
      <w:r w:rsidRPr="0049191D">
        <w:rPr>
          <w:rFonts w:cs="Times New Roman"/>
          <w:szCs w:val="24"/>
        </w:rPr>
        <w:t xml:space="preserve"> internal water storage zone or standing water, </w:t>
      </w:r>
      <w:r w:rsidR="00D95EDC" w:rsidRPr="0049191D">
        <w:rPr>
          <w:rFonts w:cs="Times New Roman"/>
          <w:szCs w:val="24"/>
        </w:rPr>
        <w:t xml:space="preserve">amended </w:t>
      </w:r>
      <w:r w:rsidRPr="0049191D">
        <w:rPr>
          <w:rFonts w:cs="Times New Roman"/>
          <w:szCs w:val="24"/>
        </w:rPr>
        <w:t xml:space="preserve">media depth, </w:t>
      </w:r>
      <w:r w:rsidR="00673C13">
        <w:rPr>
          <w:rFonts w:cs="Times New Roman"/>
          <w:szCs w:val="24"/>
        </w:rPr>
        <w:t xml:space="preserve">and </w:t>
      </w:r>
      <w:r w:rsidRPr="0049191D">
        <w:rPr>
          <w:rFonts w:cs="Times New Roman"/>
          <w:szCs w:val="24"/>
        </w:rPr>
        <w:t>particle size distribution and surface chemistry.</w:t>
      </w:r>
      <w:r w:rsidR="00D95EDC" w:rsidRPr="0049191D">
        <w:rPr>
          <w:rFonts w:cs="Times New Roman"/>
          <w:szCs w:val="24"/>
        </w:rPr>
        <w:t xml:space="preserve"> </w:t>
      </w:r>
      <w:r w:rsidR="00BD5848" w:rsidRPr="0049191D">
        <w:rPr>
          <w:rFonts w:cs="Times New Roman"/>
          <w:szCs w:val="24"/>
        </w:rPr>
        <w:t xml:space="preserve">Much of the soil media research that has previously been published for green roofs is relevant for ground-based infiltration systems, although weight load limitations are not. </w:t>
      </w:r>
      <w:r w:rsidR="00D95EDC" w:rsidRPr="0049191D">
        <w:rPr>
          <w:rFonts w:cs="Times New Roman"/>
          <w:szCs w:val="24"/>
        </w:rPr>
        <w:t>The amended media depth and particle characteristics</w:t>
      </w:r>
      <w:r w:rsidR="00D95EDC" w:rsidRPr="0049191D">
        <w:rPr>
          <w:rFonts w:eastAsia="Times New Roman" w:cs="Times New Roman"/>
          <w:szCs w:val="24"/>
        </w:rPr>
        <w:t xml:space="preserve"> strongly affect the volume of moisture retained at field capacity, once all ponded water has drained through soil </w:t>
      </w:r>
      <w:r w:rsidR="00D95EDC" w:rsidRPr="0049191D">
        <w:rPr>
          <w:rFonts w:eastAsia="Times New Roman" w:cs="Times New Roman"/>
          <w:szCs w:val="24"/>
        </w:rPr>
        <w:lastRenderedPageBreak/>
        <w:t>media (~24 hours after the end of the rain event). Soil moisture retained within the media matrix after the system has drained to field capacity likely leaves the system through evaporative losses, not through infiltration into the sub-base. Shallow</w:t>
      </w:r>
      <w:r w:rsidR="00885EB1" w:rsidRPr="0049191D">
        <w:rPr>
          <w:rFonts w:eastAsia="Times New Roman" w:cs="Times New Roman"/>
          <w:szCs w:val="24"/>
        </w:rPr>
        <w:t>er amended</w:t>
      </w:r>
      <w:r w:rsidR="00D95EDC" w:rsidRPr="0049191D">
        <w:rPr>
          <w:rFonts w:eastAsia="Times New Roman" w:cs="Times New Roman"/>
          <w:szCs w:val="24"/>
        </w:rPr>
        <w:t xml:space="preserve"> </w:t>
      </w:r>
      <w:r w:rsidR="00BB253C" w:rsidRPr="0049191D">
        <w:rPr>
          <w:rFonts w:eastAsia="Times New Roman" w:cs="Times New Roman"/>
          <w:szCs w:val="24"/>
        </w:rPr>
        <w:t xml:space="preserve">media depths retain </w:t>
      </w:r>
      <w:r w:rsidR="00673C13">
        <w:rPr>
          <w:rFonts w:eastAsia="Times New Roman" w:cs="Times New Roman"/>
          <w:szCs w:val="24"/>
        </w:rPr>
        <w:t>less</w:t>
      </w:r>
      <w:r w:rsidR="00BB253C" w:rsidRPr="0049191D">
        <w:rPr>
          <w:rFonts w:eastAsia="Times New Roman" w:cs="Times New Roman"/>
          <w:szCs w:val="24"/>
        </w:rPr>
        <w:t xml:space="preserve"> soil moisture, allow systems to become water-limited and decrease the importance of ET as a loss pathway. Likewise, designs that use an up-turned elbow drain or raised </w:t>
      </w:r>
      <w:r w:rsidR="00BD5848" w:rsidRPr="0049191D">
        <w:rPr>
          <w:rFonts w:eastAsia="Times New Roman" w:cs="Times New Roman"/>
          <w:szCs w:val="24"/>
        </w:rPr>
        <w:t>outlet elevation</w:t>
      </w:r>
      <w:r w:rsidR="00BB253C" w:rsidRPr="0049191D">
        <w:rPr>
          <w:rFonts w:eastAsia="Times New Roman" w:cs="Times New Roman"/>
          <w:szCs w:val="24"/>
        </w:rPr>
        <w:t xml:space="preserve"> </w:t>
      </w:r>
      <w:r w:rsidR="00BD5848" w:rsidRPr="0049191D">
        <w:rPr>
          <w:rFonts w:eastAsia="Times New Roman" w:cs="Times New Roman"/>
          <w:szCs w:val="24"/>
        </w:rPr>
        <w:t xml:space="preserve">to </w:t>
      </w:r>
      <w:r w:rsidR="00BB253C" w:rsidRPr="0049191D">
        <w:rPr>
          <w:rFonts w:eastAsia="Times New Roman" w:cs="Times New Roman"/>
          <w:szCs w:val="24"/>
        </w:rPr>
        <w:t>promote internal water storage</w:t>
      </w:r>
      <w:r w:rsidR="00CF427E">
        <w:rPr>
          <w:rFonts w:eastAsia="Times New Roman" w:cs="Times New Roman"/>
          <w:szCs w:val="24"/>
        </w:rPr>
        <w:t xml:space="preserve"> </w:t>
      </w:r>
      <w:r w:rsidR="00BB253C" w:rsidRPr="0049191D">
        <w:rPr>
          <w:rFonts w:eastAsia="Times New Roman" w:cs="Times New Roman"/>
          <w:szCs w:val="24"/>
        </w:rPr>
        <w:t xml:space="preserve">prevent systems from becoming water-limited, and increase ET. </w:t>
      </w:r>
      <w:r w:rsidR="00BD5848" w:rsidRPr="0049191D">
        <w:rPr>
          <w:rFonts w:eastAsia="Times New Roman" w:cs="Times New Roman"/>
          <w:szCs w:val="24"/>
        </w:rPr>
        <w:t xml:space="preserve">Preventing internal water-limitation is a design consideration </w:t>
      </w:r>
      <w:r w:rsidR="00CF427E">
        <w:rPr>
          <w:rFonts w:eastAsia="Times New Roman" w:cs="Times New Roman"/>
          <w:szCs w:val="24"/>
        </w:rPr>
        <w:t xml:space="preserve">that is </w:t>
      </w:r>
      <w:r w:rsidR="00BD5848" w:rsidRPr="0049191D">
        <w:rPr>
          <w:rFonts w:eastAsia="Times New Roman" w:cs="Times New Roman"/>
          <w:szCs w:val="24"/>
        </w:rPr>
        <w:t xml:space="preserve">relevant for nearly all types </w:t>
      </w:r>
      <w:r w:rsidR="00683ADE" w:rsidRPr="0049191D">
        <w:rPr>
          <w:rFonts w:eastAsia="Times New Roman" w:cs="Times New Roman"/>
          <w:szCs w:val="24"/>
        </w:rPr>
        <w:t>of engineered stormwater systems to promote ET</w:t>
      </w:r>
      <w:r w:rsidR="00BD5848" w:rsidRPr="0049191D">
        <w:rPr>
          <w:rFonts w:eastAsia="Times New Roman" w:cs="Times New Roman"/>
          <w:szCs w:val="24"/>
        </w:rPr>
        <w:t>.</w:t>
      </w:r>
      <w:r w:rsidR="00683ADE" w:rsidRPr="0049191D">
        <w:rPr>
          <w:rFonts w:eastAsia="Times New Roman" w:cs="Times New Roman"/>
          <w:szCs w:val="24"/>
        </w:rPr>
        <w:t xml:space="preserve"> Maintaining a small amount of residual soil moisture between events also allows for higher hydraulic conductivity at the </w:t>
      </w:r>
      <w:r w:rsidR="00CF427E">
        <w:rPr>
          <w:rFonts w:eastAsia="Times New Roman" w:cs="Times New Roman"/>
          <w:szCs w:val="24"/>
        </w:rPr>
        <w:t xml:space="preserve">soil </w:t>
      </w:r>
      <w:r w:rsidR="00683ADE" w:rsidRPr="0049191D">
        <w:rPr>
          <w:rFonts w:eastAsia="Times New Roman" w:cs="Times New Roman"/>
          <w:szCs w:val="24"/>
        </w:rPr>
        <w:t>surface</w:t>
      </w:r>
      <w:r w:rsidR="000E24C4" w:rsidRPr="0049191D">
        <w:rPr>
          <w:rFonts w:eastAsia="Times New Roman" w:cs="Times New Roman"/>
          <w:szCs w:val="24"/>
        </w:rPr>
        <w:t>, reduces hydrophobicity,</w:t>
      </w:r>
      <w:r w:rsidR="00683ADE" w:rsidRPr="0049191D">
        <w:rPr>
          <w:rFonts w:eastAsia="Times New Roman" w:cs="Times New Roman"/>
          <w:szCs w:val="24"/>
        </w:rPr>
        <w:t xml:space="preserve"> and</w:t>
      </w:r>
      <w:r w:rsidR="000E24C4" w:rsidRPr="0049191D">
        <w:rPr>
          <w:rFonts w:eastAsia="Times New Roman" w:cs="Times New Roman"/>
          <w:szCs w:val="24"/>
        </w:rPr>
        <w:t xml:space="preserve"> promotes</w:t>
      </w:r>
      <w:r w:rsidR="00683ADE" w:rsidRPr="0049191D">
        <w:rPr>
          <w:rFonts w:eastAsia="Times New Roman" w:cs="Times New Roman"/>
          <w:szCs w:val="24"/>
        </w:rPr>
        <w:t xml:space="preserve"> infiltration rates at the onset of subsequent rain events.</w:t>
      </w:r>
      <w:r w:rsidR="006E1C95" w:rsidRPr="0049191D">
        <w:rPr>
          <w:rFonts w:eastAsia="Times New Roman" w:cs="Times New Roman"/>
          <w:szCs w:val="24"/>
        </w:rPr>
        <w:t xml:space="preserve"> </w:t>
      </w:r>
      <w:r w:rsidR="000E24C4" w:rsidRPr="0049191D">
        <w:rPr>
          <w:rFonts w:eastAsia="Times New Roman" w:cs="Times New Roman"/>
          <w:szCs w:val="24"/>
        </w:rPr>
        <w:t xml:space="preserve">However, sites that do not effectively evaporate soil moisture between storm events remain relatively saturated and result in increased runoff. </w:t>
      </w:r>
      <w:r w:rsidR="006E1C95" w:rsidRPr="0049191D">
        <w:rPr>
          <w:rFonts w:cs="Times New Roman"/>
          <w:szCs w:val="24"/>
        </w:rPr>
        <w:t>External environmental factors affecting soil moisture and evaporation losses include season, temperature, and natural depth to groundwater onsite.</w:t>
      </w:r>
    </w:p>
    <w:p w14:paraId="07275EB6" w14:textId="4A537474" w:rsidR="00BF2B16" w:rsidRPr="0049191D" w:rsidRDefault="00951FEC" w:rsidP="00BF2B16">
      <w:pPr>
        <w:pStyle w:val="Heading3"/>
        <w:rPr>
          <w:rFonts w:ascii="Times New Roman" w:hAnsi="Times New Roman" w:cs="Times New Roman"/>
        </w:rPr>
      </w:pPr>
      <w:r>
        <w:rPr>
          <w:rFonts w:ascii="Times New Roman" w:hAnsi="Times New Roman" w:cs="Times New Roman"/>
        </w:rPr>
        <w:t>3.9</w:t>
      </w:r>
      <w:r w:rsidR="00BF2B16">
        <w:rPr>
          <w:rFonts w:ascii="Times New Roman" w:hAnsi="Times New Roman" w:cs="Times New Roman"/>
        </w:rPr>
        <w:t xml:space="preserve">.3 </w:t>
      </w:r>
      <w:r w:rsidR="00BF2B16" w:rsidRPr="0049191D">
        <w:rPr>
          <w:rFonts w:ascii="Times New Roman" w:hAnsi="Times New Roman" w:cs="Times New Roman"/>
        </w:rPr>
        <w:t>Factors primarily affecting ET-I tradeoff</w:t>
      </w:r>
    </w:p>
    <w:p w14:paraId="0C691CE6" w14:textId="4CAFFE0C" w:rsidR="00BF2B16" w:rsidRPr="0049191D" w:rsidRDefault="00BF2B16" w:rsidP="00BF2B16">
      <w:pPr>
        <w:spacing w:line="480" w:lineRule="auto"/>
        <w:rPr>
          <w:rFonts w:cs="Times New Roman"/>
          <w:szCs w:val="24"/>
        </w:rPr>
      </w:pPr>
      <w:r w:rsidRPr="0049191D">
        <w:rPr>
          <w:rFonts w:cs="Times New Roman"/>
          <w:szCs w:val="24"/>
        </w:rPr>
        <w:t xml:space="preserve">The addition of plants to an unplanted system increases </w:t>
      </w:r>
      <w:r>
        <w:rPr>
          <w:rFonts w:cs="Times New Roman"/>
          <w:szCs w:val="24"/>
        </w:rPr>
        <w:t>loss by</w:t>
      </w:r>
      <w:r w:rsidRPr="0049191D">
        <w:rPr>
          <w:rFonts w:cs="Times New Roman"/>
          <w:szCs w:val="24"/>
        </w:rPr>
        <w:t xml:space="preserve"> ET; there is a shift from left to right visible in </w:t>
      </w:r>
      <w:r w:rsidR="00D23D8B">
        <w:rPr>
          <w:rFonts w:cs="Times New Roman"/>
          <w:szCs w:val="24"/>
        </w:rPr>
        <w:t>Figure 5</w:t>
      </w:r>
      <w:r w:rsidRPr="0049191D">
        <w:rPr>
          <w:rFonts w:cs="Times New Roman"/>
          <w:szCs w:val="24"/>
        </w:rPr>
        <w:t xml:space="preserve"> for grassed pavers, as compared with unplanted permeable pav</w:t>
      </w:r>
      <w:r>
        <w:rPr>
          <w:rFonts w:cs="Times New Roman"/>
          <w:szCs w:val="24"/>
        </w:rPr>
        <w:t>ement. Site planting density,</w:t>
      </w:r>
      <w:r w:rsidRPr="0049191D">
        <w:rPr>
          <w:rFonts w:cs="Times New Roman"/>
          <w:szCs w:val="24"/>
        </w:rPr>
        <w:t xml:space="preserve"> species</w:t>
      </w:r>
      <w:r w:rsidR="008120A2">
        <w:rPr>
          <w:rFonts w:cs="Times New Roman"/>
          <w:szCs w:val="24"/>
        </w:rPr>
        <w:t>,</w:t>
      </w:r>
      <w:r>
        <w:rPr>
          <w:rFonts w:cs="Times New Roman"/>
          <w:szCs w:val="24"/>
        </w:rPr>
        <w:t xml:space="preserve"> </w:t>
      </w:r>
      <w:commentRangeStart w:id="23"/>
      <w:r>
        <w:rPr>
          <w:rFonts w:cs="Times New Roman"/>
          <w:szCs w:val="24"/>
        </w:rPr>
        <w:t>and root density</w:t>
      </w:r>
      <w:r w:rsidRPr="0049191D">
        <w:rPr>
          <w:rFonts w:cs="Times New Roman"/>
          <w:szCs w:val="24"/>
        </w:rPr>
        <w:t xml:space="preserve"> </w:t>
      </w:r>
      <w:commentRangeEnd w:id="23"/>
      <w:r>
        <w:rPr>
          <w:rStyle w:val="CommentReference"/>
          <w:rFonts w:ascii="Times" w:eastAsia="Times New Roman" w:hAnsi="Times" w:cs="Times New Roman"/>
        </w:rPr>
        <w:commentReference w:id="23"/>
      </w:r>
      <w:r w:rsidRPr="0049191D">
        <w:rPr>
          <w:rFonts w:cs="Times New Roman"/>
          <w:szCs w:val="24"/>
        </w:rPr>
        <w:t xml:space="preserve">also likely affect systems along the ET-I axis; this is a factor for constructed wetlands, bioretention cells, green roof and vegetated pavers. Site management of emergent vegetation also plays a role in limiting or encouraging ET from retention ponds and constructed wetlands. Mowing frequency, surface aeration and site management likely </w:t>
      </w:r>
      <w:r w:rsidR="00CF427E">
        <w:rPr>
          <w:rFonts w:cs="Times New Roman"/>
          <w:szCs w:val="24"/>
        </w:rPr>
        <w:t>influence</w:t>
      </w:r>
      <w:r w:rsidRPr="0049191D">
        <w:rPr>
          <w:rFonts w:cs="Times New Roman"/>
          <w:szCs w:val="24"/>
        </w:rPr>
        <w:t xml:space="preserve"> relative </w:t>
      </w:r>
      <w:r>
        <w:rPr>
          <w:rFonts w:cs="Times New Roman"/>
          <w:szCs w:val="24"/>
        </w:rPr>
        <w:t>losses</w:t>
      </w:r>
      <w:r w:rsidRPr="0049191D">
        <w:rPr>
          <w:rFonts w:cs="Times New Roman"/>
          <w:szCs w:val="24"/>
        </w:rPr>
        <w:t xml:space="preserve"> of ET vs I in detention ponds, and grassed swales. Environmental factors affecting the ET-I tradeoff include the surface roughness of contributing areas or initial abstraction of rainfall.</w:t>
      </w:r>
    </w:p>
    <w:p w14:paraId="336ECE2B" w14:textId="29229EB7" w:rsidR="00371D02" w:rsidRPr="0049191D" w:rsidRDefault="00BF2B16" w:rsidP="0049191D">
      <w:pPr>
        <w:pStyle w:val="Heading1"/>
        <w:rPr>
          <w:rFonts w:ascii="Times New Roman" w:hAnsi="Times New Roman" w:cs="Times New Roman"/>
          <w:sz w:val="24"/>
          <w:szCs w:val="24"/>
        </w:rPr>
      </w:pPr>
      <w:commentRangeStart w:id="24"/>
      <w:r>
        <w:rPr>
          <w:rFonts w:ascii="Times New Roman" w:hAnsi="Times New Roman" w:cs="Times New Roman"/>
          <w:sz w:val="24"/>
          <w:szCs w:val="24"/>
        </w:rPr>
        <w:lastRenderedPageBreak/>
        <w:t>4</w:t>
      </w:r>
      <w:r w:rsidR="005D5F76">
        <w:rPr>
          <w:rFonts w:ascii="Times New Roman" w:hAnsi="Times New Roman" w:cs="Times New Roman"/>
          <w:sz w:val="24"/>
          <w:szCs w:val="24"/>
        </w:rPr>
        <w:t xml:space="preserve"> </w:t>
      </w:r>
      <w:r w:rsidR="00371D02" w:rsidRPr="0049191D">
        <w:rPr>
          <w:rFonts w:ascii="Times New Roman" w:hAnsi="Times New Roman" w:cs="Times New Roman"/>
          <w:sz w:val="24"/>
          <w:szCs w:val="24"/>
        </w:rPr>
        <w:t>Conclusions</w:t>
      </w:r>
      <w:commentRangeEnd w:id="24"/>
      <w:r w:rsidR="00A058D4">
        <w:rPr>
          <w:rStyle w:val="CommentReference"/>
          <w:rFonts w:ascii="Times" w:eastAsia="Times New Roman" w:hAnsi="Times" w:cs="Times New Roman"/>
          <w:b w:val="0"/>
          <w:bCs w:val="0"/>
          <w:color w:val="auto"/>
        </w:rPr>
        <w:commentReference w:id="24"/>
      </w:r>
    </w:p>
    <w:p w14:paraId="57D70B9B" w14:textId="3AAA11D2" w:rsidR="00564E7D" w:rsidRDefault="004771E0" w:rsidP="00564E7D">
      <w:pPr>
        <w:spacing w:line="480" w:lineRule="auto"/>
      </w:pPr>
      <w:r>
        <w:t>T</w:t>
      </w:r>
      <w:r w:rsidR="00564E7D">
        <w:t>he benefits of using the Water Budget Triangle are four-fold:</w:t>
      </w:r>
    </w:p>
    <w:p w14:paraId="396472C5" w14:textId="02D44DE3" w:rsidR="00A058D4" w:rsidRDefault="00A058D4" w:rsidP="00A058D4">
      <w:pPr>
        <w:pStyle w:val="ListParagraph"/>
        <w:numPr>
          <w:ilvl w:val="0"/>
          <w:numId w:val="11"/>
        </w:numPr>
        <w:spacing w:line="480" w:lineRule="auto"/>
      </w:pPr>
      <w:r>
        <w:t xml:space="preserve">Provides a visual aid to compare green and grey </w:t>
      </w:r>
      <w:r w:rsidRPr="00951FEC">
        <w:rPr>
          <w:rFonts w:eastAsiaTheme="minorEastAsia"/>
          <w:szCs w:val="24"/>
        </w:rPr>
        <w:t>stormwater tools as a</w:t>
      </w:r>
      <w:r>
        <w:rPr>
          <w:rFonts w:eastAsiaTheme="minorEastAsia"/>
          <w:szCs w:val="24"/>
        </w:rPr>
        <w:t>n integrated</w:t>
      </w:r>
      <w:r w:rsidRPr="00951FEC">
        <w:rPr>
          <w:rFonts w:eastAsiaTheme="minorEastAsia"/>
          <w:szCs w:val="24"/>
        </w:rPr>
        <w:t xml:space="preserve"> suite of management options</w:t>
      </w:r>
      <w:r>
        <w:t>;</w:t>
      </w:r>
    </w:p>
    <w:p w14:paraId="79E45470" w14:textId="687B72B0" w:rsidR="00564E7D" w:rsidRDefault="00564E7D" w:rsidP="00564E7D">
      <w:pPr>
        <w:pStyle w:val="ListParagraph"/>
        <w:numPr>
          <w:ilvl w:val="0"/>
          <w:numId w:val="11"/>
        </w:numPr>
        <w:spacing w:line="480" w:lineRule="auto"/>
      </w:pPr>
      <w:r>
        <w:t>Eliminates non-technical uncertainty in language</w:t>
      </w:r>
      <w:r w:rsidR="00951FEC">
        <w:t xml:space="preserve"> </w:t>
      </w:r>
      <w:r w:rsidR="00A058D4">
        <w:t xml:space="preserve">in favor of </w:t>
      </w:r>
      <w:r w:rsidR="00A058D4">
        <w:rPr>
          <w:rFonts w:eastAsiaTheme="minorEastAsia"/>
          <w:szCs w:val="24"/>
        </w:rPr>
        <w:t>comparisons</w:t>
      </w:r>
      <w:r w:rsidR="00951FEC" w:rsidRPr="00951FEC">
        <w:rPr>
          <w:rFonts w:eastAsiaTheme="minorEastAsia"/>
          <w:szCs w:val="24"/>
        </w:rPr>
        <w:t xml:space="preserve"> based on observable hydrologic behavior</w:t>
      </w:r>
      <w:r>
        <w:t>;</w:t>
      </w:r>
    </w:p>
    <w:p w14:paraId="655487E6" w14:textId="4ED3E825" w:rsidR="00A058D4" w:rsidRDefault="00CF427E" w:rsidP="00A058D4">
      <w:pPr>
        <w:pStyle w:val="ListParagraph"/>
        <w:numPr>
          <w:ilvl w:val="0"/>
          <w:numId w:val="11"/>
        </w:numPr>
        <w:spacing w:line="480" w:lineRule="auto"/>
      </w:pPr>
      <w:r>
        <w:t>Facilitates c</w:t>
      </w:r>
      <w:r w:rsidR="00564E7D">
        <w:t>ommunicat</w:t>
      </w:r>
      <w:r>
        <w:t>ion of</w:t>
      </w:r>
      <w:r w:rsidR="00564E7D">
        <w:t xml:space="preserve"> detailed, technical information to both scientific and lay audiences; and</w:t>
      </w:r>
    </w:p>
    <w:p w14:paraId="3E73D722" w14:textId="5EEBCC95" w:rsidR="00564E7D" w:rsidRPr="003F7F6A" w:rsidRDefault="00564E7D" w:rsidP="00A058D4">
      <w:pPr>
        <w:pStyle w:val="ListParagraph"/>
        <w:numPr>
          <w:ilvl w:val="0"/>
          <w:numId w:val="11"/>
        </w:numPr>
        <w:spacing w:line="480" w:lineRule="auto"/>
      </w:pPr>
      <w:r>
        <w:t>Illuminates how environmental factors and site design affect hydrological performance</w:t>
      </w:r>
      <w:r w:rsidR="00A058D4" w:rsidRPr="00A058D4">
        <w:rPr>
          <w:szCs w:val="24"/>
        </w:rPr>
        <w:t>, and allows s</w:t>
      </w:r>
      <w:r w:rsidR="00A058D4" w:rsidRPr="00A058D4">
        <w:rPr>
          <w:rFonts w:eastAsiaTheme="minorEastAsia"/>
          <w:szCs w:val="24"/>
        </w:rPr>
        <w:t xml:space="preserve">implified </w:t>
      </w:r>
      <w:r w:rsidR="00A058D4" w:rsidRPr="00A058D4">
        <w:rPr>
          <w:szCs w:val="24"/>
        </w:rPr>
        <w:t xml:space="preserve">(two-pathway) </w:t>
      </w:r>
      <w:r w:rsidR="00A058D4" w:rsidRPr="00A058D4">
        <w:rPr>
          <w:rFonts w:eastAsiaTheme="minorEastAsia"/>
          <w:szCs w:val="24"/>
        </w:rPr>
        <w:t xml:space="preserve">systems </w:t>
      </w:r>
      <w:r w:rsidR="00A058D4" w:rsidRPr="00A058D4">
        <w:rPr>
          <w:szCs w:val="24"/>
        </w:rPr>
        <w:t>to act as proxies</w:t>
      </w:r>
      <w:r w:rsidR="00A058D4" w:rsidRPr="00A058D4">
        <w:rPr>
          <w:rFonts w:eastAsiaTheme="minorEastAsia"/>
          <w:szCs w:val="24"/>
        </w:rPr>
        <w:t xml:space="preserve"> </w:t>
      </w:r>
      <w:r w:rsidR="00CF427E">
        <w:rPr>
          <w:rFonts w:eastAsiaTheme="minorEastAsia"/>
          <w:szCs w:val="24"/>
        </w:rPr>
        <w:t>for analysis of</w:t>
      </w:r>
      <w:r w:rsidR="00B36469">
        <w:rPr>
          <w:rFonts w:eastAsiaTheme="minorEastAsia"/>
          <w:szCs w:val="24"/>
        </w:rPr>
        <w:t xml:space="preserve"> more complex systems</w:t>
      </w:r>
      <w:r w:rsidR="00A058D4" w:rsidRPr="00A058D4">
        <w:rPr>
          <w:rFonts w:eastAsiaTheme="minorEastAsia"/>
          <w:szCs w:val="24"/>
        </w:rPr>
        <w:t>.</w:t>
      </w:r>
      <w:bookmarkStart w:id="25" w:name="_GoBack"/>
      <w:bookmarkEnd w:id="25"/>
    </w:p>
    <w:p w14:paraId="3D3BB3A2" w14:textId="0642FBB8" w:rsidR="003F7F6A" w:rsidRDefault="00545210" w:rsidP="003F7F6A">
      <w:pPr>
        <w:spacing w:line="480" w:lineRule="auto"/>
      </w:pPr>
      <w:r>
        <w:t>T</w:t>
      </w:r>
      <w:r w:rsidR="003F7F6A">
        <w:t>he</w:t>
      </w:r>
      <w:r w:rsidR="000E3E38">
        <w:t xml:space="preserve"> results of this study indicate:</w:t>
      </w:r>
    </w:p>
    <w:p w14:paraId="24CBDA21" w14:textId="47A438AF" w:rsidR="00545210" w:rsidRDefault="00F204FB" w:rsidP="000E3E38">
      <w:pPr>
        <w:numPr>
          <w:ilvl w:val="0"/>
          <w:numId w:val="14"/>
        </w:numPr>
        <w:spacing w:line="480" w:lineRule="auto"/>
        <w:rPr>
          <w:szCs w:val="24"/>
        </w:rPr>
      </w:pPr>
      <w:r>
        <w:t>Event-scale understanding of stormwater systems is not representative of long-term performance for GI or conventi</w:t>
      </w:r>
      <w:r w:rsidR="0099364D">
        <w:t xml:space="preserve">onal systems; </w:t>
      </w:r>
      <w:r w:rsidR="0099364D">
        <w:rPr>
          <w:rFonts w:cs="Times New Roman"/>
          <w:szCs w:val="24"/>
        </w:rPr>
        <w:t>s</w:t>
      </w:r>
      <w:r>
        <w:t xml:space="preserve">hort-term </w:t>
      </w:r>
      <w:r w:rsidR="00E419E4">
        <w:t>monitoring</w:t>
      </w:r>
      <w:r w:rsidR="00BD3B75">
        <w:t xml:space="preserve"> </w:t>
      </w:r>
      <w:r w:rsidR="00E419E4">
        <w:t>underestimates</w:t>
      </w:r>
      <w:r>
        <w:t xml:space="preserve"> ET during dry</w:t>
      </w:r>
      <w:r w:rsidR="00E419E4">
        <w:t xml:space="preserve"> and cold</w:t>
      </w:r>
      <w:r>
        <w:t xml:space="preserve"> periods. </w:t>
      </w:r>
      <w:r w:rsidR="000E3E38">
        <w:t>Green infrastructure case studies should</w:t>
      </w:r>
      <w:r w:rsidR="000E3E38" w:rsidRPr="00E371BC">
        <w:rPr>
          <w:szCs w:val="24"/>
        </w:rPr>
        <w:t xml:space="preserve"> collect</w:t>
      </w:r>
      <w:r w:rsidR="00CA5B8C" w:rsidRPr="00E371BC">
        <w:rPr>
          <w:szCs w:val="24"/>
        </w:rPr>
        <w:t xml:space="preserve"> measurements appropriate for</w:t>
      </w:r>
      <w:r w:rsidR="000E3E38" w:rsidRPr="00E371BC">
        <w:rPr>
          <w:szCs w:val="24"/>
        </w:rPr>
        <w:t xml:space="preserve"> the spatial and temporal scale</w:t>
      </w:r>
      <w:r w:rsidR="00545210" w:rsidRPr="00E371BC">
        <w:rPr>
          <w:szCs w:val="24"/>
        </w:rPr>
        <w:t>s of interest</w:t>
      </w:r>
      <w:r w:rsidR="00E371BC">
        <w:rPr>
          <w:szCs w:val="24"/>
        </w:rPr>
        <w:t>, and l</w:t>
      </w:r>
      <w:r w:rsidR="00E31B02">
        <w:rPr>
          <w:szCs w:val="24"/>
        </w:rPr>
        <w:t>ong-term mode</w:t>
      </w:r>
      <w:r w:rsidR="00545210" w:rsidRPr="00E371BC">
        <w:rPr>
          <w:szCs w:val="24"/>
        </w:rPr>
        <w:t>ling should not simply upscale event-scale measurements;</w:t>
      </w:r>
    </w:p>
    <w:p w14:paraId="5C73822B" w14:textId="311BF573" w:rsidR="00F204FB" w:rsidRPr="00E371BC" w:rsidRDefault="00F204FB" w:rsidP="000E3E38">
      <w:pPr>
        <w:numPr>
          <w:ilvl w:val="0"/>
          <w:numId w:val="14"/>
        </w:numPr>
        <w:spacing w:line="480" w:lineRule="auto"/>
        <w:rPr>
          <w:szCs w:val="24"/>
        </w:rPr>
      </w:pPr>
      <w:r>
        <w:t xml:space="preserve">Cursory estimation of water budget variables may be adequate to provide an understanding of constructed system water budgets. However, more accurate estimation of ET is necessary </w:t>
      </w:r>
      <w:r w:rsidR="00E419E4">
        <w:t xml:space="preserve">for both living and non-living </w:t>
      </w:r>
      <w:r>
        <w:t>technologies to account for discrepancies between cur</w:t>
      </w:r>
      <w:r w:rsidR="00E419E4">
        <w:t>rent model estimates and weigh</w:t>
      </w:r>
      <w:r w:rsidR="00CF427E">
        <w:t>ing</w:t>
      </w:r>
      <w:r>
        <w:t xml:space="preserve"> lysimetry studies.</w:t>
      </w:r>
    </w:p>
    <w:p w14:paraId="1DC1A4EF" w14:textId="0A2F78F3" w:rsidR="00E33680" w:rsidRPr="003F7F6A" w:rsidRDefault="00CA5B8C" w:rsidP="000E3E38">
      <w:pPr>
        <w:numPr>
          <w:ilvl w:val="0"/>
          <w:numId w:val="14"/>
        </w:numPr>
        <w:spacing w:line="480" w:lineRule="auto"/>
        <w:rPr>
          <w:szCs w:val="24"/>
        </w:rPr>
      </w:pPr>
      <w:r w:rsidRPr="003F7F6A">
        <w:rPr>
          <w:szCs w:val="24"/>
        </w:rPr>
        <w:lastRenderedPageBreak/>
        <w:t xml:space="preserve">Constructed </w:t>
      </w:r>
      <w:r w:rsidR="00545210">
        <w:rPr>
          <w:szCs w:val="24"/>
        </w:rPr>
        <w:t xml:space="preserve">green infrastructure </w:t>
      </w:r>
      <w:r w:rsidRPr="003F7F6A">
        <w:rPr>
          <w:szCs w:val="24"/>
        </w:rPr>
        <w:t>ecosystems may not adequately replace natural ones</w:t>
      </w:r>
      <w:r w:rsidR="00545210">
        <w:rPr>
          <w:szCs w:val="24"/>
        </w:rPr>
        <w:t>, as indicated by differences in natural and constructed wetlands;</w:t>
      </w:r>
    </w:p>
    <w:p w14:paraId="62506648" w14:textId="4D37C06F" w:rsidR="003F7F6A" w:rsidRDefault="00CA5B8C" w:rsidP="000E3E38">
      <w:pPr>
        <w:numPr>
          <w:ilvl w:val="0"/>
          <w:numId w:val="14"/>
        </w:numPr>
        <w:spacing w:line="480" w:lineRule="auto"/>
        <w:rPr>
          <w:szCs w:val="24"/>
        </w:rPr>
      </w:pPr>
      <w:r w:rsidRPr="003F7F6A">
        <w:rPr>
          <w:szCs w:val="24"/>
        </w:rPr>
        <w:t>Modest increases in volumetric reduction (30%) can achieve large peak flow attenuation (90%). Employ</w:t>
      </w:r>
      <w:r w:rsidR="00545210">
        <w:rPr>
          <w:szCs w:val="24"/>
        </w:rPr>
        <w:t>ing</w:t>
      </w:r>
      <w:r w:rsidRPr="003F7F6A">
        <w:rPr>
          <w:szCs w:val="24"/>
        </w:rPr>
        <w:t xml:space="preserve"> permanent reduction pathways (ET, I) instead of temporary </w:t>
      </w:r>
      <w:r w:rsidR="00545210">
        <w:rPr>
          <w:szCs w:val="24"/>
        </w:rPr>
        <w:t xml:space="preserve">storage </w:t>
      </w:r>
      <w:r w:rsidRPr="003F7F6A">
        <w:rPr>
          <w:szCs w:val="24"/>
        </w:rPr>
        <w:t>(</w:t>
      </w:r>
      <w:r w:rsidRPr="003F7F6A">
        <w:rPr>
          <w:szCs w:val="24"/>
          <w:lang w:val="el-GR"/>
        </w:rPr>
        <w:t>Δ</w:t>
      </w:r>
      <w:r w:rsidRPr="003F7F6A">
        <w:rPr>
          <w:szCs w:val="24"/>
        </w:rPr>
        <w:t>S)</w:t>
      </w:r>
      <w:r w:rsidR="00545210">
        <w:rPr>
          <w:szCs w:val="24"/>
        </w:rPr>
        <w:t xml:space="preserve"> is a more effective management strategy for mitigation of stormwater.</w:t>
      </w:r>
    </w:p>
    <w:p w14:paraId="0EE14476" w14:textId="04B183D9" w:rsidR="00E371BC" w:rsidRDefault="00F204FB" w:rsidP="00E371BC">
      <w:pPr>
        <w:spacing w:line="480" w:lineRule="auto"/>
        <w:ind w:left="360"/>
        <w:rPr>
          <w:noProof/>
          <w:szCs w:val="24"/>
        </w:rPr>
      </w:pPr>
      <w:r>
        <w:rPr>
          <w:noProof/>
          <w:szCs w:val="24"/>
        </w:rPr>
        <w:t>Future st</w:t>
      </w:r>
      <w:r w:rsidR="0099364D">
        <w:rPr>
          <w:noProof/>
          <w:szCs w:val="24"/>
        </w:rPr>
        <w:t>udy recommendations:</w:t>
      </w:r>
    </w:p>
    <w:p w14:paraId="17793D1C" w14:textId="77777777" w:rsidR="0099364D" w:rsidRDefault="0078374A" w:rsidP="0099364D">
      <w:pPr>
        <w:pStyle w:val="ListParagraph"/>
        <w:numPr>
          <w:ilvl w:val="0"/>
          <w:numId w:val="15"/>
        </w:numPr>
        <w:spacing w:line="480" w:lineRule="auto"/>
        <w:rPr>
          <w:szCs w:val="24"/>
        </w:rPr>
      </w:pPr>
      <w:r w:rsidRPr="0099364D">
        <w:rPr>
          <w:szCs w:val="24"/>
        </w:rPr>
        <w:t>Additional measurements of water budgets are necessary to better predict hydrologic performance of green infrastructure, especiall</w:t>
      </w:r>
      <w:r w:rsidR="00FD5139" w:rsidRPr="0099364D">
        <w:rPr>
          <w:szCs w:val="24"/>
        </w:rPr>
        <w:t>y retention and detention ponds.</w:t>
      </w:r>
      <w:r w:rsidR="0099364D">
        <w:rPr>
          <w:szCs w:val="24"/>
        </w:rPr>
        <w:t xml:space="preserve"> </w:t>
      </w:r>
    </w:p>
    <w:p w14:paraId="47504C7D" w14:textId="46F336EA" w:rsidR="0078374A" w:rsidRDefault="0099364D" w:rsidP="0099364D">
      <w:pPr>
        <w:pStyle w:val="ListParagraph"/>
        <w:numPr>
          <w:ilvl w:val="0"/>
          <w:numId w:val="15"/>
        </w:numPr>
        <w:spacing w:line="480" w:lineRule="auto"/>
        <w:rPr>
          <w:szCs w:val="24"/>
        </w:rPr>
      </w:pPr>
      <w:r>
        <w:rPr>
          <w:szCs w:val="24"/>
        </w:rPr>
        <w:t xml:space="preserve">A </w:t>
      </w:r>
      <w:r w:rsidRPr="0049191D">
        <w:rPr>
          <w:szCs w:val="24"/>
        </w:rPr>
        <w:t>full water year of daily data</w:t>
      </w:r>
      <w:r>
        <w:rPr>
          <w:szCs w:val="24"/>
        </w:rPr>
        <w:t xml:space="preserve"> is a good starting dataset for this method. S</w:t>
      </w:r>
      <w:r w:rsidRPr="0049191D">
        <w:rPr>
          <w:szCs w:val="24"/>
        </w:rPr>
        <w:t xml:space="preserve">horter duration </w:t>
      </w:r>
      <w:r>
        <w:rPr>
          <w:szCs w:val="24"/>
        </w:rPr>
        <w:t xml:space="preserve">or intermittently collected </w:t>
      </w:r>
      <w:r w:rsidRPr="0049191D">
        <w:rPr>
          <w:szCs w:val="24"/>
        </w:rPr>
        <w:t>datasets are recommended to be analyzed at the event scale</w:t>
      </w:r>
      <w:r>
        <w:rPr>
          <w:szCs w:val="24"/>
        </w:rPr>
        <w:t>.</w:t>
      </w:r>
    </w:p>
    <w:p w14:paraId="2D370C40" w14:textId="483B60B2" w:rsidR="00D65547" w:rsidRPr="0049191D" w:rsidRDefault="00D65547" w:rsidP="0049191D">
      <w:pPr>
        <w:pStyle w:val="Heading1"/>
        <w:rPr>
          <w:rFonts w:ascii="Times New Roman" w:hAnsi="Times New Roman" w:cs="Times New Roman"/>
          <w:sz w:val="24"/>
          <w:szCs w:val="24"/>
        </w:rPr>
      </w:pPr>
      <w:r w:rsidRPr="0049191D">
        <w:rPr>
          <w:rFonts w:ascii="Times New Roman" w:hAnsi="Times New Roman" w:cs="Times New Roman"/>
          <w:sz w:val="24"/>
          <w:szCs w:val="24"/>
        </w:rPr>
        <w:t>Abbreviations</w:t>
      </w:r>
    </w:p>
    <w:p w14:paraId="33DDD183" w14:textId="77777777" w:rsidR="00D65547" w:rsidRPr="0049191D" w:rsidRDefault="00D65547" w:rsidP="0049191D">
      <w:pPr>
        <w:spacing w:line="480" w:lineRule="auto"/>
        <w:rPr>
          <w:rFonts w:cs="Times New Roman"/>
          <w:szCs w:val="24"/>
        </w:rPr>
      </w:pPr>
      <w:r w:rsidRPr="0049191D">
        <w:rPr>
          <w:rFonts w:cs="Times New Roman"/>
          <w:szCs w:val="24"/>
        </w:rPr>
        <w:t xml:space="preserve">BMP (best management practice); ET (evapotranspiration); GI (green infrastructure); I (percolated or infiltrated drainage); LID (low impact development); Q (discharged runoff); ΔS (change in system storage). </w:t>
      </w:r>
    </w:p>
    <w:p w14:paraId="5A9554AD" w14:textId="77777777" w:rsidR="00D65547" w:rsidRPr="0049191D" w:rsidRDefault="00D65547" w:rsidP="0049191D">
      <w:pPr>
        <w:pStyle w:val="Heading1"/>
        <w:rPr>
          <w:rFonts w:ascii="Times New Roman" w:hAnsi="Times New Roman" w:cs="Times New Roman"/>
          <w:sz w:val="24"/>
          <w:szCs w:val="24"/>
        </w:rPr>
      </w:pPr>
      <w:r w:rsidRPr="0049191D">
        <w:rPr>
          <w:rFonts w:ascii="Times New Roman" w:hAnsi="Times New Roman" w:cs="Times New Roman"/>
          <w:sz w:val="24"/>
          <w:szCs w:val="24"/>
        </w:rPr>
        <w:t>Acknowledgements</w:t>
      </w:r>
    </w:p>
    <w:p w14:paraId="597FE368" w14:textId="1E99A5D5" w:rsidR="00D65547" w:rsidRPr="0049191D" w:rsidRDefault="00A32A06" w:rsidP="0049191D">
      <w:pPr>
        <w:spacing w:after="120" w:line="480" w:lineRule="auto"/>
        <w:rPr>
          <w:rFonts w:cs="Times New Roman"/>
          <w:szCs w:val="24"/>
        </w:rPr>
      </w:pPr>
      <w:r w:rsidRPr="007764AC">
        <w:rPr>
          <w:rFonts w:cs="Times New Roman"/>
          <w:iCs/>
          <w:szCs w:val="24"/>
        </w:rPr>
        <w:t>This material is based upon work supported by the National Science Foundation under Grant No. DGE-1449617</w:t>
      </w:r>
      <w:r w:rsidR="007764AC" w:rsidRPr="007764AC">
        <w:rPr>
          <w:rFonts w:cs="Times New Roman"/>
          <w:iCs/>
          <w:szCs w:val="24"/>
        </w:rPr>
        <w:t>, the Surdna Foundation under Grant No.</w:t>
      </w:r>
      <w:r w:rsidR="007764AC" w:rsidRPr="007764AC">
        <w:rPr>
          <w:rFonts w:cs="Times New Roman"/>
          <w:szCs w:val="24"/>
        </w:rPr>
        <w:t xml:space="preserve"> </w:t>
      </w:r>
      <w:r w:rsidR="007764AC" w:rsidRPr="007764AC">
        <w:rPr>
          <w:rFonts w:cs="Times New Roman"/>
          <w:iCs/>
          <w:szCs w:val="24"/>
        </w:rPr>
        <w:t xml:space="preserve">20140225, and </w:t>
      </w:r>
      <w:r w:rsidR="00730259">
        <w:rPr>
          <w:rFonts w:cs="Times New Roman"/>
          <w:iCs/>
          <w:szCs w:val="24"/>
        </w:rPr>
        <w:t xml:space="preserve">a </w:t>
      </w:r>
      <w:r w:rsidR="007764AC" w:rsidRPr="007764AC">
        <w:rPr>
          <w:rFonts w:cs="Times New Roman"/>
          <w:iCs/>
          <w:szCs w:val="24"/>
        </w:rPr>
        <w:t>Syracuse University Fellowship awarded to CE</w:t>
      </w:r>
      <w:r w:rsidRPr="007764AC">
        <w:rPr>
          <w:rFonts w:cs="Times New Roman"/>
          <w:iCs/>
          <w:szCs w:val="24"/>
        </w:rPr>
        <w:t>.</w:t>
      </w:r>
      <w:r w:rsidR="00296528" w:rsidRPr="007764AC">
        <w:rPr>
          <w:rFonts w:cs="Times New Roman"/>
          <w:szCs w:val="24"/>
        </w:rPr>
        <w:t xml:space="preserve"> </w:t>
      </w:r>
      <w:r w:rsidR="000C5AAB" w:rsidRPr="007764AC">
        <w:rPr>
          <w:rFonts w:cs="Times New Roman"/>
          <w:szCs w:val="24"/>
        </w:rPr>
        <w:t>G</w:t>
      </w:r>
      <w:r w:rsidR="00F63F5A" w:rsidRPr="007764AC">
        <w:rPr>
          <w:rFonts w:cs="Times New Roman"/>
          <w:szCs w:val="24"/>
        </w:rPr>
        <w:t>ratitude to</w:t>
      </w:r>
      <w:r w:rsidR="00D65547" w:rsidRPr="007764AC">
        <w:rPr>
          <w:rFonts w:cs="Times New Roman"/>
          <w:szCs w:val="24"/>
        </w:rPr>
        <w:t xml:space="preserve"> Cliff Davidson, Babak Kasaee Roodsari, Kathy Fal</w:t>
      </w:r>
      <w:r w:rsidR="00F63F5A" w:rsidRPr="007764AC">
        <w:rPr>
          <w:rFonts w:cs="Times New Roman"/>
          <w:szCs w:val="24"/>
        </w:rPr>
        <w:t xml:space="preserve">lon Lambert, Peter Groffman, </w:t>
      </w:r>
      <w:r w:rsidR="00D65547" w:rsidRPr="007764AC">
        <w:rPr>
          <w:rFonts w:cs="Times New Roman"/>
          <w:szCs w:val="24"/>
        </w:rPr>
        <w:t>Neil Bett</w:t>
      </w:r>
      <w:r w:rsidR="00F63F5A" w:rsidRPr="007764AC">
        <w:rPr>
          <w:rFonts w:cs="Times New Roman"/>
          <w:szCs w:val="24"/>
        </w:rPr>
        <w:t>ez and Christa Kelleher for their feedback,</w:t>
      </w:r>
      <w:r w:rsidR="00D65547" w:rsidRPr="007764AC">
        <w:rPr>
          <w:rFonts w:cs="Times New Roman"/>
          <w:szCs w:val="24"/>
        </w:rPr>
        <w:t xml:space="preserve"> as well as </w:t>
      </w:r>
      <w:r w:rsidR="0049191D" w:rsidRPr="007764AC">
        <w:rPr>
          <w:rFonts w:cs="Times New Roman"/>
          <w:szCs w:val="24"/>
        </w:rPr>
        <w:t>Thomas</w:t>
      </w:r>
      <w:r w:rsidR="0049191D" w:rsidRPr="0049191D">
        <w:rPr>
          <w:rFonts w:cs="Times New Roman"/>
          <w:szCs w:val="24"/>
        </w:rPr>
        <w:t xml:space="preserve"> Evans, </w:t>
      </w:r>
      <w:r w:rsidR="00D65547" w:rsidRPr="0049191D">
        <w:rPr>
          <w:rFonts w:cs="Times New Roman"/>
          <w:szCs w:val="24"/>
        </w:rPr>
        <w:t>Aditi Padhy</w:t>
      </w:r>
      <w:r w:rsidR="00F63F5A" w:rsidRPr="0049191D">
        <w:rPr>
          <w:rFonts w:cs="Times New Roman"/>
          <w:szCs w:val="24"/>
        </w:rPr>
        <w:t xml:space="preserve">e and Megan Daley for </w:t>
      </w:r>
      <w:r w:rsidR="00D65547" w:rsidRPr="0049191D">
        <w:rPr>
          <w:rFonts w:cs="Times New Roman"/>
          <w:szCs w:val="24"/>
        </w:rPr>
        <w:t xml:space="preserve">editing and literature review. Special thanks to Nicholas Hamilton for development of the ggtern package for producing ternary plots in R. Lastly, this publication relies heavily on the hard work of many other academics, professionals </w:t>
      </w:r>
      <w:r w:rsidR="00D65547" w:rsidRPr="0049191D">
        <w:rPr>
          <w:rFonts w:cs="Times New Roman"/>
          <w:szCs w:val="24"/>
        </w:rPr>
        <w:lastRenderedPageBreak/>
        <w:t>and students over the past 50 years, we are grateful for their contributions of water</w:t>
      </w:r>
      <w:r w:rsidR="002B6EDF" w:rsidRPr="0049191D">
        <w:rPr>
          <w:rFonts w:cs="Times New Roman"/>
          <w:szCs w:val="24"/>
        </w:rPr>
        <w:t xml:space="preserve"> budget data to the literature.</w:t>
      </w:r>
    </w:p>
    <w:p w14:paraId="7B022AB4" w14:textId="790DBB96" w:rsidR="00431ECA" w:rsidRPr="0049191D" w:rsidRDefault="00431ECA" w:rsidP="0049191D">
      <w:pPr>
        <w:pStyle w:val="Heading1"/>
        <w:rPr>
          <w:rFonts w:ascii="Times New Roman" w:hAnsi="Times New Roman" w:cs="Times New Roman"/>
          <w:sz w:val="24"/>
          <w:szCs w:val="24"/>
        </w:rPr>
      </w:pPr>
      <w:r w:rsidRPr="0049191D">
        <w:rPr>
          <w:rFonts w:ascii="Times New Roman" w:hAnsi="Times New Roman" w:cs="Times New Roman"/>
          <w:sz w:val="24"/>
          <w:szCs w:val="24"/>
        </w:rPr>
        <w:t>References</w:t>
      </w:r>
    </w:p>
    <w:p w14:paraId="3D47B433" w14:textId="36534F05"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2</w:t>
      </w:r>
      <w:r w:rsidR="009816CE" w:rsidRPr="009816CE">
        <w:rPr>
          <w:rFonts w:cs="Times New Roman"/>
          <w:szCs w:val="24"/>
          <w:vertAlign w:val="superscript"/>
        </w:rPr>
        <w:t>nd</w:t>
      </w:r>
      <w:r w:rsidR="009816CE">
        <w:rPr>
          <w:rFonts w:cs="Times New Roman"/>
          <w:szCs w:val="24"/>
        </w:rPr>
        <w:t xml:space="preserve"> Nature</w:t>
      </w:r>
      <w:r w:rsidR="007764AC">
        <w:rPr>
          <w:rFonts w:cs="Times New Roman"/>
          <w:szCs w:val="24"/>
        </w:rPr>
        <w:t>, LLC</w:t>
      </w:r>
      <w:r w:rsidRPr="0049191D">
        <w:rPr>
          <w:rFonts w:cs="Times New Roman"/>
          <w:szCs w:val="24"/>
        </w:rPr>
        <w:t xml:space="preserve">. </w:t>
      </w:r>
      <w:r w:rsidR="00A66D36">
        <w:rPr>
          <w:rFonts w:cs="Times New Roman"/>
          <w:szCs w:val="24"/>
        </w:rPr>
        <w:t>(</w:t>
      </w:r>
      <w:r w:rsidRPr="0049191D">
        <w:rPr>
          <w:rFonts w:cs="Times New Roman"/>
          <w:szCs w:val="24"/>
        </w:rPr>
        <w:t>2006</w:t>
      </w:r>
      <w:r w:rsidR="00A66D36">
        <w:rPr>
          <w:rFonts w:cs="Times New Roman"/>
          <w:szCs w:val="24"/>
        </w:rPr>
        <w:t>)</w:t>
      </w:r>
      <w:r w:rsidRPr="0049191D">
        <w:rPr>
          <w:rFonts w:cs="Times New Roman"/>
          <w:szCs w:val="24"/>
        </w:rPr>
        <w:t xml:space="preserve">. </w:t>
      </w:r>
      <w:r w:rsidR="0075616D" w:rsidRPr="008072ED">
        <w:rPr>
          <w:rFonts w:cs="Times New Roman"/>
          <w:i/>
          <w:szCs w:val="24"/>
        </w:rPr>
        <w:t>Lake Tahoe BMP monitoring evaluation process: Synthesis of existing research</w:t>
      </w:r>
      <w:r w:rsidRPr="0049191D">
        <w:rPr>
          <w:rFonts w:cs="Times New Roman"/>
          <w:szCs w:val="24"/>
        </w:rPr>
        <w:t xml:space="preserve"> </w:t>
      </w:r>
      <w:r w:rsidR="008072ED">
        <w:rPr>
          <w:rFonts w:cs="Times New Roman"/>
          <w:szCs w:val="24"/>
        </w:rPr>
        <w:t xml:space="preserve">(Final </w:t>
      </w:r>
      <w:r w:rsidR="00CD018B">
        <w:rPr>
          <w:rFonts w:cs="Times New Roman"/>
          <w:szCs w:val="24"/>
        </w:rPr>
        <w:t>r</w:t>
      </w:r>
      <w:r w:rsidR="008072ED">
        <w:rPr>
          <w:rFonts w:cs="Times New Roman"/>
          <w:szCs w:val="24"/>
        </w:rPr>
        <w:t xml:space="preserve">eport). </w:t>
      </w:r>
      <w:r w:rsidR="008072ED" w:rsidRPr="0049191D">
        <w:rPr>
          <w:rFonts w:cs="Times New Roman"/>
          <w:szCs w:val="24"/>
        </w:rPr>
        <w:t>Santa Cruz, CA</w:t>
      </w:r>
      <w:r w:rsidR="008072ED">
        <w:rPr>
          <w:rFonts w:cs="Times New Roman"/>
          <w:szCs w:val="24"/>
        </w:rPr>
        <w:t xml:space="preserve">: </w:t>
      </w:r>
      <w:r w:rsidRPr="0049191D">
        <w:rPr>
          <w:rFonts w:cs="Times New Roman"/>
          <w:szCs w:val="24"/>
        </w:rPr>
        <w:t>USFS L</w:t>
      </w:r>
      <w:r w:rsidR="008072ED">
        <w:rPr>
          <w:rFonts w:cs="Times New Roman"/>
          <w:szCs w:val="24"/>
        </w:rPr>
        <w:t>ake Tahoe Basin Management Unit</w:t>
      </w:r>
      <w:r w:rsidRPr="0049191D">
        <w:rPr>
          <w:rFonts w:cs="Times New Roman"/>
          <w:szCs w:val="24"/>
        </w:rPr>
        <w:t>.</w:t>
      </w:r>
      <w:r w:rsidR="008072ED" w:rsidRPr="008072ED">
        <w:rPr>
          <w:rFonts w:cs="Times New Roman"/>
          <w:szCs w:val="24"/>
        </w:rPr>
        <w:t xml:space="preserve"> </w:t>
      </w:r>
      <w:r w:rsidR="008072ED">
        <w:rPr>
          <w:rFonts w:cs="Times New Roman"/>
          <w:szCs w:val="24"/>
        </w:rPr>
        <w:t>82 p</w:t>
      </w:r>
      <w:r w:rsidR="008072ED" w:rsidRPr="0049191D">
        <w:rPr>
          <w:rFonts w:cs="Times New Roman"/>
          <w:szCs w:val="24"/>
        </w:rPr>
        <w:t>age</w:t>
      </w:r>
      <w:r w:rsidR="008072ED">
        <w:rPr>
          <w:rFonts w:cs="Times New Roman"/>
          <w:szCs w:val="24"/>
        </w:rPr>
        <w:t>s.</w:t>
      </w:r>
    </w:p>
    <w:p w14:paraId="02D8D69B" w14:textId="4760D191"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Ahiablame, L. M., B. A. Engel, and I. Chaubey. </w:t>
      </w:r>
      <w:r w:rsidR="00A66D36">
        <w:rPr>
          <w:rFonts w:cs="Times New Roman"/>
          <w:szCs w:val="24"/>
        </w:rPr>
        <w:t>(</w:t>
      </w:r>
      <w:r w:rsidRPr="0049191D">
        <w:rPr>
          <w:rFonts w:cs="Times New Roman"/>
          <w:szCs w:val="24"/>
        </w:rPr>
        <w:t>2012</w:t>
      </w:r>
      <w:r w:rsidR="00A66D36">
        <w:rPr>
          <w:rFonts w:cs="Times New Roman"/>
          <w:szCs w:val="24"/>
        </w:rPr>
        <w:t>)</w:t>
      </w:r>
      <w:r w:rsidRPr="0049191D">
        <w:rPr>
          <w:rFonts w:cs="Times New Roman"/>
          <w:szCs w:val="24"/>
        </w:rPr>
        <w:t xml:space="preserve">. </w:t>
      </w:r>
      <w:r w:rsidR="0075616D" w:rsidRPr="0049191D">
        <w:rPr>
          <w:rFonts w:cs="Times New Roman"/>
          <w:szCs w:val="24"/>
        </w:rPr>
        <w:t>Effectiveness of low</w:t>
      </w:r>
      <w:r w:rsidR="0075616D">
        <w:rPr>
          <w:rFonts w:cs="Times New Roman"/>
          <w:szCs w:val="24"/>
        </w:rPr>
        <w:t xml:space="preserve"> impact development practices: L</w:t>
      </w:r>
      <w:r w:rsidR="0075616D" w:rsidRPr="0049191D">
        <w:rPr>
          <w:rFonts w:cs="Times New Roman"/>
          <w:szCs w:val="24"/>
        </w:rPr>
        <w:t>iterature review and suggestions for future research.</w:t>
      </w:r>
      <w:r w:rsidRPr="0049191D">
        <w:rPr>
          <w:rFonts w:cs="Times New Roman"/>
          <w:szCs w:val="24"/>
        </w:rPr>
        <w:t xml:space="preserve"> </w:t>
      </w:r>
      <w:r w:rsidRPr="0075616D">
        <w:rPr>
          <w:rFonts w:cs="Times New Roman"/>
          <w:i/>
          <w:szCs w:val="24"/>
        </w:rPr>
        <w:t>Water</w:t>
      </w:r>
      <w:r w:rsidR="0055585A">
        <w:rPr>
          <w:rFonts w:cs="Times New Roman"/>
          <w:i/>
          <w:szCs w:val="24"/>
        </w:rPr>
        <w:t>,</w:t>
      </w:r>
      <w:r w:rsidRPr="0075616D">
        <w:rPr>
          <w:rFonts w:cs="Times New Roman"/>
          <w:i/>
          <w:szCs w:val="24"/>
        </w:rPr>
        <w:t xml:space="preserve"> Air and Soil Pollution</w:t>
      </w:r>
      <w:r w:rsidRPr="0049191D">
        <w:rPr>
          <w:rFonts w:cs="Times New Roman"/>
          <w:szCs w:val="24"/>
        </w:rPr>
        <w:t xml:space="preserve"> </w:t>
      </w:r>
      <w:r w:rsidRPr="0075616D">
        <w:rPr>
          <w:rFonts w:cs="Times New Roman"/>
          <w:b/>
          <w:szCs w:val="24"/>
        </w:rPr>
        <w:t>223</w:t>
      </w:r>
      <w:r w:rsidR="00A66D36">
        <w:rPr>
          <w:rFonts w:cs="Times New Roman"/>
          <w:szCs w:val="24"/>
        </w:rPr>
        <w:t xml:space="preserve">, </w:t>
      </w:r>
      <w:r w:rsidRPr="0049191D">
        <w:rPr>
          <w:rFonts w:cs="Times New Roman"/>
          <w:szCs w:val="24"/>
        </w:rPr>
        <w:t>4253–4273.</w:t>
      </w:r>
      <w:r w:rsidR="007764AC">
        <w:t xml:space="preserve"> </w:t>
      </w:r>
    </w:p>
    <w:p w14:paraId="53ADB620" w14:textId="686FCDE5"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Amick, R. S.</w:t>
      </w:r>
      <w:r w:rsidR="00A66D36">
        <w:rPr>
          <w:rFonts w:cs="Times New Roman"/>
          <w:szCs w:val="24"/>
        </w:rPr>
        <w:t>, and E. H. Burgess. (</w:t>
      </w:r>
      <w:r w:rsidR="0075616D">
        <w:rPr>
          <w:rFonts w:cs="Times New Roman"/>
          <w:szCs w:val="24"/>
        </w:rPr>
        <w:t>2003</w:t>
      </w:r>
      <w:r w:rsidR="00A66D36">
        <w:rPr>
          <w:rFonts w:cs="Times New Roman"/>
          <w:szCs w:val="24"/>
        </w:rPr>
        <w:t>)</w:t>
      </w:r>
      <w:r w:rsidRPr="0049191D">
        <w:rPr>
          <w:rFonts w:cs="Times New Roman"/>
          <w:szCs w:val="24"/>
        </w:rPr>
        <w:t xml:space="preserve">. </w:t>
      </w:r>
      <w:r w:rsidRPr="008072ED">
        <w:rPr>
          <w:rFonts w:cs="Times New Roman"/>
          <w:i/>
          <w:szCs w:val="24"/>
        </w:rPr>
        <w:t>Exfiltration in sewer systems</w:t>
      </w:r>
      <w:r w:rsidRPr="0049191D">
        <w:rPr>
          <w:rFonts w:cs="Times New Roman"/>
          <w:szCs w:val="24"/>
        </w:rPr>
        <w:t xml:space="preserve"> </w:t>
      </w:r>
      <w:r w:rsidR="008072ED">
        <w:rPr>
          <w:rFonts w:cs="Times New Roman"/>
          <w:szCs w:val="24"/>
        </w:rPr>
        <w:t>(</w:t>
      </w:r>
      <w:r w:rsidR="00CD018B">
        <w:rPr>
          <w:rFonts w:cs="Times New Roman"/>
          <w:szCs w:val="24"/>
        </w:rPr>
        <w:t>Project s</w:t>
      </w:r>
      <w:r w:rsidR="008072ED">
        <w:rPr>
          <w:rFonts w:cs="Times New Roman"/>
          <w:szCs w:val="24"/>
        </w:rPr>
        <w:t>ummary).</w:t>
      </w:r>
      <w:r w:rsidR="0004155A">
        <w:rPr>
          <w:rFonts w:cs="Times New Roman"/>
          <w:szCs w:val="24"/>
        </w:rPr>
        <w:t xml:space="preserve"> </w:t>
      </w:r>
      <w:r w:rsidR="008072ED">
        <w:rPr>
          <w:rFonts w:cs="Times New Roman"/>
          <w:szCs w:val="24"/>
        </w:rPr>
        <w:t>Cincinnati, OH:</w:t>
      </w:r>
      <w:r w:rsidR="008072ED" w:rsidRPr="0049191D">
        <w:rPr>
          <w:rFonts w:cs="Times New Roman"/>
          <w:szCs w:val="24"/>
        </w:rPr>
        <w:t xml:space="preserve"> </w:t>
      </w:r>
      <w:r w:rsidRPr="0049191D">
        <w:rPr>
          <w:rFonts w:cs="Times New Roman"/>
          <w:szCs w:val="24"/>
        </w:rPr>
        <w:t>EPA National Risk Management Research Laboratory.</w:t>
      </w:r>
      <w:r w:rsidR="008072ED" w:rsidRPr="008072ED">
        <w:rPr>
          <w:rFonts w:cs="Times New Roman"/>
          <w:szCs w:val="24"/>
        </w:rPr>
        <w:t xml:space="preserve"> </w:t>
      </w:r>
      <w:r w:rsidR="008072ED">
        <w:rPr>
          <w:rFonts w:cs="Times New Roman"/>
          <w:szCs w:val="24"/>
        </w:rPr>
        <w:t>8 pages.</w:t>
      </w:r>
    </w:p>
    <w:p w14:paraId="4A30BDD9" w14:textId="47968424"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Amick, R. S., E. H. Burgess, and A. Selvakumar. </w:t>
      </w:r>
      <w:r w:rsidR="005C6F9C">
        <w:rPr>
          <w:rFonts w:cs="Times New Roman"/>
          <w:szCs w:val="24"/>
        </w:rPr>
        <w:t>(</w:t>
      </w:r>
      <w:r w:rsidRPr="0049191D">
        <w:rPr>
          <w:rFonts w:cs="Times New Roman"/>
          <w:szCs w:val="24"/>
        </w:rPr>
        <w:t>2000</w:t>
      </w:r>
      <w:r w:rsidR="005C6F9C">
        <w:rPr>
          <w:rFonts w:cs="Times New Roman"/>
          <w:szCs w:val="24"/>
        </w:rPr>
        <w:t>)</w:t>
      </w:r>
      <w:r w:rsidRPr="0049191D">
        <w:rPr>
          <w:rFonts w:cs="Times New Roman"/>
          <w:szCs w:val="24"/>
        </w:rPr>
        <w:t xml:space="preserve">. </w:t>
      </w:r>
      <w:r w:rsidRPr="008072ED">
        <w:rPr>
          <w:rFonts w:cs="Times New Roman"/>
          <w:i/>
          <w:szCs w:val="24"/>
        </w:rPr>
        <w:t>Exfiltration in sewer systems</w:t>
      </w:r>
      <w:r w:rsidRPr="0049191D">
        <w:rPr>
          <w:rFonts w:cs="Times New Roman"/>
          <w:szCs w:val="24"/>
        </w:rPr>
        <w:t xml:space="preserve">. </w:t>
      </w:r>
      <w:r w:rsidR="008072ED" w:rsidRPr="0049191D">
        <w:rPr>
          <w:rFonts w:cs="Times New Roman"/>
          <w:szCs w:val="24"/>
        </w:rPr>
        <w:t>Cincinnati, OH</w:t>
      </w:r>
      <w:r w:rsidR="008072ED">
        <w:rPr>
          <w:rFonts w:cs="Times New Roman"/>
          <w:szCs w:val="24"/>
        </w:rPr>
        <w:t>:</w:t>
      </w:r>
      <w:r w:rsidR="008072ED" w:rsidRPr="0049191D">
        <w:rPr>
          <w:rFonts w:cs="Times New Roman"/>
          <w:szCs w:val="24"/>
        </w:rPr>
        <w:t xml:space="preserve"> </w:t>
      </w:r>
      <w:r w:rsidRPr="0049191D">
        <w:rPr>
          <w:rFonts w:cs="Times New Roman"/>
          <w:szCs w:val="24"/>
        </w:rPr>
        <w:t>EPA National Risk</w:t>
      </w:r>
      <w:r w:rsidR="008072ED">
        <w:rPr>
          <w:rFonts w:cs="Times New Roman"/>
          <w:szCs w:val="24"/>
        </w:rPr>
        <w:t xml:space="preserve"> Management Research Laboratory</w:t>
      </w:r>
      <w:r w:rsidRPr="0049191D">
        <w:rPr>
          <w:rFonts w:cs="Times New Roman"/>
          <w:szCs w:val="24"/>
        </w:rPr>
        <w:t>.</w:t>
      </w:r>
      <w:r w:rsidR="008072ED" w:rsidRPr="008072ED">
        <w:rPr>
          <w:rFonts w:cs="Times New Roman"/>
          <w:szCs w:val="24"/>
        </w:rPr>
        <w:t xml:space="preserve"> </w:t>
      </w:r>
      <w:r w:rsidR="008072ED">
        <w:rPr>
          <w:rFonts w:cs="Times New Roman"/>
          <w:szCs w:val="24"/>
        </w:rPr>
        <w:t>41 p</w:t>
      </w:r>
      <w:r w:rsidR="008072ED" w:rsidRPr="0049191D">
        <w:rPr>
          <w:rFonts w:cs="Times New Roman"/>
          <w:szCs w:val="24"/>
        </w:rPr>
        <w:t>age</w:t>
      </w:r>
      <w:r w:rsidR="008072ED">
        <w:rPr>
          <w:rFonts w:cs="Times New Roman"/>
          <w:szCs w:val="24"/>
        </w:rPr>
        <w:t>s</w:t>
      </w:r>
      <w:r w:rsidR="008072ED" w:rsidRPr="0049191D">
        <w:rPr>
          <w:rFonts w:cs="Times New Roman"/>
          <w:szCs w:val="24"/>
        </w:rPr>
        <w:t>.</w:t>
      </w:r>
    </w:p>
    <w:p w14:paraId="4AEFFE9B" w14:textId="19DFB37B"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Askarizadeh, A., M. A. Rippy, T. D. Fletcher, D. L. Feldman, J. Peng, P. Bowler, A. S. Mehring, B. K. Winfrey, J. A. Vrugt, A. Agha</w:t>
      </w:r>
      <w:r w:rsidR="009816CE">
        <w:rPr>
          <w:rFonts w:cs="Times New Roman"/>
          <w:szCs w:val="24"/>
        </w:rPr>
        <w:t xml:space="preserve"> </w:t>
      </w:r>
      <w:r w:rsidRPr="0049191D">
        <w:rPr>
          <w:rFonts w:cs="Times New Roman"/>
          <w:szCs w:val="24"/>
        </w:rPr>
        <w:t xml:space="preserve">Kouchak, S. C. Jiang, B. F. Sanders, L. A. Levin, S. Taylor, and S. B. Grant. </w:t>
      </w:r>
      <w:r w:rsidR="005C6F9C">
        <w:rPr>
          <w:rFonts w:cs="Times New Roman"/>
          <w:szCs w:val="24"/>
        </w:rPr>
        <w:t>(</w:t>
      </w:r>
      <w:r w:rsidRPr="0049191D">
        <w:rPr>
          <w:rFonts w:cs="Times New Roman"/>
          <w:szCs w:val="24"/>
        </w:rPr>
        <w:t>2015</w:t>
      </w:r>
      <w:r w:rsidR="005C6F9C">
        <w:rPr>
          <w:rFonts w:cs="Times New Roman"/>
          <w:szCs w:val="24"/>
        </w:rPr>
        <w:t>)</w:t>
      </w:r>
      <w:r w:rsidRPr="0049191D">
        <w:rPr>
          <w:rFonts w:cs="Times New Roman"/>
          <w:szCs w:val="24"/>
        </w:rPr>
        <w:t xml:space="preserve">. </w:t>
      </w:r>
      <w:r w:rsidR="0075616D">
        <w:rPr>
          <w:rFonts w:cs="Times New Roman"/>
          <w:szCs w:val="24"/>
        </w:rPr>
        <w:t>From rain tanks to catchments: U</w:t>
      </w:r>
      <w:r w:rsidR="0075616D" w:rsidRPr="0049191D">
        <w:rPr>
          <w:rFonts w:cs="Times New Roman"/>
          <w:szCs w:val="24"/>
        </w:rPr>
        <w:t xml:space="preserve">se of low-impact development to address hydrologic symptoms of the urban stream syndrome. </w:t>
      </w:r>
      <w:r w:rsidRPr="0075616D">
        <w:rPr>
          <w:rFonts w:cs="Times New Roman"/>
          <w:i/>
          <w:szCs w:val="24"/>
        </w:rPr>
        <w:t>Environmental Science &amp; Technology</w:t>
      </w:r>
      <w:r w:rsidR="005C6F9C">
        <w:rPr>
          <w:rFonts w:cs="Times New Roman"/>
          <w:i/>
          <w:szCs w:val="24"/>
        </w:rPr>
        <w:t>,</w:t>
      </w:r>
      <w:r w:rsidRPr="0049191D">
        <w:rPr>
          <w:rFonts w:cs="Times New Roman"/>
          <w:szCs w:val="24"/>
        </w:rPr>
        <w:t xml:space="preserve"> </w:t>
      </w:r>
      <w:r w:rsidRPr="0075616D">
        <w:rPr>
          <w:rFonts w:cs="Times New Roman"/>
          <w:b/>
          <w:szCs w:val="24"/>
        </w:rPr>
        <w:t>49</w:t>
      </w:r>
      <w:r w:rsidR="005C6F9C">
        <w:rPr>
          <w:rFonts w:cs="Times New Roman"/>
          <w:szCs w:val="24"/>
        </w:rPr>
        <w:t xml:space="preserve">, </w:t>
      </w:r>
      <w:r w:rsidRPr="0049191D">
        <w:rPr>
          <w:rFonts w:cs="Times New Roman"/>
          <w:szCs w:val="24"/>
        </w:rPr>
        <w:t>11264–11280.</w:t>
      </w:r>
      <w:r w:rsidR="0004155A">
        <w:rPr>
          <w:rFonts w:cs="Times New Roman"/>
          <w:szCs w:val="24"/>
        </w:rPr>
        <w:t xml:space="preserve"> </w:t>
      </w:r>
    </w:p>
    <w:p w14:paraId="740752CD" w14:textId="12DAF9AC"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Ayub, K. R., N. A. Zakaria, R. Abdullah, and </w:t>
      </w:r>
      <w:r w:rsidR="0075616D">
        <w:rPr>
          <w:rFonts w:cs="Times New Roman"/>
          <w:szCs w:val="24"/>
        </w:rPr>
        <w:t xml:space="preserve">R. Ramli. </w:t>
      </w:r>
      <w:r w:rsidR="005C6F9C">
        <w:rPr>
          <w:rFonts w:cs="Times New Roman"/>
          <w:szCs w:val="24"/>
        </w:rPr>
        <w:t>(</w:t>
      </w:r>
      <w:r w:rsidR="0075616D">
        <w:rPr>
          <w:rFonts w:cs="Times New Roman"/>
          <w:szCs w:val="24"/>
        </w:rPr>
        <w:t>2010</w:t>
      </w:r>
      <w:r w:rsidR="005C6F9C">
        <w:rPr>
          <w:rFonts w:cs="Times New Roman"/>
          <w:szCs w:val="24"/>
        </w:rPr>
        <w:t>)</w:t>
      </w:r>
      <w:r w:rsidR="0075616D">
        <w:rPr>
          <w:rFonts w:cs="Times New Roman"/>
          <w:szCs w:val="24"/>
        </w:rPr>
        <w:t>. Water balance: C</w:t>
      </w:r>
      <w:r w:rsidRPr="0049191D">
        <w:rPr>
          <w:rFonts w:cs="Times New Roman"/>
          <w:szCs w:val="24"/>
        </w:rPr>
        <w:t xml:space="preserve">ase study of a constructed wetland as part of the bio-ecological drainage system (BIOECODS). </w:t>
      </w:r>
      <w:r w:rsidRPr="0075616D">
        <w:rPr>
          <w:rFonts w:cs="Times New Roman"/>
          <w:i/>
          <w:szCs w:val="24"/>
        </w:rPr>
        <w:t>Water Science and Technology</w:t>
      </w:r>
      <w:r w:rsidR="005C6F9C">
        <w:rPr>
          <w:rFonts w:cs="Times New Roman"/>
          <w:i/>
          <w:szCs w:val="24"/>
        </w:rPr>
        <w:t>,</w:t>
      </w:r>
      <w:r w:rsidRPr="0049191D">
        <w:rPr>
          <w:rFonts w:cs="Times New Roman"/>
          <w:szCs w:val="24"/>
        </w:rPr>
        <w:t xml:space="preserve"> </w:t>
      </w:r>
      <w:r w:rsidRPr="0075616D">
        <w:rPr>
          <w:rFonts w:cs="Times New Roman"/>
          <w:b/>
          <w:szCs w:val="24"/>
        </w:rPr>
        <w:t>62</w:t>
      </w:r>
      <w:r w:rsidR="005C6F9C">
        <w:rPr>
          <w:rFonts w:cs="Times New Roman"/>
          <w:szCs w:val="24"/>
        </w:rPr>
        <w:t>,</w:t>
      </w:r>
      <w:r w:rsidRPr="0049191D">
        <w:rPr>
          <w:rFonts w:cs="Times New Roman"/>
          <w:szCs w:val="24"/>
        </w:rPr>
        <w:t>1931–1936.</w:t>
      </w:r>
      <w:r w:rsidR="0004155A">
        <w:rPr>
          <w:rFonts w:cs="Times New Roman"/>
          <w:szCs w:val="24"/>
        </w:rPr>
        <w:t xml:space="preserve"> </w:t>
      </w:r>
    </w:p>
    <w:p w14:paraId="58008226" w14:textId="6F241086"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Ballestero, T. </w:t>
      </w:r>
      <w:r w:rsidR="005C6F9C">
        <w:rPr>
          <w:rFonts w:cs="Times New Roman"/>
          <w:szCs w:val="24"/>
        </w:rPr>
        <w:t>(</w:t>
      </w:r>
      <w:r w:rsidRPr="0049191D">
        <w:rPr>
          <w:rFonts w:cs="Times New Roman"/>
          <w:szCs w:val="24"/>
        </w:rPr>
        <w:t>2012</w:t>
      </w:r>
      <w:r w:rsidR="005C6F9C">
        <w:rPr>
          <w:rFonts w:cs="Times New Roman"/>
          <w:szCs w:val="24"/>
        </w:rPr>
        <w:t>)</w:t>
      </w:r>
      <w:r w:rsidRPr="0049191D">
        <w:rPr>
          <w:rFonts w:cs="Times New Roman"/>
          <w:szCs w:val="24"/>
        </w:rPr>
        <w:t xml:space="preserve">. </w:t>
      </w:r>
      <w:r w:rsidRPr="008072ED">
        <w:rPr>
          <w:rFonts w:cs="Times New Roman"/>
          <w:i/>
          <w:szCs w:val="24"/>
        </w:rPr>
        <w:t>University of New Hampshire Stormwater Center 2012 Biennial Report</w:t>
      </w:r>
      <w:r w:rsidRPr="0049191D">
        <w:rPr>
          <w:rFonts w:cs="Times New Roman"/>
          <w:szCs w:val="24"/>
        </w:rPr>
        <w:t xml:space="preserve">. </w:t>
      </w:r>
      <w:r w:rsidR="008072ED">
        <w:rPr>
          <w:rFonts w:cs="Times New Roman"/>
          <w:szCs w:val="24"/>
        </w:rPr>
        <w:t xml:space="preserve">Durham, NH: </w:t>
      </w:r>
      <w:r w:rsidR="00824061">
        <w:rPr>
          <w:rFonts w:cs="Times New Roman"/>
          <w:szCs w:val="24"/>
        </w:rPr>
        <w:t>UNH</w:t>
      </w:r>
      <w:r w:rsidR="00CD018B">
        <w:rPr>
          <w:rFonts w:cs="Times New Roman"/>
          <w:szCs w:val="24"/>
        </w:rPr>
        <w:t xml:space="preserve"> </w:t>
      </w:r>
      <w:r w:rsidR="00824061">
        <w:rPr>
          <w:rFonts w:cs="Times New Roman"/>
          <w:szCs w:val="24"/>
        </w:rPr>
        <w:t>S</w:t>
      </w:r>
      <w:r w:rsidR="00CD018B">
        <w:rPr>
          <w:rFonts w:cs="Times New Roman"/>
          <w:szCs w:val="24"/>
        </w:rPr>
        <w:t xml:space="preserve">tormwater </w:t>
      </w:r>
      <w:r w:rsidR="00824061">
        <w:rPr>
          <w:rFonts w:cs="Times New Roman"/>
          <w:szCs w:val="24"/>
        </w:rPr>
        <w:t>C</w:t>
      </w:r>
      <w:r w:rsidR="00CD018B">
        <w:rPr>
          <w:rFonts w:cs="Times New Roman"/>
          <w:szCs w:val="24"/>
        </w:rPr>
        <w:t>enter</w:t>
      </w:r>
      <w:r w:rsidRPr="0049191D">
        <w:rPr>
          <w:rFonts w:cs="Times New Roman"/>
          <w:szCs w:val="24"/>
        </w:rPr>
        <w:t>.</w:t>
      </w:r>
      <w:r w:rsidR="008072ED" w:rsidRPr="008072ED">
        <w:rPr>
          <w:rFonts w:cs="Times New Roman"/>
          <w:szCs w:val="24"/>
        </w:rPr>
        <w:t xml:space="preserve"> </w:t>
      </w:r>
      <w:r w:rsidR="008072ED">
        <w:rPr>
          <w:rFonts w:cs="Times New Roman"/>
          <w:szCs w:val="24"/>
        </w:rPr>
        <w:t>36 pages.</w:t>
      </w:r>
    </w:p>
    <w:p w14:paraId="268DD96D" w14:textId="7AC2B431"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lastRenderedPageBreak/>
        <w:t xml:space="preserve">Berghage, R., D. Beattie, A. Jarrett, C. Thuring, F. Razaei, and T. O’Connor. </w:t>
      </w:r>
      <w:r w:rsidR="005C6F9C">
        <w:rPr>
          <w:rFonts w:cs="Times New Roman"/>
          <w:szCs w:val="24"/>
        </w:rPr>
        <w:t>(</w:t>
      </w:r>
      <w:r w:rsidRPr="0049191D">
        <w:rPr>
          <w:rFonts w:cs="Times New Roman"/>
          <w:szCs w:val="24"/>
        </w:rPr>
        <w:t>2009</w:t>
      </w:r>
      <w:r w:rsidR="005C6F9C">
        <w:rPr>
          <w:rFonts w:cs="Times New Roman"/>
          <w:szCs w:val="24"/>
        </w:rPr>
        <w:t>)</w:t>
      </w:r>
      <w:r w:rsidRPr="0049191D">
        <w:rPr>
          <w:rFonts w:cs="Times New Roman"/>
          <w:szCs w:val="24"/>
        </w:rPr>
        <w:t xml:space="preserve">. </w:t>
      </w:r>
      <w:r w:rsidR="0075616D" w:rsidRPr="008072ED">
        <w:rPr>
          <w:rFonts w:cs="Times New Roman"/>
          <w:i/>
          <w:szCs w:val="24"/>
        </w:rPr>
        <w:t>Green roofs for stormwater runoff control</w:t>
      </w:r>
      <w:r w:rsidRPr="0049191D">
        <w:rPr>
          <w:rFonts w:cs="Times New Roman"/>
          <w:szCs w:val="24"/>
        </w:rPr>
        <w:t xml:space="preserve">. </w:t>
      </w:r>
      <w:r w:rsidR="008072ED" w:rsidRPr="0049191D">
        <w:rPr>
          <w:rFonts w:cs="Times New Roman"/>
          <w:szCs w:val="24"/>
        </w:rPr>
        <w:t>Cincinnati, OH</w:t>
      </w:r>
      <w:r w:rsidR="008072ED">
        <w:rPr>
          <w:rFonts w:cs="Times New Roman"/>
          <w:szCs w:val="24"/>
        </w:rPr>
        <w:t>:</w:t>
      </w:r>
      <w:r w:rsidR="008072ED" w:rsidRPr="0049191D">
        <w:rPr>
          <w:rFonts w:cs="Times New Roman"/>
          <w:szCs w:val="24"/>
        </w:rPr>
        <w:t xml:space="preserve"> </w:t>
      </w:r>
      <w:r w:rsidRPr="0049191D">
        <w:rPr>
          <w:rFonts w:cs="Times New Roman"/>
          <w:szCs w:val="24"/>
        </w:rPr>
        <w:t>EPA National Risk</w:t>
      </w:r>
      <w:r w:rsidR="008072ED">
        <w:rPr>
          <w:rFonts w:cs="Times New Roman"/>
          <w:szCs w:val="24"/>
        </w:rPr>
        <w:t xml:space="preserve"> Management Research Laboratory</w:t>
      </w:r>
      <w:r w:rsidRPr="0049191D">
        <w:rPr>
          <w:rFonts w:cs="Times New Roman"/>
          <w:szCs w:val="24"/>
        </w:rPr>
        <w:t>.</w:t>
      </w:r>
      <w:r w:rsidR="008072ED" w:rsidRPr="008072ED">
        <w:rPr>
          <w:rFonts w:cs="Times New Roman"/>
          <w:szCs w:val="24"/>
        </w:rPr>
        <w:t xml:space="preserve"> </w:t>
      </w:r>
      <w:r w:rsidR="008072ED">
        <w:rPr>
          <w:rFonts w:cs="Times New Roman"/>
          <w:szCs w:val="24"/>
        </w:rPr>
        <w:t>81 pages</w:t>
      </w:r>
      <w:r w:rsidR="008072ED" w:rsidRPr="0049191D">
        <w:rPr>
          <w:rFonts w:cs="Times New Roman"/>
          <w:szCs w:val="24"/>
        </w:rPr>
        <w:t>.</w:t>
      </w:r>
    </w:p>
    <w:p w14:paraId="2ADAFA79" w14:textId="1FDB641E"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Berghage, R., A. Jarrett, D. Beattie, K. Kelley, S. Husain, F. Rezai, B. Long, A. Negassi, and R. Cameron. </w:t>
      </w:r>
      <w:r w:rsidR="005C6F9C">
        <w:rPr>
          <w:rFonts w:cs="Times New Roman"/>
          <w:szCs w:val="24"/>
        </w:rPr>
        <w:t>(</w:t>
      </w:r>
      <w:r w:rsidRPr="0049191D">
        <w:rPr>
          <w:rFonts w:cs="Times New Roman"/>
          <w:szCs w:val="24"/>
        </w:rPr>
        <w:t>2007</w:t>
      </w:r>
      <w:r w:rsidR="005C6F9C">
        <w:rPr>
          <w:rFonts w:cs="Times New Roman"/>
          <w:szCs w:val="24"/>
        </w:rPr>
        <w:t>)</w:t>
      </w:r>
      <w:r w:rsidRPr="0049191D">
        <w:rPr>
          <w:rFonts w:cs="Times New Roman"/>
          <w:szCs w:val="24"/>
        </w:rPr>
        <w:t xml:space="preserve">. </w:t>
      </w:r>
      <w:r w:rsidRPr="00890615">
        <w:rPr>
          <w:rFonts w:cs="Times New Roman"/>
          <w:i/>
          <w:szCs w:val="24"/>
        </w:rPr>
        <w:t>Quantifying evaporation and transpirational water losses from green roofs and green roof media capacity for neutralizing acid rain</w:t>
      </w:r>
      <w:r w:rsidRPr="0049191D">
        <w:rPr>
          <w:rFonts w:cs="Times New Roman"/>
          <w:szCs w:val="24"/>
        </w:rPr>
        <w:t xml:space="preserve">. </w:t>
      </w:r>
      <w:r w:rsidR="00890615">
        <w:rPr>
          <w:rFonts w:cs="Times New Roman"/>
          <w:szCs w:val="24"/>
        </w:rPr>
        <w:t xml:space="preserve">State College, PA: Pennsylvania State University and </w:t>
      </w:r>
      <w:r w:rsidR="00890615" w:rsidRPr="0049191D">
        <w:rPr>
          <w:rFonts w:cs="Times New Roman"/>
          <w:szCs w:val="24"/>
        </w:rPr>
        <w:t>North Carolina State University.</w:t>
      </w:r>
      <w:r w:rsidR="00890615">
        <w:rPr>
          <w:rFonts w:cs="Times New Roman"/>
          <w:szCs w:val="24"/>
        </w:rPr>
        <w:t xml:space="preserve"> </w:t>
      </w:r>
      <w:r w:rsidR="0093086A">
        <w:rPr>
          <w:rFonts w:cs="Times New Roman"/>
          <w:szCs w:val="24"/>
        </w:rPr>
        <w:t>94 pages</w:t>
      </w:r>
      <w:r w:rsidRPr="0049191D">
        <w:rPr>
          <w:rFonts w:cs="Times New Roman"/>
          <w:szCs w:val="24"/>
        </w:rPr>
        <w:t>.</w:t>
      </w:r>
      <w:r w:rsidR="00824061">
        <w:rPr>
          <w:rFonts w:cs="Times New Roman"/>
          <w:szCs w:val="24"/>
        </w:rPr>
        <w:t xml:space="preserve"> </w:t>
      </w:r>
    </w:p>
    <w:p w14:paraId="2DC7BF90" w14:textId="1CE8478C"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Berndtsson, J. 2010. Green roof performance towards management of runoff water quantity and quality: A review. </w:t>
      </w:r>
      <w:r w:rsidRPr="0075616D">
        <w:rPr>
          <w:rFonts w:cs="Times New Roman"/>
          <w:i/>
          <w:szCs w:val="24"/>
        </w:rPr>
        <w:t>Ecological Engineering</w:t>
      </w:r>
      <w:r w:rsidR="005C6F9C">
        <w:rPr>
          <w:rFonts w:cs="Times New Roman"/>
          <w:i/>
          <w:szCs w:val="24"/>
        </w:rPr>
        <w:t>,</w:t>
      </w:r>
      <w:r w:rsidRPr="0049191D">
        <w:rPr>
          <w:rFonts w:cs="Times New Roman"/>
          <w:szCs w:val="24"/>
        </w:rPr>
        <w:t xml:space="preserve"> </w:t>
      </w:r>
      <w:r w:rsidRPr="0075616D">
        <w:rPr>
          <w:rFonts w:cs="Times New Roman"/>
          <w:b/>
          <w:szCs w:val="24"/>
        </w:rPr>
        <w:t>36</w:t>
      </w:r>
      <w:r w:rsidR="005C6F9C">
        <w:rPr>
          <w:rFonts w:cs="Times New Roman"/>
          <w:szCs w:val="24"/>
        </w:rPr>
        <w:t xml:space="preserve">, </w:t>
      </w:r>
      <w:r w:rsidRPr="0049191D">
        <w:rPr>
          <w:rFonts w:cs="Times New Roman"/>
          <w:szCs w:val="24"/>
        </w:rPr>
        <w:t>351–360.</w:t>
      </w:r>
    </w:p>
    <w:p w14:paraId="630CB55A" w14:textId="4EC2CA89"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Bhaskar, A. S., and C. Welty. </w:t>
      </w:r>
      <w:r w:rsidR="005C6F9C">
        <w:rPr>
          <w:rFonts w:cs="Times New Roman"/>
          <w:szCs w:val="24"/>
        </w:rPr>
        <w:t>(</w:t>
      </w:r>
      <w:r w:rsidRPr="0049191D">
        <w:rPr>
          <w:rFonts w:cs="Times New Roman"/>
          <w:szCs w:val="24"/>
        </w:rPr>
        <w:t>2012</w:t>
      </w:r>
      <w:r w:rsidR="005C6F9C">
        <w:rPr>
          <w:rFonts w:cs="Times New Roman"/>
          <w:szCs w:val="24"/>
        </w:rPr>
        <w:t>)</w:t>
      </w:r>
      <w:r w:rsidRPr="0049191D">
        <w:rPr>
          <w:rFonts w:cs="Times New Roman"/>
          <w:szCs w:val="24"/>
        </w:rPr>
        <w:t xml:space="preserve">. </w:t>
      </w:r>
      <w:r w:rsidR="0075616D">
        <w:rPr>
          <w:rFonts w:cs="Times New Roman"/>
          <w:szCs w:val="24"/>
        </w:rPr>
        <w:t>W</w:t>
      </w:r>
      <w:r w:rsidR="0075616D" w:rsidRPr="0049191D">
        <w:rPr>
          <w:rFonts w:cs="Times New Roman"/>
          <w:szCs w:val="24"/>
        </w:rPr>
        <w:t>ater balances along an urban-to-</w:t>
      </w:r>
      <w:r w:rsidR="0075616D">
        <w:rPr>
          <w:rFonts w:cs="Times New Roman"/>
          <w:szCs w:val="24"/>
        </w:rPr>
        <w:t>rural gradient of metropolitan B</w:t>
      </w:r>
      <w:r w:rsidR="0075616D" w:rsidRPr="0049191D">
        <w:rPr>
          <w:rFonts w:cs="Times New Roman"/>
          <w:szCs w:val="24"/>
        </w:rPr>
        <w:t>altimore</w:t>
      </w:r>
      <w:r w:rsidRPr="0049191D">
        <w:rPr>
          <w:rFonts w:cs="Times New Roman"/>
          <w:szCs w:val="24"/>
        </w:rPr>
        <w:t xml:space="preserve">, 2001-2009. </w:t>
      </w:r>
      <w:r w:rsidRPr="0075616D">
        <w:rPr>
          <w:rFonts w:cs="Times New Roman"/>
          <w:i/>
          <w:szCs w:val="24"/>
        </w:rPr>
        <w:t>Environmental &amp; Engineering Geoscience</w:t>
      </w:r>
      <w:r w:rsidR="005C6F9C">
        <w:rPr>
          <w:rFonts w:cs="Times New Roman"/>
          <w:i/>
          <w:szCs w:val="24"/>
        </w:rPr>
        <w:t>,</w:t>
      </w:r>
      <w:r w:rsidRPr="0049191D">
        <w:rPr>
          <w:rFonts w:cs="Times New Roman"/>
          <w:szCs w:val="24"/>
        </w:rPr>
        <w:t xml:space="preserve"> </w:t>
      </w:r>
      <w:r w:rsidRPr="0075616D">
        <w:rPr>
          <w:rFonts w:cs="Times New Roman"/>
          <w:b/>
          <w:szCs w:val="24"/>
        </w:rPr>
        <w:t>18</w:t>
      </w:r>
      <w:r w:rsidR="005C6F9C">
        <w:rPr>
          <w:rFonts w:cs="Times New Roman"/>
          <w:szCs w:val="24"/>
        </w:rPr>
        <w:t xml:space="preserve">, </w:t>
      </w:r>
      <w:r w:rsidRPr="0049191D">
        <w:rPr>
          <w:rFonts w:cs="Times New Roman"/>
          <w:szCs w:val="24"/>
        </w:rPr>
        <w:t>37–50.</w:t>
      </w:r>
    </w:p>
    <w:p w14:paraId="799626D1" w14:textId="3DFE608F"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Bleam, W. F. </w:t>
      </w:r>
      <w:r w:rsidR="005C6F9C">
        <w:rPr>
          <w:rFonts w:cs="Times New Roman"/>
          <w:szCs w:val="24"/>
        </w:rPr>
        <w:t>(</w:t>
      </w:r>
      <w:r w:rsidRPr="0049191D">
        <w:rPr>
          <w:rFonts w:cs="Times New Roman"/>
          <w:szCs w:val="24"/>
        </w:rPr>
        <w:t>2016</w:t>
      </w:r>
      <w:r w:rsidR="005C6F9C">
        <w:rPr>
          <w:rFonts w:cs="Times New Roman"/>
          <w:szCs w:val="24"/>
        </w:rPr>
        <w:t>)</w:t>
      </w:r>
      <w:r w:rsidRPr="0049191D">
        <w:rPr>
          <w:rFonts w:cs="Times New Roman"/>
          <w:szCs w:val="24"/>
        </w:rPr>
        <w:t xml:space="preserve">. </w:t>
      </w:r>
      <w:r w:rsidRPr="0075616D">
        <w:rPr>
          <w:rFonts w:cs="Times New Roman"/>
          <w:i/>
          <w:szCs w:val="24"/>
        </w:rPr>
        <w:t>S</w:t>
      </w:r>
      <w:r w:rsidR="0075616D" w:rsidRPr="0075616D">
        <w:rPr>
          <w:rFonts w:cs="Times New Roman"/>
          <w:i/>
          <w:szCs w:val="24"/>
        </w:rPr>
        <w:t>oil and Environmental Chemistry</w:t>
      </w:r>
      <w:r w:rsidR="005C6F9C">
        <w:rPr>
          <w:rFonts w:cs="Times New Roman"/>
          <w:szCs w:val="24"/>
        </w:rPr>
        <w:t xml:space="preserve"> (</w:t>
      </w:r>
      <w:r w:rsidR="0075616D">
        <w:rPr>
          <w:rFonts w:cs="Times New Roman"/>
          <w:szCs w:val="24"/>
        </w:rPr>
        <w:t>2nd</w:t>
      </w:r>
      <w:r w:rsidR="005C6F9C">
        <w:rPr>
          <w:rFonts w:cs="Times New Roman"/>
          <w:szCs w:val="24"/>
        </w:rPr>
        <w:t xml:space="preserve"> ed.)</w:t>
      </w:r>
      <w:r w:rsidRPr="0049191D">
        <w:rPr>
          <w:rFonts w:cs="Times New Roman"/>
          <w:szCs w:val="24"/>
        </w:rPr>
        <w:t>. London</w:t>
      </w:r>
      <w:r w:rsidR="005C6F9C">
        <w:rPr>
          <w:rFonts w:cs="Times New Roman"/>
          <w:szCs w:val="24"/>
        </w:rPr>
        <w:t>: Academic Press</w:t>
      </w:r>
      <w:r w:rsidRPr="0049191D">
        <w:rPr>
          <w:rFonts w:cs="Times New Roman"/>
          <w:szCs w:val="24"/>
        </w:rPr>
        <w:t>.</w:t>
      </w:r>
    </w:p>
    <w:p w14:paraId="105C1A10" w14:textId="66E963E1"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Bratieres, K., T. Fletcher, A. Deletic, and Y. Zinger. </w:t>
      </w:r>
      <w:r w:rsidR="005C6F9C">
        <w:rPr>
          <w:rFonts w:cs="Times New Roman"/>
          <w:szCs w:val="24"/>
        </w:rPr>
        <w:t>(</w:t>
      </w:r>
      <w:r w:rsidRPr="0049191D">
        <w:rPr>
          <w:rFonts w:cs="Times New Roman"/>
          <w:szCs w:val="24"/>
        </w:rPr>
        <w:t>2008</w:t>
      </w:r>
      <w:r w:rsidR="005C6F9C">
        <w:rPr>
          <w:rFonts w:cs="Times New Roman"/>
          <w:szCs w:val="24"/>
        </w:rPr>
        <w:t>)</w:t>
      </w:r>
      <w:r w:rsidRPr="0049191D">
        <w:rPr>
          <w:rFonts w:cs="Times New Roman"/>
          <w:szCs w:val="24"/>
        </w:rPr>
        <w:t xml:space="preserve">. Nutrient and sediment removal by stormwater biofilters: A large-scale design optimisation study. </w:t>
      </w:r>
      <w:r w:rsidRPr="0075616D">
        <w:rPr>
          <w:rFonts w:cs="Times New Roman"/>
          <w:i/>
          <w:szCs w:val="24"/>
        </w:rPr>
        <w:t>Water Research</w:t>
      </w:r>
      <w:r w:rsidR="005C6F9C">
        <w:rPr>
          <w:rFonts w:cs="Times New Roman"/>
          <w:i/>
          <w:szCs w:val="24"/>
        </w:rPr>
        <w:t>,</w:t>
      </w:r>
      <w:r w:rsidRPr="0049191D">
        <w:rPr>
          <w:rFonts w:cs="Times New Roman"/>
          <w:szCs w:val="24"/>
        </w:rPr>
        <w:t xml:space="preserve"> </w:t>
      </w:r>
      <w:r w:rsidRPr="0075616D">
        <w:rPr>
          <w:rFonts w:cs="Times New Roman"/>
          <w:b/>
          <w:szCs w:val="24"/>
        </w:rPr>
        <w:t>42</w:t>
      </w:r>
      <w:r w:rsidR="005C6F9C">
        <w:rPr>
          <w:rFonts w:cs="Times New Roman"/>
          <w:szCs w:val="24"/>
        </w:rPr>
        <w:t xml:space="preserve">, </w:t>
      </w:r>
      <w:r w:rsidRPr="0049191D">
        <w:rPr>
          <w:rFonts w:cs="Times New Roman"/>
          <w:szCs w:val="24"/>
        </w:rPr>
        <w:t>3930–3940.</w:t>
      </w:r>
    </w:p>
    <w:p w14:paraId="38608E49" w14:textId="453554F8"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Brown, H. </w:t>
      </w:r>
      <w:r w:rsidR="005C6F9C">
        <w:rPr>
          <w:rFonts w:cs="Times New Roman"/>
          <w:szCs w:val="24"/>
        </w:rPr>
        <w:t>(</w:t>
      </w:r>
      <w:r w:rsidRPr="0049191D">
        <w:rPr>
          <w:rFonts w:cs="Times New Roman"/>
          <w:szCs w:val="24"/>
        </w:rPr>
        <w:t>2014</w:t>
      </w:r>
      <w:r w:rsidR="005C6F9C">
        <w:rPr>
          <w:rFonts w:cs="Times New Roman"/>
          <w:szCs w:val="24"/>
        </w:rPr>
        <w:t>)</w:t>
      </w:r>
      <w:r w:rsidRPr="0049191D">
        <w:rPr>
          <w:rFonts w:cs="Times New Roman"/>
          <w:szCs w:val="24"/>
        </w:rPr>
        <w:t xml:space="preserve">. </w:t>
      </w:r>
      <w:r w:rsidRPr="0075616D">
        <w:rPr>
          <w:rFonts w:cs="Times New Roman"/>
          <w:i/>
          <w:szCs w:val="24"/>
        </w:rPr>
        <w:t>Next Generation Infrastructure: Principles for Post-Industrial Public Works</w:t>
      </w:r>
      <w:r w:rsidRPr="0049191D">
        <w:rPr>
          <w:rFonts w:cs="Times New Roman"/>
          <w:szCs w:val="24"/>
        </w:rPr>
        <w:t>.</w:t>
      </w:r>
      <w:r w:rsidR="0075616D">
        <w:rPr>
          <w:rFonts w:cs="Times New Roman"/>
          <w:szCs w:val="24"/>
        </w:rPr>
        <w:t xml:space="preserve"> Washington, DC</w:t>
      </w:r>
      <w:r w:rsidR="005C6F9C">
        <w:rPr>
          <w:rFonts w:cs="Times New Roman"/>
          <w:szCs w:val="24"/>
        </w:rPr>
        <w:t>:</w:t>
      </w:r>
      <w:r w:rsidR="005C6F9C" w:rsidRPr="005C6F9C">
        <w:rPr>
          <w:rFonts w:cs="Times New Roman"/>
          <w:szCs w:val="24"/>
        </w:rPr>
        <w:t xml:space="preserve"> </w:t>
      </w:r>
      <w:r w:rsidR="005C6F9C" w:rsidRPr="0049191D">
        <w:rPr>
          <w:rFonts w:cs="Times New Roman"/>
          <w:szCs w:val="24"/>
        </w:rPr>
        <w:t>Island Press</w:t>
      </w:r>
      <w:r w:rsidRPr="0049191D">
        <w:rPr>
          <w:rFonts w:cs="Times New Roman"/>
          <w:szCs w:val="24"/>
        </w:rPr>
        <w:t>.</w:t>
      </w:r>
    </w:p>
    <w:p w14:paraId="6B3F6261" w14:textId="0E58CCDA"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Brown, R. A., and M. Borst. </w:t>
      </w:r>
      <w:r w:rsidR="005C6F9C">
        <w:rPr>
          <w:rFonts w:cs="Times New Roman"/>
          <w:szCs w:val="24"/>
        </w:rPr>
        <w:t>(</w:t>
      </w:r>
      <w:r w:rsidRPr="0049191D">
        <w:rPr>
          <w:rFonts w:cs="Times New Roman"/>
          <w:szCs w:val="24"/>
        </w:rPr>
        <w:t>2015</w:t>
      </w:r>
      <w:r w:rsidR="005C6F9C">
        <w:rPr>
          <w:rFonts w:cs="Times New Roman"/>
          <w:szCs w:val="24"/>
        </w:rPr>
        <w:t>)</w:t>
      </w:r>
      <w:r w:rsidRPr="0049191D">
        <w:rPr>
          <w:rFonts w:cs="Times New Roman"/>
          <w:szCs w:val="24"/>
        </w:rPr>
        <w:t xml:space="preserve">. Quantifying evaporation in a permeable pavement system. </w:t>
      </w:r>
      <w:r w:rsidRPr="0075616D">
        <w:rPr>
          <w:rFonts w:cs="Times New Roman"/>
          <w:i/>
          <w:szCs w:val="24"/>
        </w:rPr>
        <w:t>Hydrological Processes</w:t>
      </w:r>
      <w:r w:rsidR="005C6F9C">
        <w:rPr>
          <w:rFonts w:cs="Times New Roman"/>
          <w:i/>
          <w:szCs w:val="24"/>
        </w:rPr>
        <w:t>,</w:t>
      </w:r>
      <w:r w:rsidRPr="0049191D">
        <w:rPr>
          <w:rFonts w:cs="Times New Roman"/>
          <w:szCs w:val="24"/>
        </w:rPr>
        <w:t xml:space="preserve"> </w:t>
      </w:r>
      <w:r w:rsidRPr="0075616D">
        <w:rPr>
          <w:rFonts w:cs="Times New Roman"/>
          <w:b/>
          <w:szCs w:val="24"/>
        </w:rPr>
        <w:t>29</w:t>
      </w:r>
      <w:r w:rsidR="005C6F9C">
        <w:rPr>
          <w:rFonts w:cs="Times New Roman"/>
          <w:szCs w:val="24"/>
        </w:rPr>
        <w:t xml:space="preserve">, </w:t>
      </w:r>
      <w:r w:rsidRPr="0049191D">
        <w:rPr>
          <w:rFonts w:cs="Times New Roman"/>
          <w:szCs w:val="24"/>
        </w:rPr>
        <w:t>2100–2111.</w:t>
      </w:r>
    </w:p>
    <w:p w14:paraId="79AE1799" w14:textId="69AE6921"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Brown, R., W. Hunt, and R. Skaggs. </w:t>
      </w:r>
      <w:r w:rsidR="005C6F9C">
        <w:rPr>
          <w:rFonts w:cs="Times New Roman"/>
          <w:szCs w:val="24"/>
        </w:rPr>
        <w:t>(</w:t>
      </w:r>
      <w:r w:rsidRPr="0049191D">
        <w:rPr>
          <w:rFonts w:cs="Times New Roman"/>
          <w:szCs w:val="24"/>
        </w:rPr>
        <w:t>2011</w:t>
      </w:r>
      <w:r w:rsidR="005C6F9C">
        <w:rPr>
          <w:rFonts w:cs="Times New Roman"/>
          <w:szCs w:val="24"/>
        </w:rPr>
        <w:t>)</w:t>
      </w:r>
      <w:r w:rsidRPr="0049191D">
        <w:rPr>
          <w:rFonts w:cs="Times New Roman"/>
          <w:szCs w:val="24"/>
        </w:rPr>
        <w:t xml:space="preserve">. </w:t>
      </w:r>
      <w:r w:rsidRPr="00890615">
        <w:rPr>
          <w:rFonts w:cs="Times New Roman"/>
          <w:i/>
          <w:szCs w:val="24"/>
        </w:rPr>
        <w:t>Long-term modeling of biore</w:t>
      </w:r>
      <w:r w:rsidR="00890615" w:rsidRPr="00890615">
        <w:rPr>
          <w:rFonts w:cs="Times New Roman"/>
          <w:i/>
          <w:szCs w:val="24"/>
        </w:rPr>
        <w:t>tention hydrology with DRAINMOD</w:t>
      </w:r>
      <w:r w:rsidRPr="0049191D">
        <w:rPr>
          <w:rFonts w:cs="Times New Roman"/>
          <w:szCs w:val="24"/>
        </w:rPr>
        <w:t xml:space="preserve">. </w:t>
      </w:r>
      <w:r w:rsidR="00890615">
        <w:rPr>
          <w:rFonts w:cs="Times New Roman"/>
          <w:szCs w:val="24"/>
        </w:rPr>
        <w:t xml:space="preserve">Raleigh, NC: </w:t>
      </w:r>
      <w:r w:rsidRPr="0049191D">
        <w:rPr>
          <w:rFonts w:cs="Times New Roman"/>
          <w:szCs w:val="24"/>
        </w:rPr>
        <w:t>Water Resources Research Institute of t</w:t>
      </w:r>
      <w:r w:rsidR="00890615">
        <w:rPr>
          <w:rFonts w:cs="Times New Roman"/>
          <w:szCs w:val="24"/>
        </w:rPr>
        <w:t>he University of North Carolina.</w:t>
      </w:r>
      <w:r w:rsidRPr="0049191D">
        <w:rPr>
          <w:rFonts w:cs="Times New Roman"/>
          <w:szCs w:val="24"/>
        </w:rPr>
        <w:t xml:space="preserve"> </w:t>
      </w:r>
      <w:r w:rsidR="00890615">
        <w:rPr>
          <w:rFonts w:cs="Times New Roman"/>
          <w:szCs w:val="24"/>
        </w:rPr>
        <w:t>115 pages.</w:t>
      </w:r>
    </w:p>
    <w:p w14:paraId="26CC4C3C" w14:textId="3D726AF6"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lastRenderedPageBreak/>
        <w:t xml:space="preserve">Buccola, N., and G. Spolek. </w:t>
      </w:r>
      <w:r w:rsidR="005C6F9C">
        <w:rPr>
          <w:rFonts w:cs="Times New Roman"/>
          <w:szCs w:val="24"/>
        </w:rPr>
        <w:t>(</w:t>
      </w:r>
      <w:r w:rsidRPr="0049191D">
        <w:rPr>
          <w:rFonts w:cs="Times New Roman"/>
          <w:szCs w:val="24"/>
        </w:rPr>
        <w:t>2011</w:t>
      </w:r>
      <w:r w:rsidR="005C6F9C">
        <w:rPr>
          <w:rFonts w:cs="Times New Roman"/>
          <w:szCs w:val="24"/>
        </w:rPr>
        <w:t>)</w:t>
      </w:r>
      <w:r w:rsidRPr="0049191D">
        <w:rPr>
          <w:rFonts w:cs="Times New Roman"/>
          <w:szCs w:val="24"/>
        </w:rPr>
        <w:t xml:space="preserve">. </w:t>
      </w:r>
      <w:r w:rsidR="0075616D" w:rsidRPr="0049191D">
        <w:rPr>
          <w:rFonts w:cs="Times New Roman"/>
          <w:szCs w:val="24"/>
        </w:rPr>
        <w:t>A pilot-scale evaluation of greenroof runoff retention, detention, and quality.</w:t>
      </w:r>
      <w:r w:rsidRPr="0049191D">
        <w:rPr>
          <w:rFonts w:cs="Times New Roman"/>
          <w:szCs w:val="24"/>
        </w:rPr>
        <w:t xml:space="preserve"> </w:t>
      </w:r>
      <w:r w:rsidR="0075616D">
        <w:rPr>
          <w:rFonts w:cs="Times New Roman"/>
          <w:i/>
          <w:szCs w:val="24"/>
        </w:rPr>
        <w:t>Water, Air, and</w:t>
      </w:r>
      <w:r w:rsidRPr="0075616D">
        <w:rPr>
          <w:rFonts w:cs="Times New Roman"/>
          <w:i/>
          <w:szCs w:val="24"/>
        </w:rPr>
        <w:t xml:space="preserve"> Soil Pollution</w:t>
      </w:r>
      <w:r w:rsidR="005C6F9C">
        <w:rPr>
          <w:rFonts w:cs="Times New Roman"/>
          <w:i/>
          <w:szCs w:val="24"/>
        </w:rPr>
        <w:t>,</w:t>
      </w:r>
      <w:r w:rsidRPr="0049191D">
        <w:rPr>
          <w:rFonts w:cs="Times New Roman"/>
          <w:szCs w:val="24"/>
        </w:rPr>
        <w:t xml:space="preserve"> </w:t>
      </w:r>
      <w:r w:rsidRPr="0075616D">
        <w:rPr>
          <w:rFonts w:cs="Times New Roman"/>
          <w:b/>
          <w:szCs w:val="24"/>
        </w:rPr>
        <w:t>216</w:t>
      </w:r>
      <w:r w:rsidR="005C6F9C">
        <w:rPr>
          <w:rFonts w:cs="Times New Roman"/>
          <w:szCs w:val="24"/>
        </w:rPr>
        <w:t xml:space="preserve">, </w:t>
      </w:r>
      <w:r w:rsidRPr="0049191D">
        <w:rPr>
          <w:rFonts w:cs="Times New Roman"/>
          <w:szCs w:val="24"/>
        </w:rPr>
        <w:t>83–92.</w:t>
      </w:r>
    </w:p>
    <w:p w14:paraId="069552D2" w14:textId="5EE5B8EF"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Buckingham, E. </w:t>
      </w:r>
      <w:r w:rsidR="005C6F9C">
        <w:rPr>
          <w:rFonts w:cs="Times New Roman"/>
          <w:szCs w:val="24"/>
        </w:rPr>
        <w:t>(</w:t>
      </w:r>
      <w:r w:rsidRPr="0049191D">
        <w:rPr>
          <w:rFonts w:cs="Times New Roman"/>
          <w:szCs w:val="24"/>
        </w:rPr>
        <w:t>1907</w:t>
      </w:r>
      <w:r w:rsidR="005C6F9C">
        <w:rPr>
          <w:rFonts w:cs="Times New Roman"/>
          <w:szCs w:val="24"/>
        </w:rPr>
        <w:t>)</w:t>
      </w:r>
      <w:r w:rsidRPr="0049191D">
        <w:rPr>
          <w:rFonts w:cs="Times New Roman"/>
          <w:szCs w:val="24"/>
        </w:rPr>
        <w:t xml:space="preserve">. </w:t>
      </w:r>
      <w:r w:rsidR="0075616D" w:rsidRPr="00890615">
        <w:rPr>
          <w:rFonts w:cs="Times New Roman"/>
          <w:i/>
          <w:szCs w:val="24"/>
        </w:rPr>
        <w:t>Studies on the movement of soil moisture</w:t>
      </w:r>
      <w:r w:rsidR="0075616D" w:rsidRPr="0049191D">
        <w:rPr>
          <w:rFonts w:cs="Times New Roman"/>
          <w:szCs w:val="24"/>
        </w:rPr>
        <w:t>.</w:t>
      </w:r>
      <w:r w:rsidRPr="0049191D">
        <w:rPr>
          <w:rFonts w:cs="Times New Roman"/>
          <w:szCs w:val="24"/>
        </w:rPr>
        <w:t xml:space="preserve"> </w:t>
      </w:r>
      <w:r w:rsidR="00890615">
        <w:rPr>
          <w:rFonts w:cs="Times New Roman"/>
          <w:szCs w:val="24"/>
        </w:rPr>
        <w:t xml:space="preserve">Washington, DC: </w:t>
      </w:r>
      <w:r w:rsidRPr="0049191D">
        <w:rPr>
          <w:rFonts w:cs="Times New Roman"/>
          <w:szCs w:val="24"/>
        </w:rPr>
        <w:t>US Department of Agriculture, Bureau of Soils.</w:t>
      </w:r>
      <w:r w:rsidR="00890615" w:rsidRPr="00890615">
        <w:rPr>
          <w:rFonts w:cs="Times New Roman"/>
          <w:szCs w:val="24"/>
        </w:rPr>
        <w:t xml:space="preserve"> </w:t>
      </w:r>
      <w:r w:rsidR="00890615">
        <w:rPr>
          <w:rFonts w:cs="Times New Roman"/>
          <w:szCs w:val="24"/>
        </w:rPr>
        <w:t>61 pages</w:t>
      </w:r>
      <w:r w:rsidR="00890615" w:rsidRPr="0049191D">
        <w:rPr>
          <w:rFonts w:cs="Times New Roman"/>
          <w:szCs w:val="24"/>
        </w:rPr>
        <w:t>.</w:t>
      </w:r>
    </w:p>
    <w:p w14:paraId="2996FE88" w14:textId="15EA17FB"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Caldwell, P. V., M. J. Vepraskas, R. W. Skaggs, and J. D. Gregory. </w:t>
      </w:r>
      <w:r w:rsidR="005C6F9C">
        <w:rPr>
          <w:rFonts w:cs="Times New Roman"/>
          <w:szCs w:val="24"/>
        </w:rPr>
        <w:t>(</w:t>
      </w:r>
      <w:r w:rsidRPr="0049191D">
        <w:rPr>
          <w:rFonts w:cs="Times New Roman"/>
          <w:szCs w:val="24"/>
        </w:rPr>
        <w:t>2007</w:t>
      </w:r>
      <w:r w:rsidR="005C6F9C">
        <w:rPr>
          <w:rFonts w:cs="Times New Roman"/>
          <w:szCs w:val="24"/>
        </w:rPr>
        <w:t>)</w:t>
      </w:r>
      <w:r w:rsidRPr="0049191D">
        <w:rPr>
          <w:rFonts w:cs="Times New Roman"/>
          <w:szCs w:val="24"/>
        </w:rPr>
        <w:t xml:space="preserve">. Simulating the water budgets of natural Carolina bay wetlands. </w:t>
      </w:r>
      <w:r w:rsidRPr="0075616D">
        <w:rPr>
          <w:rFonts w:cs="Times New Roman"/>
          <w:i/>
          <w:szCs w:val="24"/>
        </w:rPr>
        <w:t>Wetlands</w:t>
      </w:r>
      <w:r w:rsidR="005C6F9C">
        <w:rPr>
          <w:rFonts w:cs="Times New Roman"/>
          <w:i/>
          <w:szCs w:val="24"/>
        </w:rPr>
        <w:t>,</w:t>
      </w:r>
      <w:r w:rsidRPr="0049191D">
        <w:rPr>
          <w:rFonts w:cs="Times New Roman"/>
          <w:szCs w:val="24"/>
        </w:rPr>
        <w:t xml:space="preserve"> </w:t>
      </w:r>
      <w:r w:rsidRPr="0075616D">
        <w:rPr>
          <w:rFonts w:cs="Times New Roman"/>
          <w:b/>
          <w:szCs w:val="24"/>
        </w:rPr>
        <w:t>27</w:t>
      </w:r>
      <w:r w:rsidR="005C6F9C">
        <w:rPr>
          <w:rFonts w:cs="Times New Roman"/>
          <w:szCs w:val="24"/>
        </w:rPr>
        <w:t xml:space="preserve">, </w:t>
      </w:r>
      <w:r w:rsidRPr="0049191D">
        <w:rPr>
          <w:rFonts w:cs="Times New Roman"/>
          <w:szCs w:val="24"/>
        </w:rPr>
        <w:t>1112–1123.</w:t>
      </w:r>
    </w:p>
    <w:p w14:paraId="20AF82BF" w14:textId="3FE09A4F"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Carpenter, D., and P. Kaluvakolanu. </w:t>
      </w:r>
      <w:r w:rsidR="005C6F9C">
        <w:rPr>
          <w:rFonts w:cs="Times New Roman"/>
          <w:szCs w:val="24"/>
        </w:rPr>
        <w:t>(</w:t>
      </w:r>
      <w:r w:rsidRPr="0049191D">
        <w:rPr>
          <w:rFonts w:cs="Times New Roman"/>
          <w:szCs w:val="24"/>
        </w:rPr>
        <w:t>2011</w:t>
      </w:r>
      <w:r w:rsidR="005C6F9C">
        <w:rPr>
          <w:rFonts w:cs="Times New Roman"/>
          <w:szCs w:val="24"/>
        </w:rPr>
        <w:t>)</w:t>
      </w:r>
      <w:r w:rsidRPr="0049191D">
        <w:rPr>
          <w:rFonts w:cs="Times New Roman"/>
          <w:szCs w:val="24"/>
        </w:rPr>
        <w:t xml:space="preserve">. </w:t>
      </w:r>
      <w:r w:rsidR="0075616D" w:rsidRPr="0075616D">
        <w:rPr>
          <w:rFonts w:cs="Times New Roman"/>
          <w:szCs w:val="24"/>
        </w:rPr>
        <w:t>Effect of roof surface type on storm-water runoff from full-scale roofs in a temperate climate.</w:t>
      </w:r>
      <w:r w:rsidR="0075616D" w:rsidRPr="0049191D">
        <w:rPr>
          <w:rFonts w:cs="Times New Roman"/>
          <w:szCs w:val="24"/>
        </w:rPr>
        <w:t xml:space="preserve"> </w:t>
      </w:r>
      <w:r w:rsidRPr="0075616D">
        <w:rPr>
          <w:rFonts w:cs="Times New Roman"/>
          <w:i/>
          <w:szCs w:val="24"/>
        </w:rPr>
        <w:t>Journal of Irrigati</w:t>
      </w:r>
      <w:r w:rsidR="00730259">
        <w:rPr>
          <w:rFonts w:cs="Times New Roman"/>
          <w:i/>
          <w:szCs w:val="24"/>
        </w:rPr>
        <w:t>on and Drainage Engineering</w:t>
      </w:r>
      <w:r w:rsidR="005C6F9C">
        <w:rPr>
          <w:rFonts w:cs="Times New Roman"/>
          <w:i/>
          <w:szCs w:val="24"/>
        </w:rPr>
        <w:t>,</w:t>
      </w:r>
      <w:r w:rsidRPr="0049191D">
        <w:rPr>
          <w:rFonts w:cs="Times New Roman"/>
          <w:szCs w:val="24"/>
        </w:rPr>
        <w:t xml:space="preserve"> </w:t>
      </w:r>
      <w:r w:rsidRPr="0075616D">
        <w:rPr>
          <w:rFonts w:cs="Times New Roman"/>
          <w:b/>
          <w:szCs w:val="24"/>
        </w:rPr>
        <w:t>137</w:t>
      </w:r>
      <w:r w:rsidR="005C6F9C">
        <w:rPr>
          <w:rFonts w:cs="Times New Roman"/>
          <w:szCs w:val="24"/>
        </w:rPr>
        <w:t xml:space="preserve">, </w:t>
      </w:r>
      <w:r w:rsidRPr="0049191D">
        <w:rPr>
          <w:rFonts w:cs="Times New Roman"/>
          <w:szCs w:val="24"/>
        </w:rPr>
        <w:t>161–169.</w:t>
      </w:r>
    </w:p>
    <w:p w14:paraId="08379CFA" w14:textId="0285456C"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Carson, T. B., D. E. Marasco, P. J. Culligan, and W. R. McGillis. </w:t>
      </w:r>
      <w:r w:rsidR="005C6F9C">
        <w:rPr>
          <w:rFonts w:cs="Times New Roman"/>
          <w:szCs w:val="24"/>
        </w:rPr>
        <w:t>(</w:t>
      </w:r>
      <w:r w:rsidRPr="0049191D">
        <w:rPr>
          <w:rFonts w:cs="Times New Roman"/>
          <w:szCs w:val="24"/>
        </w:rPr>
        <w:t>2013</w:t>
      </w:r>
      <w:r w:rsidR="005C6F9C">
        <w:rPr>
          <w:rFonts w:cs="Times New Roman"/>
          <w:szCs w:val="24"/>
        </w:rPr>
        <w:t>)</w:t>
      </w:r>
      <w:r w:rsidRPr="0049191D">
        <w:rPr>
          <w:rFonts w:cs="Times New Roman"/>
          <w:szCs w:val="24"/>
        </w:rPr>
        <w:t>. Hydrological performance of extensive</w:t>
      </w:r>
      <w:r w:rsidR="0075616D">
        <w:rPr>
          <w:rFonts w:cs="Times New Roman"/>
          <w:szCs w:val="24"/>
        </w:rPr>
        <w:t xml:space="preserve"> green roofs in New York City: O</w:t>
      </w:r>
      <w:r w:rsidRPr="0049191D">
        <w:rPr>
          <w:rFonts w:cs="Times New Roman"/>
          <w:szCs w:val="24"/>
        </w:rPr>
        <w:t xml:space="preserve">bservations and multi-year modeling of three full-scale systems. </w:t>
      </w:r>
      <w:r w:rsidRPr="0075616D">
        <w:rPr>
          <w:rFonts w:cs="Times New Roman"/>
          <w:i/>
          <w:szCs w:val="24"/>
        </w:rPr>
        <w:t>Environmental Research Letters</w:t>
      </w:r>
      <w:r w:rsidR="005C6F9C">
        <w:rPr>
          <w:rFonts w:cs="Times New Roman"/>
          <w:i/>
          <w:szCs w:val="24"/>
        </w:rPr>
        <w:t>,</w:t>
      </w:r>
      <w:r w:rsidRPr="0049191D">
        <w:rPr>
          <w:rFonts w:cs="Times New Roman"/>
          <w:szCs w:val="24"/>
        </w:rPr>
        <w:t xml:space="preserve"> </w:t>
      </w:r>
      <w:r w:rsidRPr="0075616D">
        <w:rPr>
          <w:rFonts w:cs="Times New Roman"/>
          <w:b/>
          <w:szCs w:val="24"/>
        </w:rPr>
        <w:t>8</w:t>
      </w:r>
      <w:r w:rsidR="005C6F9C">
        <w:rPr>
          <w:rFonts w:cs="Times New Roman"/>
          <w:szCs w:val="24"/>
        </w:rPr>
        <w:t xml:space="preserve">, </w:t>
      </w:r>
      <w:r w:rsidRPr="0049191D">
        <w:rPr>
          <w:rFonts w:cs="Times New Roman"/>
          <w:szCs w:val="24"/>
        </w:rPr>
        <w:t>024036.</w:t>
      </w:r>
    </w:p>
    <w:p w14:paraId="588DD027" w14:textId="003D7C61"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Carter, T. L., and T. C. Rasmussen. </w:t>
      </w:r>
      <w:r w:rsidR="005C6F9C">
        <w:rPr>
          <w:rFonts w:cs="Times New Roman"/>
          <w:szCs w:val="24"/>
        </w:rPr>
        <w:t>(</w:t>
      </w:r>
      <w:r w:rsidRPr="0049191D">
        <w:rPr>
          <w:rFonts w:cs="Times New Roman"/>
          <w:szCs w:val="24"/>
        </w:rPr>
        <w:t>2005</w:t>
      </w:r>
      <w:r w:rsidR="005C6F9C">
        <w:rPr>
          <w:rFonts w:cs="Times New Roman"/>
          <w:szCs w:val="24"/>
        </w:rPr>
        <w:t>)</w:t>
      </w:r>
      <w:r w:rsidRPr="0049191D">
        <w:rPr>
          <w:rFonts w:cs="Times New Roman"/>
          <w:szCs w:val="24"/>
        </w:rPr>
        <w:t xml:space="preserve">. </w:t>
      </w:r>
      <w:r w:rsidRPr="00BA133D">
        <w:rPr>
          <w:rFonts w:cs="Times New Roman"/>
          <w:szCs w:val="24"/>
        </w:rPr>
        <w:t>Use of green roofs for ultra-urban stream restoration in t</w:t>
      </w:r>
      <w:r w:rsidR="0093086A" w:rsidRPr="00BA133D">
        <w:rPr>
          <w:rFonts w:cs="Times New Roman"/>
          <w:szCs w:val="24"/>
        </w:rPr>
        <w:t>he Georgia Piedmont (USA)</w:t>
      </w:r>
      <w:r w:rsidR="0093086A">
        <w:rPr>
          <w:rFonts w:cs="Times New Roman"/>
          <w:szCs w:val="24"/>
        </w:rPr>
        <w:t xml:space="preserve">. </w:t>
      </w:r>
      <w:r w:rsidRPr="00BA133D">
        <w:rPr>
          <w:rFonts w:cs="Times New Roman"/>
          <w:i/>
          <w:szCs w:val="24"/>
        </w:rPr>
        <w:t>Proceedings of the 2005 Georgia Water Resources Conference</w:t>
      </w:r>
      <w:r w:rsidRPr="0049191D">
        <w:rPr>
          <w:rFonts w:cs="Times New Roman"/>
          <w:szCs w:val="24"/>
        </w:rPr>
        <w:t xml:space="preserve">. </w:t>
      </w:r>
      <w:r w:rsidR="00890615" w:rsidRPr="0049191D">
        <w:rPr>
          <w:rFonts w:cs="Times New Roman"/>
          <w:szCs w:val="24"/>
        </w:rPr>
        <w:t>Athens, GA</w:t>
      </w:r>
      <w:r w:rsidR="00890615">
        <w:rPr>
          <w:rFonts w:cs="Times New Roman"/>
          <w:szCs w:val="24"/>
        </w:rPr>
        <w:t>:</w:t>
      </w:r>
      <w:r w:rsidR="00890615" w:rsidRPr="0049191D">
        <w:rPr>
          <w:rFonts w:cs="Times New Roman"/>
          <w:szCs w:val="24"/>
        </w:rPr>
        <w:t xml:space="preserve"> </w:t>
      </w:r>
      <w:r w:rsidR="00890615">
        <w:rPr>
          <w:rFonts w:cs="Times New Roman"/>
          <w:szCs w:val="24"/>
        </w:rPr>
        <w:t>SMARTech Georgia Tech Library</w:t>
      </w:r>
      <w:r w:rsidRPr="0049191D">
        <w:rPr>
          <w:rFonts w:cs="Times New Roman"/>
          <w:szCs w:val="24"/>
        </w:rPr>
        <w:t>.</w:t>
      </w:r>
    </w:p>
    <w:p w14:paraId="53773DE3" w14:textId="671B27F5"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Carter, T.</w:t>
      </w:r>
      <w:r w:rsidR="00BF4903">
        <w:rPr>
          <w:rFonts w:cs="Times New Roman"/>
          <w:szCs w:val="24"/>
        </w:rPr>
        <w:t xml:space="preserve"> L.</w:t>
      </w:r>
      <w:r w:rsidRPr="0049191D">
        <w:rPr>
          <w:rFonts w:cs="Times New Roman"/>
          <w:szCs w:val="24"/>
        </w:rPr>
        <w:t>, and T.</w:t>
      </w:r>
      <w:r w:rsidR="00BF4903">
        <w:rPr>
          <w:rFonts w:cs="Times New Roman"/>
          <w:szCs w:val="24"/>
        </w:rPr>
        <w:t xml:space="preserve"> C.</w:t>
      </w:r>
      <w:r w:rsidRPr="0049191D">
        <w:rPr>
          <w:rFonts w:cs="Times New Roman"/>
          <w:szCs w:val="24"/>
        </w:rPr>
        <w:t xml:space="preserve"> Rasmussen. </w:t>
      </w:r>
      <w:r w:rsidR="005C6F9C">
        <w:rPr>
          <w:rFonts w:cs="Times New Roman"/>
          <w:szCs w:val="24"/>
        </w:rPr>
        <w:t>(</w:t>
      </w:r>
      <w:r w:rsidRPr="0049191D">
        <w:rPr>
          <w:rFonts w:cs="Times New Roman"/>
          <w:szCs w:val="24"/>
        </w:rPr>
        <w:t>2006</w:t>
      </w:r>
      <w:r w:rsidR="005C6F9C">
        <w:rPr>
          <w:rFonts w:cs="Times New Roman"/>
          <w:szCs w:val="24"/>
        </w:rPr>
        <w:t>)</w:t>
      </w:r>
      <w:r w:rsidRPr="0049191D">
        <w:rPr>
          <w:rFonts w:cs="Times New Roman"/>
          <w:szCs w:val="24"/>
        </w:rPr>
        <w:t xml:space="preserve">. Hydrologic behavior of vegetated roofs. </w:t>
      </w:r>
      <w:r w:rsidRPr="0075616D">
        <w:rPr>
          <w:rFonts w:cs="Times New Roman"/>
          <w:i/>
          <w:szCs w:val="24"/>
        </w:rPr>
        <w:t>Journal of the American Water Resources Association</w:t>
      </w:r>
      <w:r w:rsidR="005C6F9C">
        <w:rPr>
          <w:rFonts w:cs="Times New Roman"/>
          <w:i/>
          <w:szCs w:val="24"/>
        </w:rPr>
        <w:t>,</w:t>
      </w:r>
      <w:r w:rsidRPr="0049191D">
        <w:rPr>
          <w:rFonts w:cs="Times New Roman"/>
          <w:szCs w:val="24"/>
        </w:rPr>
        <w:t xml:space="preserve"> </w:t>
      </w:r>
      <w:r w:rsidRPr="0075616D">
        <w:rPr>
          <w:rFonts w:cs="Times New Roman"/>
          <w:b/>
          <w:szCs w:val="24"/>
        </w:rPr>
        <w:t>42</w:t>
      </w:r>
      <w:r w:rsidR="005C6F9C">
        <w:rPr>
          <w:rFonts w:cs="Times New Roman"/>
          <w:szCs w:val="24"/>
        </w:rPr>
        <w:t xml:space="preserve">, </w:t>
      </w:r>
      <w:r w:rsidRPr="0049191D">
        <w:rPr>
          <w:rFonts w:cs="Times New Roman"/>
          <w:szCs w:val="24"/>
        </w:rPr>
        <w:t>1261–1274.</w:t>
      </w:r>
    </w:p>
    <w:p w14:paraId="208DFF83" w14:textId="1DC9AE1B"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Choi, J., and J. W. Harvey. </w:t>
      </w:r>
      <w:r w:rsidR="005C6F9C">
        <w:rPr>
          <w:rFonts w:cs="Times New Roman"/>
          <w:szCs w:val="24"/>
        </w:rPr>
        <w:t>(</w:t>
      </w:r>
      <w:r w:rsidRPr="0049191D">
        <w:rPr>
          <w:rFonts w:cs="Times New Roman"/>
          <w:szCs w:val="24"/>
        </w:rPr>
        <w:t>2000</w:t>
      </w:r>
      <w:r w:rsidR="005C6F9C">
        <w:rPr>
          <w:rFonts w:cs="Times New Roman"/>
          <w:szCs w:val="24"/>
        </w:rPr>
        <w:t>)</w:t>
      </w:r>
      <w:r w:rsidRPr="0049191D">
        <w:rPr>
          <w:rFonts w:cs="Times New Roman"/>
          <w:szCs w:val="24"/>
        </w:rPr>
        <w:t xml:space="preserve">. Quantifying time-varying ground-water discharge and recharge in wetlands of the northern Florida everglades. </w:t>
      </w:r>
      <w:r w:rsidRPr="0075616D">
        <w:rPr>
          <w:rFonts w:cs="Times New Roman"/>
          <w:i/>
          <w:szCs w:val="24"/>
        </w:rPr>
        <w:t>Wetlands</w:t>
      </w:r>
      <w:r w:rsidR="005C6F9C">
        <w:rPr>
          <w:rFonts w:cs="Times New Roman"/>
          <w:i/>
          <w:szCs w:val="24"/>
        </w:rPr>
        <w:t>,</w:t>
      </w:r>
      <w:r w:rsidRPr="0049191D">
        <w:rPr>
          <w:rFonts w:cs="Times New Roman"/>
          <w:szCs w:val="24"/>
        </w:rPr>
        <w:t xml:space="preserve"> </w:t>
      </w:r>
      <w:r w:rsidRPr="0075616D">
        <w:rPr>
          <w:rFonts w:cs="Times New Roman"/>
          <w:b/>
          <w:szCs w:val="24"/>
        </w:rPr>
        <w:t>20</w:t>
      </w:r>
      <w:r w:rsidR="005C6F9C">
        <w:rPr>
          <w:rFonts w:cs="Times New Roman"/>
          <w:szCs w:val="24"/>
        </w:rPr>
        <w:t xml:space="preserve">, </w:t>
      </w:r>
      <w:r w:rsidRPr="0049191D">
        <w:rPr>
          <w:rFonts w:cs="Times New Roman"/>
          <w:szCs w:val="24"/>
        </w:rPr>
        <w:t>500–511.</w:t>
      </w:r>
    </w:p>
    <w:p w14:paraId="02901A76" w14:textId="27DB2C2F"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City of Detroit</w:t>
      </w:r>
      <w:r w:rsidR="0075616D">
        <w:rPr>
          <w:rFonts w:cs="Times New Roman"/>
          <w:szCs w:val="24"/>
        </w:rPr>
        <w:t xml:space="preserve"> Water and Sewerage Department </w:t>
      </w:r>
      <w:r w:rsidRPr="0049191D">
        <w:rPr>
          <w:rFonts w:cs="Times New Roman"/>
          <w:szCs w:val="24"/>
        </w:rPr>
        <w:t xml:space="preserve">and Michigan Department of Environmental Quality. </w:t>
      </w:r>
      <w:r w:rsidR="005C6F9C">
        <w:rPr>
          <w:rFonts w:cs="Times New Roman"/>
          <w:szCs w:val="24"/>
        </w:rPr>
        <w:t>(</w:t>
      </w:r>
      <w:r w:rsidRPr="0049191D">
        <w:rPr>
          <w:rFonts w:cs="Times New Roman"/>
          <w:szCs w:val="24"/>
        </w:rPr>
        <w:t>2001</w:t>
      </w:r>
      <w:r w:rsidR="005C6F9C">
        <w:rPr>
          <w:rFonts w:cs="Times New Roman"/>
          <w:szCs w:val="24"/>
        </w:rPr>
        <w:t>)</w:t>
      </w:r>
      <w:r w:rsidRPr="0049191D">
        <w:rPr>
          <w:rFonts w:cs="Times New Roman"/>
          <w:szCs w:val="24"/>
        </w:rPr>
        <w:t xml:space="preserve">. </w:t>
      </w:r>
      <w:r w:rsidRPr="00890615">
        <w:rPr>
          <w:rFonts w:cs="Times New Roman"/>
          <w:i/>
          <w:szCs w:val="24"/>
        </w:rPr>
        <w:t>Long term CSO control plan update: Detroit and Rouge rivers</w:t>
      </w:r>
      <w:r w:rsidRPr="0049191D">
        <w:rPr>
          <w:rFonts w:cs="Times New Roman"/>
          <w:szCs w:val="24"/>
        </w:rPr>
        <w:t xml:space="preserve">. </w:t>
      </w:r>
      <w:r w:rsidR="00890615" w:rsidRPr="0049191D">
        <w:rPr>
          <w:rFonts w:cs="Times New Roman"/>
          <w:szCs w:val="24"/>
        </w:rPr>
        <w:t>Detroit, MI</w:t>
      </w:r>
      <w:r w:rsidR="00890615">
        <w:rPr>
          <w:rFonts w:cs="Times New Roman"/>
          <w:szCs w:val="24"/>
        </w:rPr>
        <w:t>:</w:t>
      </w:r>
      <w:r w:rsidR="00890615" w:rsidRPr="0049191D">
        <w:rPr>
          <w:rFonts w:cs="Times New Roman"/>
          <w:szCs w:val="24"/>
        </w:rPr>
        <w:t xml:space="preserve"> </w:t>
      </w:r>
      <w:r w:rsidR="00890615">
        <w:rPr>
          <w:rFonts w:cs="Times New Roman"/>
          <w:szCs w:val="24"/>
        </w:rPr>
        <w:t>MDEQ</w:t>
      </w:r>
      <w:r w:rsidRPr="0049191D">
        <w:rPr>
          <w:rFonts w:cs="Times New Roman"/>
          <w:szCs w:val="24"/>
        </w:rPr>
        <w:t>.</w:t>
      </w:r>
      <w:r w:rsidR="00890615" w:rsidRPr="00890615">
        <w:rPr>
          <w:rFonts w:cs="Times New Roman"/>
          <w:szCs w:val="24"/>
        </w:rPr>
        <w:t xml:space="preserve"> </w:t>
      </w:r>
      <w:r w:rsidR="00890615">
        <w:rPr>
          <w:rFonts w:cs="Times New Roman"/>
          <w:szCs w:val="24"/>
        </w:rPr>
        <w:t>199 pages.</w:t>
      </w:r>
    </w:p>
    <w:p w14:paraId="6D53DA7C" w14:textId="55D4C736" w:rsidR="00E63608" w:rsidRPr="0049191D" w:rsidRDefault="00824061" w:rsidP="00A66D36">
      <w:pPr>
        <w:pStyle w:val="Bibliography"/>
        <w:numPr>
          <w:ilvl w:val="0"/>
          <w:numId w:val="10"/>
        </w:numPr>
        <w:ind w:left="540" w:hanging="540"/>
        <w:rPr>
          <w:rFonts w:cs="Times New Roman"/>
          <w:szCs w:val="24"/>
        </w:rPr>
      </w:pPr>
      <w:r>
        <w:rPr>
          <w:rFonts w:cs="Times New Roman"/>
          <w:szCs w:val="24"/>
        </w:rPr>
        <w:lastRenderedPageBreak/>
        <w:t>CNT</w:t>
      </w:r>
      <w:r w:rsidR="00E63608" w:rsidRPr="0049191D">
        <w:rPr>
          <w:rFonts w:cs="Times New Roman"/>
          <w:szCs w:val="24"/>
        </w:rPr>
        <w:t xml:space="preserve"> and American Rivers. </w:t>
      </w:r>
      <w:r w:rsidR="005C6F9C">
        <w:rPr>
          <w:rFonts w:cs="Times New Roman"/>
          <w:szCs w:val="24"/>
        </w:rPr>
        <w:t>(</w:t>
      </w:r>
      <w:r w:rsidR="00E63608" w:rsidRPr="0049191D">
        <w:rPr>
          <w:rFonts w:cs="Times New Roman"/>
          <w:szCs w:val="24"/>
        </w:rPr>
        <w:t>2011</w:t>
      </w:r>
      <w:r w:rsidR="005C6F9C">
        <w:rPr>
          <w:rFonts w:cs="Times New Roman"/>
          <w:szCs w:val="24"/>
        </w:rPr>
        <w:t>)</w:t>
      </w:r>
      <w:r w:rsidR="00E63608" w:rsidRPr="0049191D">
        <w:rPr>
          <w:rFonts w:cs="Times New Roman"/>
          <w:szCs w:val="24"/>
        </w:rPr>
        <w:t xml:space="preserve">. </w:t>
      </w:r>
      <w:r w:rsidR="0075616D" w:rsidRPr="00890615">
        <w:rPr>
          <w:rFonts w:cs="Times New Roman"/>
          <w:i/>
          <w:szCs w:val="24"/>
        </w:rPr>
        <w:t>The value of green infrastructure: A guide to recognizing its economic, environmental and social benefits.</w:t>
      </w:r>
      <w:r w:rsidR="00E63608" w:rsidRPr="00890615">
        <w:rPr>
          <w:rFonts w:cs="Times New Roman"/>
          <w:i/>
          <w:szCs w:val="24"/>
        </w:rPr>
        <w:t xml:space="preserve"> </w:t>
      </w:r>
      <w:r w:rsidR="00890615">
        <w:rPr>
          <w:rFonts w:cs="Times New Roman"/>
          <w:szCs w:val="24"/>
        </w:rPr>
        <w:t>(</w:t>
      </w:r>
      <w:r w:rsidR="00890615" w:rsidRPr="0049191D">
        <w:rPr>
          <w:rFonts w:cs="Times New Roman"/>
          <w:szCs w:val="24"/>
        </w:rPr>
        <w:t>Technical Guide for Stakeholders</w:t>
      </w:r>
      <w:r w:rsidR="00890615">
        <w:rPr>
          <w:rFonts w:cs="Times New Roman"/>
          <w:szCs w:val="24"/>
        </w:rPr>
        <w:t>).</w:t>
      </w:r>
      <w:r w:rsidR="00890615" w:rsidRPr="0049191D">
        <w:rPr>
          <w:rFonts w:cs="Times New Roman"/>
          <w:szCs w:val="24"/>
        </w:rPr>
        <w:t xml:space="preserve"> </w:t>
      </w:r>
      <w:r w:rsidR="00890615">
        <w:rPr>
          <w:rFonts w:cs="Times New Roman"/>
          <w:szCs w:val="24"/>
        </w:rPr>
        <w:t xml:space="preserve">Chicago, IL: </w:t>
      </w:r>
      <w:r w:rsidR="00890615" w:rsidRPr="0049191D">
        <w:rPr>
          <w:rFonts w:cs="Times New Roman"/>
          <w:szCs w:val="24"/>
        </w:rPr>
        <w:t>Center for Neighborhood Technology &amp; American Rivers.</w:t>
      </w:r>
      <w:r w:rsidR="00890615">
        <w:rPr>
          <w:rFonts w:cs="Times New Roman"/>
          <w:szCs w:val="24"/>
        </w:rPr>
        <w:t xml:space="preserve"> </w:t>
      </w:r>
      <w:r w:rsidR="0093086A">
        <w:rPr>
          <w:rFonts w:cs="Times New Roman"/>
          <w:szCs w:val="24"/>
        </w:rPr>
        <w:t>80 pages</w:t>
      </w:r>
      <w:r w:rsidR="00890615">
        <w:rPr>
          <w:rFonts w:cs="Times New Roman"/>
          <w:szCs w:val="24"/>
        </w:rPr>
        <w:t>.</w:t>
      </w:r>
    </w:p>
    <w:p w14:paraId="44F1BB0A" w14:textId="76451DE1"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Crisp, D. T. </w:t>
      </w:r>
      <w:r w:rsidR="005C6F9C">
        <w:rPr>
          <w:rFonts w:cs="Times New Roman"/>
          <w:szCs w:val="24"/>
        </w:rPr>
        <w:t>(</w:t>
      </w:r>
      <w:r w:rsidRPr="0049191D">
        <w:rPr>
          <w:rFonts w:cs="Times New Roman"/>
          <w:szCs w:val="24"/>
        </w:rPr>
        <w:t>1966</w:t>
      </w:r>
      <w:r w:rsidR="005C6F9C">
        <w:rPr>
          <w:rFonts w:cs="Times New Roman"/>
          <w:szCs w:val="24"/>
        </w:rPr>
        <w:t>)</w:t>
      </w:r>
      <w:r w:rsidRPr="0049191D">
        <w:rPr>
          <w:rFonts w:cs="Times New Roman"/>
          <w:szCs w:val="24"/>
        </w:rPr>
        <w:t xml:space="preserve">. </w:t>
      </w:r>
      <w:r w:rsidR="001A4FAE" w:rsidRPr="0049191D">
        <w:rPr>
          <w:rFonts w:cs="Times New Roman"/>
          <w:szCs w:val="24"/>
        </w:rPr>
        <w:t>Input and output of minerals for an area of pennine moorland: the importance of precipitation, drainage, peat erosion and animals.</w:t>
      </w:r>
      <w:r w:rsidRPr="0049191D">
        <w:rPr>
          <w:rFonts w:cs="Times New Roman"/>
          <w:szCs w:val="24"/>
        </w:rPr>
        <w:t xml:space="preserve"> </w:t>
      </w:r>
      <w:r w:rsidRPr="001A4FAE">
        <w:rPr>
          <w:rFonts w:cs="Times New Roman"/>
          <w:i/>
          <w:szCs w:val="24"/>
        </w:rPr>
        <w:t>Journal of Applied Ecology</w:t>
      </w:r>
      <w:r w:rsidR="005C6F9C">
        <w:rPr>
          <w:rFonts w:cs="Times New Roman"/>
          <w:i/>
          <w:szCs w:val="24"/>
        </w:rPr>
        <w:t>,</w:t>
      </w:r>
      <w:r w:rsidRPr="0049191D">
        <w:rPr>
          <w:rFonts w:cs="Times New Roman"/>
          <w:szCs w:val="24"/>
        </w:rPr>
        <w:t xml:space="preserve"> </w:t>
      </w:r>
      <w:r w:rsidRPr="001A4FAE">
        <w:rPr>
          <w:rFonts w:cs="Times New Roman"/>
          <w:b/>
          <w:szCs w:val="24"/>
        </w:rPr>
        <w:t>3</w:t>
      </w:r>
      <w:r w:rsidR="005C6F9C">
        <w:rPr>
          <w:rFonts w:cs="Times New Roman"/>
          <w:szCs w:val="24"/>
        </w:rPr>
        <w:t xml:space="preserve">, </w:t>
      </w:r>
      <w:r w:rsidRPr="0049191D">
        <w:rPr>
          <w:rFonts w:cs="Times New Roman"/>
          <w:szCs w:val="24"/>
        </w:rPr>
        <w:t>327–348.</w:t>
      </w:r>
    </w:p>
    <w:p w14:paraId="08A14015" w14:textId="13D17AF9"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Daniels, W. L., A. Cummings, M. Schmidt, N. Fomchenko, G. Speiran, M. Focazio, and G. M. Fitch. </w:t>
      </w:r>
      <w:r w:rsidR="005C6F9C">
        <w:rPr>
          <w:rFonts w:cs="Times New Roman"/>
          <w:szCs w:val="24"/>
        </w:rPr>
        <w:t>(</w:t>
      </w:r>
      <w:r w:rsidRPr="0049191D">
        <w:rPr>
          <w:rFonts w:cs="Times New Roman"/>
          <w:szCs w:val="24"/>
        </w:rPr>
        <w:t>2000</w:t>
      </w:r>
      <w:r w:rsidR="005C6F9C">
        <w:rPr>
          <w:rFonts w:cs="Times New Roman"/>
          <w:szCs w:val="24"/>
        </w:rPr>
        <w:t>)</w:t>
      </w:r>
      <w:r w:rsidRPr="0049191D">
        <w:rPr>
          <w:rFonts w:cs="Times New Roman"/>
          <w:szCs w:val="24"/>
        </w:rPr>
        <w:t xml:space="preserve">. </w:t>
      </w:r>
      <w:r w:rsidR="001A4FAE" w:rsidRPr="00890615">
        <w:rPr>
          <w:rFonts w:cs="Times New Roman"/>
          <w:i/>
          <w:szCs w:val="24"/>
        </w:rPr>
        <w:t>Evaluation of methods to calculate a wetlands water balance</w:t>
      </w:r>
      <w:r w:rsidR="001A4FAE" w:rsidRPr="0049191D">
        <w:rPr>
          <w:rFonts w:cs="Times New Roman"/>
          <w:szCs w:val="24"/>
        </w:rPr>
        <w:t xml:space="preserve">. </w:t>
      </w:r>
      <w:r w:rsidR="00890615">
        <w:rPr>
          <w:rFonts w:cs="Times New Roman"/>
          <w:szCs w:val="24"/>
        </w:rPr>
        <w:t>(</w:t>
      </w:r>
      <w:r w:rsidRPr="0049191D">
        <w:rPr>
          <w:rFonts w:cs="Times New Roman"/>
          <w:szCs w:val="24"/>
        </w:rPr>
        <w:t>Final Contract Report</w:t>
      </w:r>
      <w:r w:rsidR="00890615">
        <w:rPr>
          <w:rFonts w:cs="Times New Roman"/>
          <w:szCs w:val="24"/>
        </w:rPr>
        <w:t>).</w:t>
      </w:r>
      <w:r w:rsidRPr="0049191D">
        <w:rPr>
          <w:rFonts w:cs="Times New Roman"/>
          <w:szCs w:val="24"/>
        </w:rPr>
        <w:t xml:space="preserve"> </w:t>
      </w:r>
      <w:r w:rsidR="00890615" w:rsidRPr="0049191D">
        <w:rPr>
          <w:rFonts w:cs="Times New Roman"/>
          <w:szCs w:val="24"/>
        </w:rPr>
        <w:t>Charlottesville, VA</w:t>
      </w:r>
      <w:r w:rsidR="00890615">
        <w:rPr>
          <w:rFonts w:cs="Times New Roman"/>
          <w:szCs w:val="24"/>
        </w:rPr>
        <w:t>:</w:t>
      </w:r>
      <w:r w:rsidR="00890615" w:rsidRPr="0049191D">
        <w:rPr>
          <w:rFonts w:cs="Times New Roman"/>
          <w:szCs w:val="24"/>
        </w:rPr>
        <w:t xml:space="preserve"> Virginia</w:t>
      </w:r>
      <w:r w:rsidRPr="0049191D">
        <w:rPr>
          <w:rFonts w:cs="Times New Roman"/>
          <w:szCs w:val="24"/>
        </w:rPr>
        <w:t xml:space="preserve"> </w:t>
      </w:r>
      <w:r w:rsidR="00890615">
        <w:rPr>
          <w:rFonts w:cs="Times New Roman"/>
          <w:szCs w:val="24"/>
        </w:rPr>
        <w:t>Transportation Research Council</w:t>
      </w:r>
      <w:r w:rsidRPr="0049191D">
        <w:rPr>
          <w:rFonts w:cs="Times New Roman"/>
          <w:szCs w:val="24"/>
        </w:rPr>
        <w:t>.</w:t>
      </w:r>
      <w:r w:rsidR="00890615" w:rsidRPr="00890615">
        <w:rPr>
          <w:rFonts w:cs="Times New Roman"/>
          <w:szCs w:val="24"/>
        </w:rPr>
        <w:t xml:space="preserve"> </w:t>
      </w:r>
      <w:r w:rsidR="00890615">
        <w:rPr>
          <w:rFonts w:cs="Times New Roman"/>
          <w:szCs w:val="24"/>
        </w:rPr>
        <w:t>70 pages</w:t>
      </w:r>
      <w:r w:rsidR="00890615" w:rsidRPr="0049191D">
        <w:rPr>
          <w:rFonts w:cs="Times New Roman"/>
          <w:szCs w:val="24"/>
        </w:rPr>
        <w:t>.</w:t>
      </w:r>
    </w:p>
    <w:p w14:paraId="2D242A1D" w14:textId="2BD3A383"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De Sousa, M., F. A. Montalto, and S. Spatari. </w:t>
      </w:r>
      <w:r w:rsidR="005C6F9C">
        <w:rPr>
          <w:rFonts w:cs="Times New Roman"/>
          <w:szCs w:val="24"/>
        </w:rPr>
        <w:t>(</w:t>
      </w:r>
      <w:r w:rsidRPr="0049191D">
        <w:rPr>
          <w:rFonts w:cs="Times New Roman"/>
          <w:szCs w:val="24"/>
        </w:rPr>
        <w:t>2012</w:t>
      </w:r>
      <w:r w:rsidR="005C6F9C">
        <w:rPr>
          <w:rFonts w:cs="Times New Roman"/>
          <w:szCs w:val="24"/>
        </w:rPr>
        <w:t>)</w:t>
      </w:r>
      <w:r w:rsidRPr="0049191D">
        <w:rPr>
          <w:rFonts w:cs="Times New Roman"/>
          <w:szCs w:val="24"/>
        </w:rPr>
        <w:t xml:space="preserve">. </w:t>
      </w:r>
      <w:r w:rsidR="001A4FAE" w:rsidRPr="0049191D">
        <w:rPr>
          <w:rFonts w:cs="Times New Roman"/>
          <w:szCs w:val="24"/>
        </w:rPr>
        <w:t xml:space="preserve">Using life cycle assessment to evaluate green and grey combined sewer overflow control strategies. </w:t>
      </w:r>
      <w:r w:rsidRPr="001A4FAE">
        <w:rPr>
          <w:rFonts w:cs="Times New Roman"/>
          <w:i/>
          <w:szCs w:val="24"/>
        </w:rPr>
        <w:t>Journal of Industrial Ecology</w:t>
      </w:r>
      <w:r w:rsidR="005C6F9C">
        <w:rPr>
          <w:rFonts w:cs="Times New Roman"/>
          <w:i/>
          <w:szCs w:val="24"/>
        </w:rPr>
        <w:t>,</w:t>
      </w:r>
      <w:r w:rsidRPr="0049191D">
        <w:rPr>
          <w:rFonts w:cs="Times New Roman"/>
          <w:szCs w:val="24"/>
        </w:rPr>
        <w:t xml:space="preserve"> </w:t>
      </w:r>
      <w:r w:rsidRPr="001A4FAE">
        <w:rPr>
          <w:rFonts w:cs="Times New Roman"/>
          <w:b/>
          <w:szCs w:val="24"/>
        </w:rPr>
        <w:t>16</w:t>
      </w:r>
      <w:r w:rsidR="005C6F9C">
        <w:rPr>
          <w:rFonts w:cs="Times New Roman"/>
          <w:szCs w:val="24"/>
        </w:rPr>
        <w:t xml:space="preserve">, </w:t>
      </w:r>
      <w:r w:rsidRPr="0049191D">
        <w:rPr>
          <w:rFonts w:cs="Times New Roman"/>
          <w:szCs w:val="24"/>
        </w:rPr>
        <w:t>901–913.</w:t>
      </w:r>
    </w:p>
    <w:p w14:paraId="5F70751F" w14:textId="373ADEA5"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Denich, C., and A. Bradford. </w:t>
      </w:r>
      <w:r w:rsidR="005C6F9C">
        <w:rPr>
          <w:rFonts w:cs="Times New Roman"/>
          <w:szCs w:val="24"/>
        </w:rPr>
        <w:t>(</w:t>
      </w:r>
      <w:r w:rsidRPr="0049191D">
        <w:rPr>
          <w:rFonts w:cs="Times New Roman"/>
          <w:szCs w:val="24"/>
        </w:rPr>
        <w:t>2010</w:t>
      </w:r>
      <w:r w:rsidR="005C6F9C">
        <w:rPr>
          <w:rFonts w:cs="Times New Roman"/>
          <w:szCs w:val="24"/>
        </w:rPr>
        <w:t>)</w:t>
      </w:r>
      <w:r w:rsidRPr="0049191D">
        <w:rPr>
          <w:rFonts w:cs="Times New Roman"/>
          <w:szCs w:val="24"/>
        </w:rPr>
        <w:t xml:space="preserve">. </w:t>
      </w:r>
      <w:r w:rsidR="001A4FAE" w:rsidRPr="0049191D">
        <w:rPr>
          <w:rFonts w:cs="Times New Roman"/>
          <w:szCs w:val="24"/>
        </w:rPr>
        <w:t>Estimation of evapotranspiration from bioretention areas using weighing lysimeters.</w:t>
      </w:r>
      <w:r w:rsidRPr="0049191D">
        <w:rPr>
          <w:rFonts w:cs="Times New Roman"/>
          <w:szCs w:val="24"/>
        </w:rPr>
        <w:t xml:space="preserve"> </w:t>
      </w:r>
      <w:r w:rsidR="001A4FAE" w:rsidRPr="001A4FAE">
        <w:rPr>
          <w:rFonts w:cs="Times New Roman"/>
          <w:i/>
          <w:szCs w:val="24"/>
        </w:rPr>
        <w:t>Journal of Hydrologic Engineering</w:t>
      </w:r>
      <w:r w:rsidR="005C6F9C">
        <w:rPr>
          <w:rFonts w:cs="Times New Roman"/>
          <w:i/>
          <w:szCs w:val="24"/>
        </w:rPr>
        <w:t>,</w:t>
      </w:r>
      <w:r w:rsidRPr="0049191D">
        <w:rPr>
          <w:rFonts w:cs="Times New Roman"/>
          <w:szCs w:val="24"/>
        </w:rPr>
        <w:t xml:space="preserve"> </w:t>
      </w:r>
      <w:r w:rsidRPr="001A4FAE">
        <w:rPr>
          <w:rFonts w:cs="Times New Roman"/>
          <w:b/>
          <w:szCs w:val="24"/>
        </w:rPr>
        <w:t>15</w:t>
      </w:r>
      <w:r w:rsidR="005C6F9C">
        <w:rPr>
          <w:rFonts w:cs="Times New Roman"/>
          <w:szCs w:val="24"/>
        </w:rPr>
        <w:t xml:space="preserve">, </w:t>
      </w:r>
      <w:r w:rsidRPr="0049191D">
        <w:rPr>
          <w:rFonts w:cs="Times New Roman"/>
          <w:szCs w:val="24"/>
        </w:rPr>
        <w:t>522–530.</w:t>
      </w:r>
    </w:p>
    <w:p w14:paraId="784A1740" w14:textId="589A2280"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Drake, J., A. Bradford, and T. Van Seters. </w:t>
      </w:r>
      <w:r w:rsidR="005C6F9C">
        <w:rPr>
          <w:rFonts w:cs="Times New Roman"/>
          <w:szCs w:val="24"/>
        </w:rPr>
        <w:t>(</w:t>
      </w:r>
      <w:r w:rsidRPr="0049191D">
        <w:rPr>
          <w:rFonts w:cs="Times New Roman"/>
          <w:szCs w:val="24"/>
        </w:rPr>
        <w:t>2014</w:t>
      </w:r>
      <w:r w:rsidR="005C6F9C">
        <w:rPr>
          <w:rFonts w:cs="Times New Roman"/>
          <w:szCs w:val="24"/>
        </w:rPr>
        <w:t>)</w:t>
      </w:r>
      <w:r w:rsidRPr="0049191D">
        <w:rPr>
          <w:rFonts w:cs="Times New Roman"/>
          <w:szCs w:val="24"/>
        </w:rPr>
        <w:t xml:space="preserve">. </w:t>
      </w:r>
      <w:r w:rsidR="001A4FAE" w:rsidRPr="0049191D">
        <w:rPr>
          <w:rFonts w:cs="Times New Roman"/>
          <w:szCs w:val="24"/>
        </w:rPr>
        <w:t xml:space="preserve">Hydrologic performance of three partial-infiltration permeable pavements in a cold climate over low permeability soil. </w:t>
      </w:r>
      <w:r w:rsidR="001A4FAE">
        <w:rPr>
          <w:rFonts w:cs="Times New Roman"/>
          <w:i/>
          <w:szCs w:val="24"/>
        </w:rPr>
        <w:t>Journal o</w:t>
      </w:r>
      <w:r w:rsidR="001A4FAE" w:rsidRPr="001A4FAE">
        <w:rPr>
          <w:rFonts w:cs="Times New Roman"/>
          <w:i/>
          <w:szCs w:val="24"/>
        </w:rPr>
        <w:t>f Hydrologic Engineering</w:t>
      </w:r>
      <w:r w:rsidR="005C6F9C">
        <w:rPr>
          <w:rFonts w:cs="Times New Roman"/>
          <w:i/>
          <w:szCs w:val="24"/>
        </w:rPr>
        <w:t>,</w:t>
      </w:r>
      <w:r w:rsidRPr="0049191D">
        <w:rPr>
          <w:rFonts w:cs="Times New Roman"/>
          <w:szCs w:val="24"/>
        </w:rPr>
        <w:t xml:space="preserve"> </w:t>
      </w:r>
      <w:r w:rsidRPr="001A4FAE">
        <w:rPr>
          <w:rFonts w:cs="Times New Roman"/>
          <w:b/>
          <w:szCs w:val="24"/>
        </w:rPr>
        <w:t>19</w:t>
      </w:r>
      <w:r w:rsidR="005C6F9C">
        <w:rPr>
          <w:rFonts w:cs="Times New Roman"/>
          <w:szCs w:val="24"/>
        </w:rPr>
        <w:t xml:space="preserve">, </w:t>
      </w:r>
      <w:r w:rsidRPr="0049191D">
        <w:rPr>
          <w:rFonts w:cs="Times New Roman"/>
          <w:szCs w:val="24"/>
        </w:rPr>
        <w:t>04014016-1–9.</w:t>
      </w:r>
    </w:p>
    <w:p w14:paraId="4D6AEF28" w14:textId="06F5B2E9"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Driscoll, C. T., C. G. Eger, D. G. Chandler, C. I. Davidson, B. K. Roodsari, C. D. Flynn, K. F. Lambert, N. D. Bettez, and P. M. Groffman. </w:t>
      </w:r>
      <w:r w:rsidR="005C6F9C">
        <w:rPr>
          <w:rFonts w:cs="Times New Roman"/>
          <w:szCs w:val="24"/>
        </w:rPr>
        <w:t>(</w:t>
      </w:r>
      <w:r w:rsidRPr="0049191D">
        <w:rPr>
          <w:rFonts w:cs="Times New Roman"/>
          <w:szCs w:val="24"/>
        </w:rPr>
        <w:t>2015</w:t>
      </w:r>
      <w:r w:rsidR="005C6F9C">
        <w:rPr>
          <w:rFonts w:cs="Times New Roman"/>
          <w:szCs w:val="24"/>
        </w:rPr>
        <w:t>)</w:t>
      </w:r>
      <w:r w:rsidRPr="0049191D">
        <w:rPr>
          <w:rFonts w:cs="Times New Roman"/>
          <w:szCs w:val="24"/>
        </w:rPr>
        <w:t xml:space="preserve">. </w:t>
      </w:r>
      <w:r w:rsidR="001A4FAE" w:rsidRPr="00890615">
        <w:rPr>
          <w:rFonts w:cs="Times New Roman"/>
          <w:i/>
          <w:szCs w:val="24"/>
        </w:rPr>
        <w:t>Green infrastructure: Lessons from science and practice</w:t>
      </w:r>
      <w:r w:rsidR="001A4FAE" w:rsidRPr="0049191D">
        <w:rPr>
          <w:rFonts w:cs="Times New Roman"/>
          <w:szCs w:val="24"/>
        </w:rPr>
        <w:t>.</w:t>
      </w:r>
      <w:r w:rsidR="00685AF1">
        <w:rPr>
          <w:rFonts w:cs="Times New Roman"/>
          <w:szCs w:val="24"/>
        </w:rPr>
        <w:t xml:space="preserve"> Syracuse, NY:</w:t>
      </w:r>
      <w:r w:rsidRPr="0049191D">
        <w:rPr>
          <w:rFonts w:cs="Times New Roman"/>
          <w:szCs w:val="24"/>
        </w:rPr>
        <w:t xml:space="preserve"> Science Policy Exchange.</w:t>
      </w:r>
      <w:r w:rsidR="00890615" w:rsidRPr="00890615">
        <w:rPr>
          <w:rFonts w:cs="Times New Roman"/>
          <w:szCs w:val="24"/>
        </w:rPr>
        <w:t xml:space="preserve"> </w:t>
      </w:r>
      <w:r w:rsidR="00890615">
        <w:rPr>
          <w:rFonts w:cs="Times New Roman"/>
          <w:szCs w:val="24"/>
        </w:rPr>
        <w:t>32 pages</w:t>
      </w:r>
      <w:r w:rsidR="00890615" w:rsidRPr="0049191D">
        <w:rPr>
          <w:rFonts w:cs="Times New Roman"/>
          <w:szCs w:val="24"/>
        </w:rPr>
        <w:t>.</w:t>
      </w:r>
    </w:p>
    <w:p w14:paraId="1A65A395" w14:textId="045DEF0F"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Eger, C. G. </w:t>
      </w:r>
      <w:r w:rsidR="005C6F9C">
        <w:rPr>
          <w:rFonts w:cs="Times New Roman"/>
          <w:szCs w:val="24"/>
        </w:rPr>
        <w:t>(</w:t>
      </w:r>
      <w:r w:rsidRPr="0049191D">
        <w:rPr>
          <w:rFonts w:cs="Times New Roman"/>
          <w:szCs w:val="24"/>
        </w:rPr>
        <w:t>2012</w:t>
      </w:r>
      <w:r w:rsidR="005C6F9C">
        <w:rPr>
          <w:rFonts w:cs="Times New Roman"/>
          <w:szCs w:val="24"/>
        </w:rPr>
        <w:t>)</w:t>
      </w:r>
      <w:r w:rsidRPr="0049191D">
        <w:rPr>
          <w:rFonts w:cs="Times New Roman"/>
          <w:szCs w:val="24"/>
        </w:rPr>
        <w:t xml:space="preserve">. </w:t>
      </w:r>
      <w:r w:rsidR="001A4FAE" w:rsidRPr="007D1B10">
        <w:rPr>
          <w:rFonts w:cs="Times New Roman"/>
          <w:i/>
          <w:szCs w:val="24"/>
        </w:rPr>
        <w:t>Nutrient retention in roadside retrofit rain gardens</w:t>
      </w:r>
      <w:r w:rsidR="007D1B10">
        <w:rPr>
          <w:rFonts w:cs="Times New Roman"/>
          <w:szCs w:val="24"/>
        </w:rPr>
        <w:t xml:space="preserve"> (Master’s thesis).</w:t>
      </w:r>
      <w:r w:rsidR="001A4FAE" w:rsidRPr="0049191D">
        <w:rPr>
          <w:rFonts w:cs="Times New Roman"/>
          <w:szCs w:val="24"/>
        </w:rPr>
        <w:t xml:space="preserve"> </w:t>
      </w:r>
      <w:r w:rsidR="00BA0768">
        <w:rPr>
          <w:rFonts w:cs="Times New Roman"/>
          <w:szCs w:val="24"/>
        </w:rPr>
        <w:t xml:space="preserve">Columbus, OH: The Ohio State University. </w:t>
      </w:r>
      <w:r w:rsidR="00FC3824">
        <w:rPr>
          <w:rFonts w:cs="Times New Roman"/>
          <w:szCs w:val="24"/>
        </w:rPr>
        <w:t>Retrieved from OhioLINK Elect</w:t>
      </w:r>
      <w:r w:rsidR="00685AF1">
        <w:rPr>
          <w:rFonts w:cs="Times New Roman"/>
          <w:szCs w:val="24"/>
        </w:rPr>
        <w:t xml:space="preserve">ronic Theses </w:t>
      </w:r>
      <w:r w:rsidR="00685AF1">
        <w:rPr>
          <w:rFonts w:cs="Times New Roman"/>
          <w:szCs w:val="24"/>
        </w:rPr>
        <w:lastRenderedPageBreak/>
        <w:t>and Dissertations C</w:t>
      </w:r>
      <w:r w:rsidR="00FC3824">
        <w:rPr>
          <w:rFonts w:cs="Times New Roman"/>
          <w:szCs w:val="24"/>
        </w:rPr>
        <w:t xml:space="preserve">enter database </w:t>
      </w:r>
      <w:hyperlink r:id="rId21" w:tgtFrame="_blank" w:history="1">
        <w:r w:rsidR="00FC3824">
          <w:rPr>
            <w:rStyle w:val="Hyperlink"/>
          </w:rPr>
          <w:t>http://rave.ohiolink.edu/etdc/view?acc_num=osu1343837490</w:t>
        </w:r>
      </w:hyperlink>
    </w:p>
    <w:p w14:paraId="48413AA2" w14:textId="19DB7566" w:rsidR="00E63608" w:rsidRPr="00CE2B00" w:rsidRDefault="00E63608" w:rsidP="00CE2B00">
      <w:pPr>
        <w:pStyle w:val="Bibliography"/>
        <w:numPr>
          <w:ilvl w:val="0"/>
          <w:numId w:val="10"/>
        </w:numPr>
        <w:ind w:left="540" w:hanging="540"/>
        <w:rPr>
          <w:rFonts w:cs="Times New Roman"/>
          <w:szCs w:val="24"/>
        </w:rPr>
      </w:pPr>
      <w:r w:rsidRPr="0049191D">
        <w:rPr>
          <w:rFonts w:cs="Times New Roman"/>
          <w:szCs w:val="24"/>
        </w:rPr>
        <w:t xml:space="preserve">Eger, C. G., D. G. Chandler, B. K. Roodsari, C. I. Davidson, and C. T. Driscoll. </w:t>
      </w:r>
      <w:r w:rsidR="005C6F9C">
        <w:rPr>
          <w:rFonts w:cs="Times New Roman"/>
          <w:szCs w:val="24"/>
        </w:rPr>
        <w:t>(</w:t>
      </w:r>
      <w:r w:rsidRPr="0049191D">
        <w:rPr>
          <w:rFonts w:cs="Times New Roman"/>
          <w:szCs w:val="24"/>
        </w:rPr>
        <w:t>2014</w:t>
      </w:r>
      <w:r w:rsidR="005C6F9C">
        <w:rPr>
          <w:rFonts w:cs="Times New Roman"/>
          <w:szCs w:val="24"/>
        </w:rPr>
        <w:t>)</w:t>
      </w:r>
      <w:r w:rsidRPr="0049191D">
        <w:rPr>
          <w:rFonts w:cs="Times New Roman"/>
          <w:szCs w:val="24"/>
        </w:rPr>
        <w:t xml:space="preserve">. </w:t>
      </w:r>
      <w:r w:rsidR="001A4FAE">
        <w:rPr>
          <w:rFonts w:cs="Times New Roman"/>
          <w:szCs w:val="24"/>
        </w:rPr>
        <w:t>Water Budget Triangle: A</w:t>
      </w:r>
      <w:r w:rsidR="001A4FAE" w:rsidRPr="0049191D">
        <w:rPr>
          <w:rFonts w:cs="Times New Roman"/>
          <w:szCs w:val="24"/>
        </w:rPr>
        <w:t xml:space="preserve"> new conceptual framework for comparison of green and gray infrastructure.</w:t>
      </w:r>
      <w:r w:rsidRPr="0049191D">
        <w:rPr>
          <w:rFonts w:cs="Times New Roman"/>
          <w:szCs w:val="24"/>
        </w:rPr>
        <w:t xml:space="preserve"> </w:t>
      </w:r>
      <w:r w:rsidR="001A4FAE" w:rsidRPr="00CD018B">
        <w:rPr>
          <w:rFonts w:cs="Times New Roman"/>
          <w:i/>
          <w:szCs w:val="24"/>
        </w:rPr>
        <w:t>Proceedings of the</w:t>
      </w:r>
      <w:r w:rsidR="00BA133D">
        <w:rPr>
          <w:rFonts w:cs="Times New Roman"/>
          <w:i/>
          <w:szCs w:val="24"/>
        </w:rPr>
        <w:t xml:space="preserve"> American Society of Civil Engineers</w:t>
      </w:r>
      <w:r w:rsidR="001A4FAE" w:rsidRPr="00CD018B">
        <w:rPr>
          <w:rFonts w:cs="Times New Roman"/>
          <w:i/>
          <w:szCs w:val="24"/>
        </w:rPr>
        <w:t xml:space="preserve"> International Conference on </w:t>
      </w:r>
      <w:r w:rsidR="00BA133D">
        <w:rPr>
          <w:rFonts w:cs="Times New Roman"/>
          <w:i/>
          <w:szCs w:val="24"/>
        </w:rPr>
        <w:t>Sustainable Infrastructure</w:t>
      </w:r>
      <w:r w:rsidR="001A4FAE" w:rsidRPr="00CD018B">
        <w:rPr>
          <w:rFonts w:cs="Times New Roman"/>
          <w:i/>
          <w:szCs w:val="24"/>
        </w:rPr>
        <w:t xml:space="preserve"> 2014</w:t>
      </w:r>
      <w:r w:rsidR="00CE2B00">
        <w:rPr>
          <w:rFonts w:cs="Times New Roman"/>
          <w:szCs w:val="24"/>
        </w:rPr>
        <w:t xml:space="preserve"> (pp. </w:t>
      </w:r>
      <w:r w:rsidR="00CE2B00" w:rsidRPr="0049191D">
        <w:rPr>
          <w:rFonts w:cs="Times New Roman"/>
          <w:szCs w:val="24"/>
        </w:rPr>
        <w:t>1010–</w:t>
      </w:r>
      <w:r w:rsidR="00CE2B00">
        <w:rPr>
          <w:rFonts w:cs="Times New Roman"/>
          <w:szCs w:val="24"/>
        </w:rPr>
        <w:t>1017</w:t>
      </w:r>
      <w:r w:rsidR="00CE2B00" w:rsidRPr="00CE2B00">
        <w:rPr>
          <w:rFonts w:cs="Times New Roman"/>
          <w:szCs w:val="24"/>
        </w:rPr>
        <w:t>)</w:t>
      </w:r>
      <w:r w:rsidR="00CD018B" w:rsidRPr="00CE2B00">
        <w:rPr>
          <w:rFonts w:cs="Times New Roman"/>
          <w:szCs w:val="24"/>
        </w:rPr>
        <w:t>. Long Beach, CA:</w:t>
      </w:r>
      <w:r w:rsidRPr="00CE2B00">
        <w:rPr>
          <w:rFonts w:cs="Times New Roman"/>
          <w:szCs w:val="24"/>
        </w:rPr>
        <w:t xml:space="preserve"> </w:t>
      </w:r>
      <w:r w:rsidR="001A4FAE" w:rsidRPr="00CE2B00">
        <w:rPr>
          <w:rFonts w:cs="Times New Roman"/>
          <w:szCs w:val="24"/>
        </w:rPr>
        <w:t>ASCE</w:t>
      </w:r>
      <w:r w:rsidRPr="00CE2B00">
        <w:rPr>
          <w:rFonts w:cs="Times New Roman"/>
          <w:szCs w:val="24"/>
        </w:rPr>
        <w:t>.</w:t>
      </w:r>
    </w:p>
    <w:p w14:paraId="2458375F" w14:textId="29A5A87C"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Ellis, J. B., D. M. Revitt, P. Lister, C. Willgress, and A. Buckley. </w:t>
      </w:r>
      <w:r w:rsidR="005C6F9C">
        <w:rPr>
          <w:rFonts w:cs="Times New Roman"/>
          <w:szCs w:val="24"/>
        </w:rPr>
        <w:t>(</w:t>
      </w:r>
      <w:r w:rsidRPr="0049191D">
        <w:rPr>
          <w:rFonts w:cs="Times New Roman"/>
          <w:szCs w:val="24"/>
        </w:rPr>
        <w:t>2003</w:t>
      </w:r>
      <w:r w:rsidR="005C6F9C">
        <w:rPr>
          <w:rFonts w:cs="Times New Roman"/>
          <w:szCs w:val="24"/>
        </w:rPr>
        <w:t>)</w:t>
      </w:r>
      <w:r w:rsidRPr="0049191D">
        <w:rPr>
          <w:rFonts w:cs="Times New Roman"/>
          <w:szCs w:val="24"/>
        </w:rPr>
        <w:t xml:space="preserve">. Experimental studies of sewer exfiltration. </w:t>
      </w:r>
      <w:r w:rsidRPr="001A4FAE">
        <w:rPr>
          <w:rFonts w:cs="Times New Roman"/>
          <w:i/>
          <w:szCs w:val="24"/>
        </w:rPr>
        <w:t>Water Science and Technology</w:t>
      </w:r>
      <w:r w:rsidR="005C6F9C">
        <w:rPr>
          <w:rFonts w:cs="Times New Roman"/>
          <w:i/>
          <w:szCs w:val="24"/>
        </w:rPr>
        <w:t>,</w:t>
      </w:r>
      <w:r w:rsidRPr="0049191D">
        <w:rPr>
          <w:rFonts w:cs="Times New Roman"/>
          <w:szCs w:val="24"/>
        </w:rPr>
        <w:t xml:space="preserve"> </w:t>
      </w:r>
      <w:r w:rsidRPr="001A4FAE">
        <w:rPr>
          <w:rFonts w:cs="Times New Roman"/>
          <w:b/>
          <w:szCs w:val="24"/>
        </w:rPr>
        <w:t>47</w:t>
      </w:r>
      <w:r w:rsidR="005C6F9C">
        <w:rPr>
          <w:rFonts w:cs="Times New Roman"/>
          <w:szCs w:val="24"/>
        </w:rPr>
        <w:t xml:space="preserve">, </w:t>
      </w:r>
      <w:r w:rsidRPr="0049191D">
        <w:rPr>
          <w:rFonts w:cs="Times New Roman"/>
          <w:szCs w:val="24"/>
        </w:rPr>
        <w:t>61–67.</w:t>
      </w:r>
    </w:p>
    <w:p w14:paraId="6750F1E1" w14:textId="18608D8B" w:rsidR="00E63608" w:rsidRPr="0049191D" w:rsidRDefault="00FC3824" w:rsidP="00FE5A4B">
      <w:pPr>
        <w:pStyle w:val="Bibliography"/>
        <w:numPr>
          <w:ilvl w:val="0"/>
          <w:numId w:val="10"/>
        </w:numPr>
        <w:ind w:left="540" w:hanging="540"/>
        <w:rPr>
          <w:rFonts w:cs="Times New Roman"/>
          <w:szCs w:val="24"/>
        </w:rPr>
      </w:pPr>
      <w:r>
        <w:rPr>
          <w:rFonts w:cs="Times New Roman"/>
          <w:szCs w:val="24"/>
        </w:rPr>
        <w:t>Emerson, C. H.</w:t>
      </w:r>
      <w:r w:rsidR="001A4FAE">
        <w:rPr>
          <w:rFonts w:cs="Times New Roman"/>
          <w:szCs w:val="24"/>
        </w:rPr>
        <w:t xml:space="preserve"> </w:t>
      </w:r>
      <w:r w:rsidR="005C6F9C">
        <w:rPr>
          <w:rFonts w:cs="Times New Roman"/>
          <w:szCs w:val="24"/>
        </w:rPr>
        <w:t>(</w:t>
      </w:r>
      <w:r w:rsidR="001A4FAE">
        <w:rPr>
          <w:rFonts w:cs="Times New Roman"/>
          <w:szCs w:val="24"/>
        </w:rPr>
        <w:t>2003</w:t>
      </w:r>
      <w:r w:rsidR="005C6F9C">
        <w:rPr>
          <w:rFonts w:cs="Times New Roman"/>
          <w:szCs w:val="24"/>
        </w:rPr>
        <w:t>)</w:t>
      </w:r>
      <w:r w:rsidR="00E63608" w:rsidRPr="0049191D">
        <w:rPr>
          <w:rFonts w:cs="Times New Roman"/>
          <w:szCs w:val="24"/>
        </w:rPr>
        <w:t xml:space="preserve">. </w:t>
      </w:r>
      <w:r w:rsidR="001A4FAE" w:rsidRPr="00FC3824">
        <w:rPr>
          <w:rFonts w:cs="Times New Roman"/>
          <w:i/>
          <w:szCs w:val="24"/>
        </w:rPr>
        <w:t>Evaluation of the additive effects of stormwater detention basins at the watershed scale</w:t>
      </w:r>
      <w:r w:rsidRPr="00FC3824">
        <w:rPr>
          <w:rFonts w:cs="Times New Roman"/>
          <w:i/>
          <w:szCs w:val="24"/>
        </w:rPr>
        <w:t xml:space="preserve"> </w:t>
      </w:r>
      <w:r>
        <w:rPr>
          <w:rFonts w:cs="Times New Roman"/>
          <w:szCs w:val="24"/>
        </w:rPr>
        <w:t>(Master’s thesis)</w:t>
      </w:r>
      <w:r w:rsidR="001A4FAE" w:rsidRPr="0049191D">
        <w:rPr>
          <w:rFonts w:cs="Times New Roman"/>
          <w:szCs w:val="24"/>
        </w:rPr>
        <w:t xml:space="preserve">. </w:t>
      </w:r>
      <w:r w:rsidR="00BA0768">
        <w:rPr>
          <w:rFonts w:cs="Times New Roman"/>
          <w:szCs w:val="24"/>
        </w:rPr>
        <w:t xml:space="preserve">Philadelphia, PA: Drexel University. </w:t>
      </w:r>
      <w:r w:rsidR="00FE5A4B">
        <w:rPr>
          <w:rFonts w:cs="Times New Roman"/>
          <w:szCs w:val="24"/>
        </w:rPr>
        <w:t xml:space="preserve">Retrieved from </w:t>
      </w:r>
      <w:hyperlink r:id="rId22" w:history="1">
        <w:r w:rsidR="00FE5A4B" w:rsidRPr="00767268">
          <w:rPr>
            <w:rStyle w:val="Hyperlink"/>
            <w:rFonts w:cs="Times New Roman"/>
            <w:szCs w:val="24"/>
          </w:rPr>
          <w:t>https://pdfs.semanticscholar.org/a089/5a3e908036b21f5e26a4c5c5845a8721e672.pdf</w:t>
        </w:r>
      </w:hyperlink>
      <w:r w:rsidR="00FE5A4B">
        <w:rPr>
          <w:rFonts w:cs="Times New Roman"/>
          <w:szCs w:val="24"/>
        </w:rPr>
        <w:t xml:space="preserve"> </w:t>
      </w:r>
    </w:p>
    <w:p w14:paraId="275C31B0" w14:textId="43377933"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EPA Green Infrastructure Technical Assistance Program. </w:t>
      </w:r>
      <w:r w:rsidR="005C6F9C">
        <w:rPr>
          <w:rFonts w:cs="Times New Roman"/>
          <w:szCs w:val="24"/>
        </w:rPr>
        <w:t>(</w:t>
      </w:r>
      <w:r w:rsidRPr="0049191D">
        <w:rPr>
          <w:rFonts w:cs="Times New Roman"/>
          <w:szCs w:val="24"/>
        </w:rPr>
        <w:t>2013</w:t>
      </w:r>
      <w:r w:rsidR="005C6F9C">
        <w:rPr>
          <w:rFonts w:cs="Times New Roman"/>
          <w:szCs w:val="24"/>
        </w:rPr>
        <w:t>)</w:t>
      </w:r>
      <w:r w:rsidRPr="0049191D">
        <w:rPr>
          <w:rFonts w:cs="Times New Roman"/>
          <w:szCs w:val="24"/>
        </w:rPr>
        <w:t xml:space="preserve">. </w:t>
      </w:r>
      <w:r w:rsidRPr="00685AF1">
        <w:rPr>
          <w:rFonts w:cs="Times New Roman"/>
          <w:i/>
          <w:szCs w:val="24"/>
        </w:rPr>
        <w:t>Green infrastructure opportunities and barriers in the greater Los Angeles region</w:t>
      </w:r>
      <w:r w:rsidRPr="0049191D">
        <w:rPr>
          <w:rFonts w:cs="Times New Roman"/>
          <w:szCs w:val="24"/>
        </w:rPr>
        <w:t xml:space="preserve">. </w:t>
      </w:r>
      <w:r w:rsidR="00685AF1" w:rsidRPr="0049191D">
        <w:rPr>
          <w:rFonts w:cs="Times New Roman"/>
          <w:szCs w:val="24"/>
        </w:rPr>
        <w:t>Los Angeles, CA</w:t>
      </w:r>
      <w:r w:rsidR="00685AF1">
        <w:rPr>
          <w:rFonts w:cs="Times New Roman"/>
          <w:szCs w:val="24"/>
        </w:rPr>
        <w:t>:</w:t>
      </w:r>
      <w:r w:rsidR="00685AF1" w:rsidRPr="0049191D">
        <w:rPr>
          <w:rFonts w:cs="Times New Roman"/>
          <w:szCs w:val="24"/>
        </w:rPr>
        <w:t xml:space="preserve"> </w:t>
      </w:r>
      <w:r w:rsidRPr="0049191D">
        <w:rPr>
          <w:rFonts w:cs="Times New Roman"/>
          <w:szCs w:val="24"/>
        </w:rPr>
        <w:t xml:space="preserve">US </w:t>
      </w:r>
      <w:r w:rsidR="00685AF1">
        <w:rPr>
          <w:rFonts w:cs="Times New Roman"/>
          <w:szCs w:val="24"/>
        </w:rPr>
        <w:t>Environmental Protection Agency</w:t>
      </w:r>
      <w:r w:rsidRPr="0049191D">
        <w:rPr>
          <w:rFonts w:cs="Times New Roman"/>
          <w:szCs w:val="24"/>
        </w:rPr>
        <w:t>.</w:t>
      </w:r>
      <w:r w:rsidR="00685AF1" w:rsidRPr="00685AF1">
        <w:rPr>
          <w:rFonts w:cs="Times New Roman"/>
          <w:szCs w:val="24"/>
        </w:rPr>
        <w:t xml:space="preserve"> </w:t>
      </w:r>
      <w:r w:rsidR="00685AF1">
        <w:rPr>
          <w:rFonts w:cs="Times New Roman"/>
          <w:szCs w:val="24"/>
        </w:rPr>
        <w:t>54 pages</w:t>
      </w:r>
      <w:r w:rsidR="00685AF1" w:rsidRPr="0049191D">
        <w:rPr>
          <w:rFonts w:cs="Times New Roman"/>
          <w:szCs w:val="24"/>
        </w:rPr>
        <w:t>.</w:t>
      </w:r>
    </w:p>
    <w:p w14:paraId="16EAE476" w14:textId="19EEBBFA"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Fassman-Beck, E., W. Hunt, R. Berghage, D. Carpenter, T. Kurtz, V. Stovin, and B. Wadzuk. </w:t>
      </w:r>
      <w:r w:rsidR="005C6F9C">
        <w:rPr>
          <w:rFonts w:cs="Times New Roman"/>
          <w:szCs w:val="24"/>
        </w:rPr>
        <w:t>(</w:t>
      </w:r>
      <w:r w:rsidRPr="0049191D">
        <w:rPr>
          <w:rFonts w:cs="Times New Roman"/>
          <w:szCs w:val="24"/>
        </w:rPr>
        <w:t>2016</w:t>
      </w:r>
      <w:r w:rsidR="005C6F9C">
        <w:rPr>
          <w:rFonts w:cs="Times New Roman"/>
          <w:szCs w:val="24"/>
        </w:rPr>
        <w:t>)</w:t>
      </w:r>
      <w:r w:rsidRPr="0049191D">
        <w:rPr>
          <w:rFonts w:cs="Times New Roman"/>
          <w:szCs w:val="24"/>
        </w:rPr>
        <w:t xml:space="preserve">. </w:t>
      </w:r>
      <w:r w:rsidR="001A4FAE" w:rsidRPr="0049191D">
        <w:rPr>
          <w:rFonts w:cs="Times New Roman"/>
          <w:szCs w:val="24"/>
        </w:rPr>
        <w:t xml:space="preserve">Curve number and runoff coefficients for extensive living roofs. </w:t>
      </w:r>
      <w:r w:rsidRPr="001A4FAE">
        <w:rPr>
          <w:rFonts w:cs="Times New Roman"/>
          <w:i/>
          <w:szCs w:val="24"/>
        </w:rPr>
        <w:t>Journal of Hydrologic Engineering</w:t>
      </w:r>
      <w:r w:rsidR="005C6F9C">
        <w:rPr>
          <w:rFonts w:cs="Times New Roman"/>
          <w:i/>
          <w:szCs w:val="24"/>
        </w:rPr>
        <w:t>,</w:t>
      </w:r>
      <w:r w:rsidRPr="0049191D">
        <w:rPr>
          <w:rFonts w:cs="Times New Roman"/>
          <w:szCs w:val="24"/>
        </w:rPr>
        <w:t xml:space="preserve"> </w:t>
      </w:r>
      <w:r w:rsidRPr="001A4FAE">
        <w:rPr>
          <w:rFonts w:cs="Times New Roman"/>
          <w:b/>
          <w:szCs w:val="24"/>
        </w:rPr>
        <w:t>21</w:t>
      </w:r>
      <w:r w:rsidR="005C6F9C">
        <w:rPr>
          <w:rFonts w:cs="Times New Roman"/>
          <w:szCs w:val="24"/>
        </w:rPr>
        <w:t xml:space="preserve">, </w:t>
      </w:r>
      <w:r w:rsidRPr="0049191D">
        <w:rPr>
          <w:rFonts w:cs="Times New Roman"/>
          <w:szCs w:val="24"/>
        </w:rPr>
        <w:t>04015073.</w:t>
      </w:r>
    </w:p>
    <w:p w14:paraId="4C4B4D32" w14:textId="44697980"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Fassman-Beck, E., E. Voyde, R. Simcock, and Y. S. Hong. </w:t>
      </w:r>
      <w:r w:rsidR="005C6F9C">
        <w:rPr>
          <w:rFonts w:cs="Times New Roman"/>
          <w:szCs w:val="24"/>
        </w:rPr>
        <w:t>(</w:t>
      </w:r>
      <w:r w:rsidRPr="0049191D">
        <w:rPr>
          <w:rFonts w:cs="Times New Roman"/>
          <w:szCs w:val="24"/>
        </w:rPr>
        <w:t>2013</w:t>
      </w:r>
      <w:r w:rsidR="005C6F9C">
        <w:rPr>
          <w:rFonts w:cs="Times New Roman"/>
          <w:szCs w:val="24"/>
        </w:rPr>
        <w:t>)</w:t>
      </w:r>
      <w:r w:rsidRPr="0049191D">
        <w:rPr>
          <w:rFonts w:cs="Times New Roman"/>
          <w:szCs w:val="24"/>
        </w:rPr>
        <w:t xml:space="preserve">. 4 Living roofs in 3 locations: Does configuration affect runoff mitigation? </w:t>
      </w:r>
      <w:r w:rsidRPr="001A4FAE">
        <w:rPr>
          <w:rFonts w:cs="Times New Roman"/>
          <w:i/>
          <w:szCs w:val="24"/>
        </w:rPr>
        <w:t>Journal of Hydrology</w:t>
      </w:r>
      <w:r w:rsidR="005C6F9C">
        <w:rPr>
          <w:rFonts w:cs="Times New Roman"/>
          <w:i/>
          <w:szCs w:val="24"/>
        </w:rPr>
        <w:t>,</w:t>
      </w:r>
      <w:r w:rsidRPr="0049191D">
        <w:rPr>
          <w:rFonts w:cs="Times New Roman"/>
          <w:szCs w:val="24"/>
        </w:rPr>
        <w:t xml:space="preserve"> </w:t>
      </w:r>
      <w:r w:rsidRPr="001A4FAE">
        <w:rPr>
          <w:rFonts w:cs="Times New Roman"/>
          <w:b/>
          <w:szCs w:val="24"/>
        </w:rPr>
        <w:t>490</w:t>
      </w:r>
      <w:r w:rsidR="005C6F9C">
        <w:rPr>
          <w:rFonts w:cs="Times New Roman"/>
          <w:szCs w:val="24"/>
        </w:rPr>
        <w:t xml:space="preserve">, </w:t>
      </w:r>
      <w:r w:rsidRPr="0049191D">
        <w:rPr>
          <w:rFonts w:cs="Times New Roman"/>
          <w:szCs w:val="24"/>
        </w:rPr>
        <w:t>11–20.</w:t>
      </w:r>
    </w:p>
    <w:p w14:paraId="6FF1B62A" w14:textId="77777777" w:rsidR="002B3E18" w:rsidRDefault="00E63608" w:rsidP="002B3E18">
      <w:pPr>
        <w:pStyle w:val="Bibliography"/>
        <w:numPr>
          <w:ilvl w:val="0"/>
          <w:numId w:val="10"/>
        </w:numPr>
        <w:ind w:left="540" w:hanging="540"/>
        <w:rPr>
          <w:rFonts w:cs="Times New Roman"/>
          <w:szCs w:val="24"/>
        </w:rPr>
      </w:pPr>
      <w:r w:rsidRPr="0049191D">
        <w:rPr>
          <w:rFonts w:cs="Times New Roman"/>
          <w:szCs w:val="24"/>
        </w:rPr>
        <w:t xml:space="preserve">Fioretti, R., A. Palla, L. G. Lanza, and P. Principi. </w:t>
      </w:r>
      <w:r w:rsidR="005C6F9C">
        <w:rPr>
          <w:rFonts w:cs="Times New Roman"/>
          <w:szCs w:val="24"/>
        </w:rPr>
        <w:t>(</w:t>
      </w:r>
      <w:r w:rsidRPr="0049191D">
        <w:rPr>
          <w:rFonts w:cs="Times New Roman"/>
          <w:szCs w:val="24"/>
        </w:rPr>
        <w:t>2010</w:t>
      </w:r>
      <w:r w:rsidR="005C6F9C">
        <w:rPr>
          <w:rFonts w:cs="Times New Roman"/>
          <w:szCs w:val="24"/>
        </w:rPr>
        <w:t>)</w:t>
      </w:r>
      <w:r w:rsidRPr="0049191D">
        <w:rPr>
          <w:rFonts w:cs="Times New Roman"/>
          <w:szCs w:val="24"/>
        </w:rPr>
        <w:t xml:space="preserve">. Green roof energy and water related performance in the Mediterranean climate. </w:t>
      </w:r>
      <w:r w:rsidRPr="001A4FAE">
        <w:rPr>
          <w:rFonts w:cs="Times New Roman"/>
          <w:i/>
          <w:szCs w:val="24"/>
        </w:rPr>
        <w:t>Building and Environment</w:t>
      </w:r>
      <w:r w:rsidR="006A1EC6">
        <w:rPr>
          <w:rFonts w:cs="Times New Roman"/>
          <w:i/>
          <w:szCs w:val="24"/>
        </w:rPr>
        <w:t>,</w:t>
      </w:r>
      <w:r w:rsidRPr="001A4FAE">
        <w:rPr>
          <w:rFonts w:cs="Times New Roman"/>
          <w:i/>
          <w:szCs w:val="24"/>
        </w:rPr>
        <w:t xml:space="preserve"> </w:t>
      </w:r>
      <w:r w:rsidRPr="001A4FAE">
        <w:rPr>
          <w:rFonts w:cs="Times New Roman"/>
          <w:b/>
          <w:szCs w:val="24"/>
        </w:rPr>
        <w:t>45</w:t>
      </w:r>
      <w:r w:rsidR="0005230F">
        <w:rPr>
          <w:rFonts w:cs="Times New Roman"/>
          <w:szCs w:val="24"/>
        </w:rPr>
        <w:t xml:space="preserve">, </w:t>
      </w:r>
      <w:r w:rsidRPr="0049191D">
        <w:rPr>
          <w:rFonts w:cs="Times New Roman"/>
          <w:szCs w:val="24"/>
        </w:rPr>
        <w:t>1890–1904.</w:t>
      </w:r>
      <w:r w:rsidR="004863BE">
        <w:rPr>
          <w:rFonts w:cs="Times New Roman"/>
          <w:szCs w:val="24"/>
        </w:rPr>
        <w:t xml:space="preserve"> </w:t>
      </w:r>
    </w:p>
    <w:p w14:paraId="05F9C1C4" w14:textId="26E652C2" w:rsidR="004863BE" w:rsidRPr="002B3E18" w:rsidRDefault="004863BE" w:rsidP="002B3E18">
      <w:pPr>
        <w:pStyle w:val="Bibliography"/>
        <w:numPr>
          <w:ilvl w:val="0"/>
          <w:numId w:val="10"/>
        </w:numPr>
        <w:ind w:left="540" w:hanging="540"/>
        <w:rPr>
          <w:rFonts w:cs="Times New Roman"/>
          <w:szCs w:val="24"/>
        </w:rPr>
      </w:pPr>
      <w:r w:rsidRPr="002B3E18">
        <w:rPr>
          <w:rFonts w:cs="Times New Roman"/>
          <w:szCs w:val="24"/>
        </w:rPr>
        <w:lastRenderedPageBreak/>
        <w:t>Fletcher, T., W. Shuster, W. Hunt, R. Ashley, D. Butler, S. Arthur, S. Trowsdale, S. Barraud, A. Semadeni-Davies, J.-L. Bertrand-Krajewski, P. Steen Mikkelsen, G. Rivard, M. Uhl, D. Dagenais and M. Viklander. (2015).</w:t>
      </w:r>
      <w:r w:rsidRPr="004863BE">
        <w:t xml:space="preserve"> </w:t>
      </w:r>
      <w:r w:rsidRPr="002B3E18">
        <w:rPr>
          <w:rFonts w:cs="Times New Roman"/>
          <w:szCs w:val="24"/>
        </w:rPr>
        <w:t xml:space="preserve">SUDS, LID, BMPs, WSUD and more – The evolution and application of terminology surrounding urban drainage. </w:t>
      </w:r>
      <w:r w:rsidRPr="002B3E18">
        <w:rPr>
          <w:rFonts w:cs="Times New Roman"/>
          <w:i/>
          <w:szCs w:val="24"/>
        </w:rPr>
        <w:t>Urban Water Journal</w:t>
      </w:r>
      <w:r w:rsidRPr="002B3E18">
        <w:rPr>
          <w:rFonts w:cs="Times New Roman"/>
          <w:szCs w:val="24"/>
        </w:rPr>
        <w:t xml:space="preserve">, </w:t>
      </w:r>
      <w:r w:rsidRPr="002B3E18">
        <w:rPr>
          <w:rFonts w:cs="Times New Roman"/>
          <w:b/>
          <w:szCs w:val="24"/>
        </w:rPr>
        <w:t>12</w:t>
      </w:r>
      <w:r w:rsidRPr="002B3E18">
        <w:rPr>
          <w:rFonts w:cs="Times New Roman"/>
          <w:szCs w:val="24"/>
        </w:rPr>
        <w:t>, 525-542.</w:t>
      </w:r>
    </w:p>
    <w:p w14:paraId="698D589E" w14:textId="217363B9"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Geosyntec, and Wright Water Engineers. </w:t>
      </w:r>
      <w:r w:rsidR="0005230F">
        <w:rPr>
          <w:rFonts w:cs="Times New Roman"/>
          <w:szCs w:val="24"/>
        </w:rPr>
        <w:t>(</w:t>
      </w:r>
      <w:r w:rsidRPr="0049191D">
        <w:rPr>
          <w:rFonts w:cs="Times New Roman"/>
          <w:szCs w:val="24"/>
        </w:rPr>
        <w:t>2011</w:t>
      </w:r>
      <w:r w:rsidR="0005230F">
        <w:rPr>
          <w:rFonts w:cs="Times New Roman"/>
          <w:szCs w:val="24"/>
        </w:rPr>
        <w:t>)</w:t>
      </w:r>
      <w:r w:rsidRPr="0049191D">
        <w:rPr>
          <w:rFonts w:cs="Times New Roman"/>
          <w:szCs w:val="24"/>
        </w:rPr>
        <w:t xml:space="preserve">. </w:t>
      </w:r>
      <w:r w:rsidRPr="00685AF1">
        <w:rPr>
          <w:rFonts w:cs="Times New Roman"/>
          <w:i/>
          <w:szCs w:val="24"/>
        </w:rPr>
        <w:t>Technical Summary: Volume Reduction</w:t>
      </w:r>
      <w:r w:rsidRPr="0049191D">
        <w:rPr>
          <w:rFonts w:cs="Times New Roman"/>
          <w:szCs w:val="24"/>
        </w:rPr>
        <w:t>. International Stormwater BMP Database.</w:t>
      </w:r>
      <w:r w:rsidR="00685AF1" w:rsidRPr="00685AF1">
        <w:rPr>
          <w:rFonts w:cs="Times New Roman"/>
          <w:szCs w:val="24"/>
        </w:rPr>
        <w:t xml:space="preserve"> </w:t>
      </w:r>
      <w:r w:rsidR="00685AF1">
        <w:rPr>
          <w:rFonts w:cs="Times New Roman"/>
          <w:szCs w:val="24"/>
        </w:rPr>
        <w:t>35 pages</w:t>
      </w:r>
      <w:r w:rsidR="00685AF1" w:rsidRPr="0049191D">
        <w:rPr>
          <w:rFonts w:cs="Times New Roman"/>
          <w:szCs w:val="24"/>
        </w:rPr>
        <w:t>.</w:t>
      </w:r>
    </w:p>
    <w:p w14:paraId="6E8D994F" w14:textId="5266F5B8"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Getter, K., D. Rowe, and J. Andresen. </w:t>
      </w:r>
      <w:r w:rsidR="0005230F">
        <w:rPr>
          <w:rFonts w:cs="Times New Roman"/>
          <w:szCs w:val="24"/>
        </w:rPr>
        <w:t>(</w:t>
      </w:r>
      <w:r w:rsidRPr="0049191D">
        <w:rPr>
          <w:rFonts w:cs="Times New Roman"/>
          <w:szCs w:val="24"/>
        </w:rPr>
        <w:t>2007</w:t>
      </w:r>
      <w:r w:rsidR="0005230F">
        <w:rPr>
          <w:rFonts w:cs="Times New Roman"/>
          <w:szCs w:val="24"/>
        </w:rPr>
        <w:t>)</w:t>
      </w:r>
      <w:r w:rsidRPr="0049191D">
        <w:rPr>
          <w:rFonts w:cs="Times New Roman"/>
          <w:szCs w:val="24"/>
        </w:rPr>
        <w:t>. Quantifying the effect of slope on extensive green roof stormwater retention</w:t>
      </w:r>
      <w:r w:rsidRPr="001A4FAE">
        <w:rPr>
          <w:rFonts w:cs="Times New Roman"/>
          <w:i/>
          <w:szCs w:val="24"/>
        </w:rPr>
        <w:t>. Ecological Engineering</w:t>
      </w:r>
      <w:r w:rsidR="0005230F">
        <w:rPr>
          <w:rFonts w:cs="Times New Roman"/>
          <w:i/>
          <w:szCs w:val="24"/>
        </w:rPr>
        <w:t>,</w:t>
      </w:r>
      <w:r w:rsidRPr="0049191D">
        <w:rPr>
          <w:rFonts w:cs="Times New Roman"/>
          <w:szCs w:val="24"/>
        </w:rPr>
        <w:t xml:space="preserve"> </w:t>
      </w:r>
      <w:r w:rsidRPr="001A4FAE">
        <w:rPr>
          <w:rFonts w:cs="Times New Roman"/>
          <w:b/>
          <w:szCs w:val="24"/>
        </w:rPr>
        <w:t>31</w:t>
      </w:r>
      <w:r w:rsidR="0005230F">
        <w:rPr>
          <w:rFonts w:cs="Times New Roman"/>
          <w:szCs w:val="24"/>
        </w:rPr>
        <w:t xml:space="preserve">, </w:t>
      </w:r>
      <w:r w:rsidRPr="0049191D">
        <w:rPr>
          <w:rFonts w:cs="Times New Roman"/>
          <w:szCs w:val="24"/>
        </w:rPr>
        <w:t>225–231.</w:t>
      </w:r>
    </w:p>
    <w:p w14:paraId="493F6BD4" w14:textId="4A7D8D6F"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Göbel, P., P. Starke, A. Voss, and W. G. Coldewey. </w:t>
      </w:r>
      <w:r w:rsidR="0005230F">
        <w:rPr>
          <w:rFonts w:cs="Times New Roman"/>
          <w:szCs w:val="24"/>
        </w:rPr>
        <w:t>(</w:t>
      </w:r>
      <w:r w:rsidRPr="0049191D">
        <w:rPr>
          <w:rFonts w:cs="Times New Roman"/>
          <w:szCs w:val="24"/>
        </w:rPr>
        <w:t>2013</w:t>
      </w:r>
      <w:r w:rsidR="0005230F">
        <w:rPr>
          <w:rFonts w:cs="Times New Roman"/>
          <w:szCs w:val="24"/>
        </w:rPr>
        <w:t>)</w:t>
      </w:r>
      <w:r w:rsidRPr="0049191D">
        <w:rPr>
          <w:rFonts w:cs="Times New Roman"/>
          <w:szCs w:val="24"/>
        </w:rPr>
        <w:t>. Field measurements of evapotranspiration rates on seven pervious concrete paveme</w:t>
      </w:r>
      <w:r w:rsidR="0093086A">
        <w:rPr>
          <w:rFonts w:cs="Times New Roman"/>
          <w:szCs w:val="24"/>
        </w:rPr>
        <w:t>nt systems.</w:t>
      </w:r>
      <w:r w:rsidR="00824061">
        <w:rPr>
          <w:rFonts w:cs="Times New Roman"/>
          <w:szCs w:val="24"/>
        </w:rPr>
        <w:t xml:space="preserve"> </w:t>
      </w:r>
      <w:r w:rsidR="00824061" w:rsidRPr="00CC1EB9">
        <w:rPr>
          <w:rFonts w:cs="Times New Roman"/>
          <w:i/>
          <w:szCs w:val="24"/>
        </w:rPr>
        <w:t>Novatech 2013 Conference Proceedings</w:t>
      </w:r>
      <w:r w:rsidR="00CC1EB9" w:rsidRPr="00CC1EB9">
        <w:rPr>
          <w:rFonts w:cs="Times New Roman"/>
          <w:i/>
          <w:szCs w:val="24"/>
        </w:rPr>
        <w:t>.</w:t>
      </w:r>
      <w:r w:rsidRPr="0049191D">
        <w:rPr>
          <w:rFonts w:cs="Times New Roman"/>
          <w:szCs w:val="24"/>
        </w:rPr>
        <w:t xml:space="preserve"> </w:t>
      </w:r>
      <w:r w:rsidR="00CC1EB9" w:rsidRPr="0049191D">
        <w:rPr>
          <w:rFonts w:cs="Times New Roman"/>
          <w:szCs w:val="24"/>
        </w:rPr>
        <w:t>Lyon, France</w:t>
      </w:r>
      <w:r w:rsidR="00CC1EB9">
        <w:rPr>
          <w:rFonts w:cs="Times New Roman"/>
          <w:szCs w:val="24"/>
        </w:rPr>
        <w:t>:</w:t>
      </w:r>
      <w:r w:rsidR="00CC1EB9" w:rsidRPr="0049191D">
        <w:rPr>
          <w:rFonts w:cs="Times New Roman"/>
          <w:szCs w:val="24"/>
        </w:rPr>
        <w:t xml:space="preserve"> </w:t>
      </w:r>
      <w:r w:rsidR="00CC1EB9">
        <w:rPr>
          <w:rFonts w:cs="Times New Roman"/>
          <w:szCs w:val="24"/>
        </w:rPr>
        <w:t>GRAIE</w:t>
      </w:r>
      <w:r w:rsidRPr="0049191D">
        <w:rPr>
          <w:rFonts w:cs="Times New Roman"/>
          <w:szCs w:val="24"/>
        </w:rPr>
        <w:t>.</w:t>
      </w:r>
    </w:p>
    <w:p w14:paraId="21186EDF" w14:textId="76ECF18E"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Graceson, A., M. Hare, J. Monaghan, and N. Hall. </w:t>
      </w:r>
      <w:r w:rsidR="0005230F">
        <w:rPr>
          <w:rFonts w:cs="Times New Roman"/>
          <w:szCs w:val="24"/>
        </w:rPr>
        <w:t>(</w:t>
      </w:r>
      <w:r w:rsidRPr="0049191D">
        <w:rPr>
          <w:rFonts w:cs="Times New Roman"/>
          <w:szCs w:val="24"/>
        </w:rPr>
        <w:t>2013</w:t>
      </w:r>
      <w:r w:rsidR="0005230F">
        <w:rPr>
          <w:rFonts w:cs="Times New Roman"/>
          <w:szCs w:val="24"/>
        </w:rPr>
        <w:t>)</w:t>
      </w:r>
      <w:r w:rsidRPr="0049191D">
        <w:rPr>
          <w:rFonts w:cs="Times New Roman"/>
          <w:szCs w:val="24"/>
        </w:rPr>
        <w:t xml:space="preserve">. The water retention capabilities of growing media for green roofs. </w:t>
      </w:r>
      <w:r w:rsidRPr="001A4FAE">
        <w:rPr>
          <w:rFonts w:cs="Times New Roman"/>
          <w:i/>
          <w:szCs w:val="24"/>
        </w:rPr>
        <w:t>Ecological Engineering</w:t>
      </w:r>
      <w:r w:rsidR="0005230F">
        <w:rPr>
          <w:rFonts w:cs="Times New Roman"/>
          <w:i/>
          <w:szCs w:val="24"/>
        </w:rPr>
        <w:t>,</w:t>
      </w:r>
      <w:r w:rsidRPr="0049191D">
        <w:rPr>
          <w:rFonts w:cs="Times New Roman"/>
          <w:szCs w:val="24"/>
        </w:rPr>
        <w:t xml:space="preserve"> </w:t>
      </w:r>
      <w:r w:rsidRPr="001A4FAE">
        <w:rPr>
          <w:rFonts w:cs="Times New Roman"/>
          <w:b/>
          <w:szCs w:val="24"/>
        </w:rPr>
        <w:t>61</w:t>
      </w:r>
      <w:r w:rsidR="0005230F">
        <w:rPr>
          <w:rFonts w:cs="Times New Roman"/>
          <w:szCs w:val="24"/>
        </w:rPr>
        <w:t xml:space="preserve">, </w:t>
      </w:r>
      <w:r w:rsidRPr="0049191D">
        <w:rPr>
          <w:rFonts w:cs="Times New Roman"/>
          <w:szCs w:val="24"/>
        </w:rPr>
        <w:t>328–334.</w:t>
      </w:r>
    </w:p>
    <w:p w14:paraId="41622619" w14:textId="7F9CE50A"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Green Infrastructure for New Hampshire Coastal Communities. </w:t>
      </w:r>
      <w:r w:rsidR="0005230F">
        <w:rPr>
          <w:rFonts w:cs="Times New Roman"/>
          <w:szCs w:val="24"/>
        </w:rPr>
        <w:t>(</w:t>
      </w:r>
      <w:r w:rsidRPr="0049191D">
        <w:rPr>
          <w:rFonts w:cs="Times New Roman"/>
          <w:szCs w:val="24"/>
        </w:rPr>
        <w:t>2014</w:t>
      </w:r>
      <w:r w:rsidR="0005230F">
        <w:rPr>
          <w:rFonts w:cs="Times New Roman"/>
          <w:szCs w:val="24"/>
        </w:rPr>
        <w:t>)</w:t>
      </w:r>
      <w:r w:rsidRPr="0049191D">
        <w:rPr>
          <w:rFonts w:cs="Times New Roman"/>
          <w:szCs w:val="24"/>
        </w:rPr>
        <w:t xml:space="preserve">. </w:t>
      </w:r>
      <w:r w:rsidRPr="00685AF1">
        <w:rPr>
          <w:rFonts w:cs="Times New Roman"/>
          <w:i/>
          <w:szCs w:val="24"/>
        </w:rPr>
        <w:t>Overcoming barriers to green infrastructure factsheet</w:t>
      </w:r>
      <w:r w:rsidRPr="0049191D">
        <w:rPr>
          <w:rFonts w:cs="Times New Roman"/>
          <w:szCs w:val="24"/>
        </w:rPr>
        <w:t xml:space="preserve">. </w:t>
      </w:r>
      <w:r w:rsidR="00685AF1">
        <w:rPr>
          <w:rFonts w:cs="Times New Roman"/>
          <w:szCs w:val="24"/>
        </w:rPr>
        <w:t xml:space="preserve">Durham, NH: </w:t>
      </w:r>
      <w:r w:rsidRPr="0049191D">
        <w:rPr>
          <w:rFonts w:cs="Times New Roman"/>
          <w:szCs w:val="24"/>
        </w:rPr>
        <w:t>UNH Stormwater Center.</w:t>
      </w:r>
    </w:p>
    <w:p w14:paraId="6D5C52B0" w14:textId="0D6AB4DB"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Gregoire, B., and J. Clausen. </w:t>
      </w:r>
      <w:r w:rsidR="0005230F">
        <w:rPr>
          <w:rFonts w:cs="Times New Roman"/>
          <w:szCs w:val="24"/>
        </w:rPr>
        <w:t>(</w:t>
      </w:r>
      <w:r w:rsidRPr="0049191D">
        <w:rPr>
          <w:rFonts w:cs="Times New Roman"/>
          <w:szCs w:val="24"/>
        </w:rPr>
        <w:t>2011</w:t>
      </w:r>
      <w:r w:rsidR="0005230F">
        <w:rPr>
          <w:rFonts w:cs="Times New Roman"/>
          <w:szCs w:val="24"/>
        </w:rPr>
        <w:t>)</w:t>
      </w:r>
      <w:r w:rsidRPr="0049191D">
        <w:rPr>
          <w:rFonts w:cs="Times New Roman"/>
          <w:szCs w:val="24"/>
        </w:rPr>
        <w:t xml:space="preserve">. Effect of a modular extensive green roof on stormwater runoff and water quality. </w:t>
      </w:r>
      <w:r w:rsidRPr="001A4FAE">
        <w:rPr>
          <w:rFonts w:cs="Times New Roman"/>
          <w:i/>
          <w:szCs w:val="24"/>
        </w:rPr>
        <w:t>Ecological Engineering</w:t>
      </w:r>
      <w:r w:rsidR="0005230F">
        <w:rPr>
          <w:rFonts w:cs="Times New Roman"/>
          <w:i/>
          <w:szCs w:val="24"/>
        </w:rPr>
        <w:t>,</w:t>
      </w:r>
      <w:r w:rsidRPr="0049191D">
        <w:rPr>
          <w:rFonts w:cs="Times New Roman"/>
          <w:szCs w:val="24"/>
        </w:rPr>
        <w:t xml:space="preserve"> </w:t>
      </w:r>
      <w:r w:rsidRPr="001A4FAE">
        <w:rPr>
          <w:rFonts w:cs="Times New Roman"/>
          <w:b/>
          <w:szCs w:val="24"/>
        </w:rPr>
        <w:t>37</w:t>
      </w:r>
      <w:r w:rsidR="0005230F">
        <w:rPr>
          <w:rFonts w:cs="Times New Roman"/>
          <w:szCs w:val="24"/>
        </w:rPr>
        <w:t xml:space="preserve">, </w:t>
      </w:r>
      <w:r w:rsidRPr="0049191D">
        <w:rPr>
          <w:rFonts w:cs="Times New Roman"/>
          <w:szCs w:val="24"/>
        </w:rPr>
        <w:t>963–969.</w:t>
      </w:r>
    </w:p>
    <w:p w14:paraId="09DD2054" w14:textId="2FE36DCB"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Guizani, M. </w:t>
      </w:r>
      <w:r w:rsidR="0005230F">
        <w:rPr>
          <w:rFonts w:cs="Times New Roman"/>
          <w:szCs w:val="24"/>
        </w:rPr>
        <w:t>(</w:t>
      </w:r>
      <w:r w:rsidRPr="0049191D">
        <w:rPr>
          <w:rFonts w:cs="Times New Roman"/>
          <w:szCs w:val="24"/>
        </w:rPr>
        <w:t>2016</w:t>
      </w:r>
      <w:r w:rsidR="0005230F">
        <w:rPr>
          <w:rFonts w:cs="Times New Roman"/>
          <w:szCs w:val="24"/>
        </w:rPr>
        <w:t>)</w:t>
      </w:r>
      <w:r w:rsidRPr="0049191D">
        <w:rPr>
          <w:rFonts w:cs="Times New Roman"/>
          <w:szCs w:val="24"/>
        </w:rPr>
        <w:t xml:space="preserve">. Storm water harvesting in Saudi Arabia: a multipurpose water management alternative. </w:t>
      </w:r>
      <w:r w:rsidRPr="001A4FAE">
        <w:rPr>
          <w:rFonts w:cs="Times New Roman"/>
          <w:i/>
          <w:szCs w:val="24"/>
        </w:rPr>
        <w:t>Water Resources Management</w:t>
      </w:r>
      <w:r w:rsidR="0005230F">
        <w:rPr>
          <w:rFonts w:cs="Times New Roman"/>
          <w:i/>
          <w:szCs w:val="24"/>
        </w:rPr>
        <w:t>,</w:t>
      </w:r>
      <w:r w:rsidRPr="0049191D">
        <w:rPr>
          <w:rFonts w:cs="Times New Roman"/>
          <w:szCs w:val="24"/>
        </w:rPr>
        <w:t xml:space="preserve"> </w:t>
      </w:r>
      <w:r w:rsidRPr="001A4FAE">
        <w:rPr>
          <w:rFonts w:cs="Times New Roman"/>
          <w:i/>
          <w:szCs w:val="24"/>
        </w:rPr>
        <w:t>2016</w:t>
      </w:r>
      <w:r w:rsidR="0005230F">
        <w:rPr>
          <w:rFonts w:cs="Times New Roman"/>
          <w:szCs w:val="24"/>
        </w:rPr>
        <w:t xml:space="preserve">, </w:t>
      </w:r>
      <w:r w:rsidRPr="0049191D">
        <w:rPr>
          <w:rFonts w:cs="Times New Roman"/>
          <w:szCs w:val="24"/>
        </w:rPr>
        <w:t>1819–1833.</w:t>
      </w:r>
    </w:p>
    <w:p w14:paraId="032DE9B2" w14:textId="7F4768DA" w:rsidR="00E63608" w:rsidRPr="0049191D" w:rsidRDefault="001A4FAE" w:rsidP="00A66D36">
      <w:pPr>
        <w:pStyle w:val="Bibliography"/>
        <w:numPr>
          <w:ilvl w:val="0"/>
          <w:numId w:val="10"/>
        </w:numPr>
        <w:ind w:left="540" w:hanging="540"/>
        <w:rPr>
          <w:rFonts w:cs="Times New Roman"/>
          <w:szCs w:val="24"/>
        </w:rPr>
      </w:pPr>
      <w:r>
        <w:rPr>
          <w:rFonts w:cs="Times New Roman"/>
          <w:szCs w:val="24"/>
        </w:rPr>
        <w:t xml:space="preserve">Hamilton, N. </w:t>
      </w:r>
      <w:r w:rsidR="0005230F">
        <w:rPr>
          <w:rFonts w:cs="Times New Roman"/>
          <w:szCs w:val="24"/>
        </w:rPr>
        <w:t>(</w:t>
      </w:r>
      <w:r>
        <w:rPr>
          <w:rFonts w:cs="Times New Roman"/>
          <w:szCs w:val="24"/>
        </w:rPr>
        <w:t>2016</w:t>
      </w:r>
      <w:r w:rsidR="0005230F" w:rsidRPr="00685AF1">
        <w:rPr>
          <w:rFonts w:cs="Times New Roman"/>
          <w:i/>
          <w:szCs w:val="24"/>
        </w:rPr>
        <w:t>)</w:t>
      </w:r>
      <w:r w:rsidRPr="00685AF1">
        <w:rPr>
          <w:rFonts w:cs="Times New Roman"/>
          <w:i/>
          <w:szCs w:val="24"/>
        </w:rPr>
        <w:t>. ggtern: An extension to “ggplot2”, for the creation of ternary d</w:t>
      </w:r>
      <w:r w:rsidR="00E63608" w:rsidRPr="00685AF1">
        <w:rPr>
          <w:rFonts w:cs="Times New Roman"/>
          <w:i/>
          <w:szCs w:val="24"/>
        </w:rPr>
        <w:t>iagrams</w:t>
      </w:r>
      <w:r w:rsidR="00E63608" w:rsidRPr="0049191D">
        <w:rPr>
          <w:rFonts w:cs="Times New Roman"/>
          <w:szCs w:val="24"/>
        </w:rPr>
        <w:t>.</w:t>
      </w:r>
      <w:r w:rsidR="00CD018B">
        <w:rPr>
          <w:rFonts w:cs="Times New Roman"/>
          <w:szCs w:val="24"/>
        </w:rPr>
        <w:t xml:space="preserve"> </w:t>
      </w:r>
      <w:r w:rsidR="000C690C">
        <w:rPr>
          <w:rFonts w:cs="Times New Roman"/>
          <w:szCs w:val="24"/>
        </w:rPr>
        <w:t xml:space="preserve">R package version 2.2.1. </w:t>
      </w:r>
      <w:hyperlink r:id="rId23" w:history="1">
        <w:r w:rsidR="00CD018B" w:rsidRPr="00767268">
          <w:rPr>
            <w:rStyle w:val="Hyperlink"/>
            <w:rFonts w:cs="Times New Roman"/>
            <w:szCs w:val="24"/>
          </w:rPr>
          <w:t>www.ggtern.com</w:t>
        </w:r>
      </w:hyperlink>
    </w:p>
    <w:p w14:paraId="136B0777" w14:textId="17219852"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lastRenderedPageBreak/>
        <w:t xml:space="preserve">Harper, H. H. </w:t>
      </w:r>
      <w:r w:rsidR="0005230F">
        <w:rPr>
          <w:rFonts w:cs="Times New Roman"/>
          <w:szCs w:val="24"/>
        </w:rPr>
        <w:t>(</w:t>
      </w:r>
      <w:r w:rsidRPr="0049191D">
        <w:rPr>
          <w:rFonts w:cs="Times New Roman"/>
          <w:szCs w:val="24"/>
        </w:rPr>
        <w:t>2010a</w:t>
      </w:r>
      <w:r w:rsidR="0005230F">
        <w:rPr>
          <w:rFonts w:cs="Times New Roman"/>
          <w:szCs w:val="24"/>
        </w:rPr>
        <w:t>)</w:t>
      </w:r>
      <w:r w:rsidRPr="0049191D">
        <w:rPr>
          <w:rFonts w:cs="Times New Roman"/>
          <w:szCs w:val="24"/>
        </w:rPr>
        <w:t xml:space="preserve">. </w:t>
      </w:r>
      <w:r w:rsidRPr="00685AF1">
        <w:rPr>
          <w:rFonts w:cs="Times New Roman"/>
          <w:i/>
          <w:szCs w:val="24"/>
        </w:rPr>
        <w:t>Navy Canal stormwater facility performance efficiency evaluation</w:t>
      </w:r>
      <w:r w:rsidRPr="0049191D">
        <w:rPr>
          <w:rFonts w:cs="Times New Roman"/>
          <w:szCs w:val="24"/>
        </w:rPr>
        <w:t xml:space="preserve">. </w:t>
      </w:r>
      <w:r w:rsidR="00685AF1">
        <w:rPr>
          <w:rFonts w:cs="Times New Roman"/>
          <w:szCs w:val="24"/>
        </w:rPr>
        <w:t>(Final Report).</w:t>
      </w:r>
      <w:r w:rsidRPr="0049191D">
        <w:rPr>
          <w:rFonts w:cs="Times New Roman"/>
          <w:szCs w:val="24"/>
        </w:rPr>
        <w:t xml:space="preserve"> </w:t>
      </w:r>
      <w:r w:rsidR="00685AF1" w:rsidRPr="0049191D">
        <w:rPr>
          <w:rFonts w:cs="Times New Roman"/>
          <w:szCs w:val="24"/>
        </w:rPr>
        <w:t>Seminole County, F</w:t>
      </w:r>
      <w:r w:rsidR="00685AF1">
        <w:rPr>
          <w:rFonts w:cs="Times New Roman"/>
          <w:szCs w:val="24"/>
        </w:rPr>
        <w:t>L:</w:t>
      </w:r>
      <w:r w:rsidR="00685AF1" w:rsidRPr="0049191D">
        <w:rPr>
          <w:rFonts w:cs="Times New Roman"/>
          <w:szCs w:val="24"/>
        </w:rPr>
        <w:t xml:space="preserve"> </w:t>
      </w:r>
      <w:r w:rsidR="00224CA8" w:rsidRPr="0049191D">
        <w:rPr>
          <w:rFonts w:cs="Times New Roman"/>
          <w:szCs w:val="24"/>
        </w:rPr>
        <w:t>Enviro</w:t>
      </w:r>
      <w:r w:rsidR="00685AF1">
        <w:rPr>
          <w:rFonts w:cs="Times New Roman"/>
          <w:szCs w:val="24"/>
        </w:rPr>
        <w:t>nmental Research &amp; Design, Inc</w:t>
      </w:r>
      <w:r w:rsidRPr="0049191D">
        <w:rPr>
          <w:rFonts w:cs="Times New Roman"/>
          <w:szCs w:val="24"/>
        </w:rPr>
        <w:t>.</w:t>
      </w:r>
      <w:r w:rsidR="00685AF1" w:rsidRPr="00685AF1">
        <w:rPr>
          <w:rFonts w:cs="Times New Roman"/>
          <w:szCs w:val="24"/>
        </w:rPr>
        <w:t xml:space="preserve"> </w:t>
      </w:r>
      <w:r w:rsidR="00685AF1">
        <w:rPr>
          <w:rFonts w:cs="Times New Roman"/>
          <w:szCs w:val="24"/>
        </w:rPr>
        <w:t>102 pages.</w:t>
      </w:r>
    </w:p>
    <w:p w14:paraId="0C0A23BF" w14:textId="1B98ED95"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Harper, H. H. </w:t>
      </w:r>
      <w:r w:rsidR="0005230F">
        <w:rPr>
          <w:rFonts w:cs="Times New Roman"/>
          <w:szCs w:val="24"/>
        </w:rPr>
        <w:t>(</w:t>
      </w:r>
      <w:r w:rsidRPr="0049191D">
        <w:rPr>
          <w:rFonts w:cs="Times New Roman"/>
          <w:szCs w:val="24"/>
        </w:rPr>
        <w:t>2010b</w:t>
      </w:r>
      <w:r w:rsidR="0005230F">
        <w:rPr>
          <w:rFonts w:cs="Times New Roman"/>
          <w:szCs w:val="24"/>
        </w:rPr>
        <w:t>)</w:t>
      </w:r>
      <w:r w:rsidRPr="0049191D">
        <w:rPr>
          <w:rFonts w:cs="Times New Roman"/>
          <w:szCs w:val="24"/>
        </w:rPr>
        <w:t xml:space="preserve">. </w:t>
      </w:r>
      <w:r w:rsidRPr="00685AF1">
        <w:rPr>
          <w:rFonts w:cs="Times New Roman"/>
          <w:i/>
          <w:szCs w:val="24"/>
        </w:rPr>
        <w:t>Evaluation of the performance efficiency of the Poppleton Creek wet detention pond</w:t>
      </w:r>
      <w:r w:rsidRPr="0049191D">
        <w:rPr>
          <w:rFonts w:cs="Times New Roman"/>
          <w:szCs w:val="24"/>
        </w:rPr>
        <w:t>.</w:t>
      </w:r>
      <w:r w:rsidR="0093086A">
        <w:rPr>
          <w:rFonts w:cs="Times New Roman"/>
          <w:szCs w:val="24"/>
        </w:rPr>
        <w:t xml:space="preserve"> </w:t>
      </w:r>
      <w:r w:rsidR="00685AF1">
        <w:rPr>
          <w:rFonts w:cs="Times New Roman"/>
          <w:szCs w:val="24"/>
        </w:rPr>
        <w:t>(</w:t>
      </w:r>
      <w:r w:rsidRPr="0049191D">
        <w:rPr>
          <w:rFonts w:cs="Times New Roman"/>
          <w:szCs w:val="24"/>
        </w:rPr>
        <w:t>Final Report</w:t>
      </w:r>
      <w:r w:rsidR="00685AF1">
        <w:rPr>
          <w:rFonts w:cs="Times New Roman"/>
          <w:szCs w:val="24"/>
        </w:rPr>
        <w:t>). Stuart, FL:</w:t>
      </w:r>
      <w:r w:rsidRPr="0049191D">
        <w:rPr>
          <w:rFonts w:cs="Times New Roman"/>
          <w:szCs w:val="24"/>
        </w:rPr>
        <w:t xml:space="preserve"> Environmental Research &amp; Design, Inc</w:t>
      </w:r>
      <w:r w:rsidR="00685AF1">
        <w:rPr>
          <w:rFonts w:cs="Times New Roman"/>
          <w:szCs w:val="24"/>
        </w:rPr>
        <w:t>.</w:t>
      </w:r>
      <w:r w:rsidR="00685AF1" w:rsidRPr="00685AF1">
        <w:rPr>
          <w:rFonts w:cs="Times New Roman"/>
          <w:szCs w:val="24"/>
        </w:rPr>
        <w:t xml:space="preserve"> </w:t>
      </w:r>
      <w:r w:rsidR="00685AF1">
        <w:rPr>
          <w:rFonts w:cs="Times New Roman"/>
          <w:szCs w:val="24"/>
        </w:rPr>
        <w:t>84</w:t>
      </w:r>
      <w:r w:rsidR="00685AF1" w:rsidRPr="0049191D">
        <w:rPr>
          <w:rFonts w:cs="Times New Roman"/>
          <w:szCs w:val="24"/>
        </w:rPr>
        <w:t xml:space="preserve"> </w:t>
      </w:r>
      <w:r w:rsidR="00685AF1">
        <w:rPr>
          <w:rFonts w:cs="Times New Roman"/>
          <w:szCs w:val="24"/>
        </w:rPr>
        <w:t>pages</w:t>
      </w:r>
      <w:r w:rsidR="00685AF1" w:rsidRPr="0049191D">
        <w:rPr>
          <w:rFonts w:cs="Times New Roman"/>
          <w:szCs w:val="24"/>
        </w:rPr>
        <w:t>.</w:t>
      </w:r>
    </w:p>
    <w:p w14:paraId="7C0A13C0" w14:textId="718B1E5F"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Harper, H. H. </w:t>
      </w:r>
      <w:r w:rsidR="0005230F">
        <w:rPr>
          <w:rFonts w:cs="Times New Roman"/>
          <w:szCs w:val="24"/>
        </w:rPr>
        <w:t>(</w:t>
      </w:r>
      <w:r w:rsidRPr="0049191D">
        <w:rPr>
          <w:rFonts w:cs="Times New Roman"/>
          <w:szCs w:val="24"/>
        </w:rPr>
        <w:t>2010c</w:t>
      </w:r>
      <w:r w:rsidR="0005230F">
        <w:rPr>
          <w:rFonts w:cs="Times New Roman"/>
          <w:szCs w:val="24"/>
        </w:rPr>
        <w:t>)</w:t>
      </w:r>
      <w:r w:rsidRPr="0049191D">
        <w:rPr>
          <w:rFonts w:cs="Times New Roman"/>
          <w:szCs w:val="24"/>
        </w:rPr>
        <w:t xml:space="preserve">. </w:t>
      </w:r>
      <w:r w:rsidRPr="00685AF1">
        <w:rPr>
          <w:rFonts w:cs="Times New Roman"/>
          <w:i/>
          <w:szCs w:val="24"/>
        </w:rPr>
        <w:t>Elder Creek stormwater facility performance efficiency evaluation</w:t>
      </w:r>
      <w:r w:rsidRPr="0049191D">
        <w:rPr>
          <w:rFonts w:cs="Times New Roman"/>
          <w:szCs w:val="24"/>
        </w:rPr>
        <w:t xml:space="preserve">. </w:t>
      </w:r>
      <w:r w:rsidR="00685AF1">
        <w:rPr>
          <w:rFonts w:cs="Times New Roman"/>
          <w:szCs w:val="24"/>
        </w:rPr>
        <w:t>(</w:t>
      </w:r>
      <w:r w:rsidRPr="0049191D">
        <w:rPr>
          <w:rFonts w:cs="Times New Roman"/>
          <w:szCs w:val="24"/>
        </w:rPr>
        <w:t>Final Report</w:t>
      </w:r>
      <w:r w:rsidR="00685AF1">
        <w:rPr>
          <w:rFonts w:cs="Times New Roman"/>
          <w:szCs w:val="24"/>
        </w:rPr>
        <w:t>).</w:t>
      </w:r>
      <w:r w:rsidRPr="0049191D">
        <w:rPr>
          <w:rFonts w:cs="Times New Roman"/>
          <w:szCs w:val="24"/>
        </w:rPr>
        <w:t xml:space="preserve"> </w:t>
      </w:r>
      <w:r w:rsidR="00685AF1">
        <w:rPr>
          <w:rFonts w:cs="Times New Roman"/>
          <w:szCs w:val="24"/>
        </w:rPr>
        <w:t>Seminole County, FL:</w:t>
      </w:r>
      <w:r w:rsidR="00685AF1" w:rsidRPr="0049191D">
        <w:rPr>
          <w:rFonts w:cs="Times New Roman"/>
          <w:szCs w:val="24"/>
        </w:rPr>
        <w:t xml:space="preserve"> </w:t>
      </w:r>
      <w:r w:rsidRPr="0049191D">
        <w:rPr>
          <w:rFonts w:cs="Times New Roman"/>
          <w:szCs w:val="24"/>
        </w:rPr>
        <w:t>Enviro</w:t>
      </w:r>
      <w:r w:rsidR="00685AF1">
        <w:rPr>
          <w:rFonts w:cs="Times New Roman"/>
          <w:szCs w:val="24"/>
        </w:rPr>
        <w:t>nmental Research &amp; Design, Inc</w:t>
      </w:r>
      <w:r w:rsidRPr="0049191D">
        <w:rPr>
          <w:rFonts w:cs="Times New Roman"/>
          <w:szCs w:val="24"/>
        </w:rPr>
        <w:t>.</w:t>
      </w:r>
      <w:r w:rsidR="00685AF1" w:rsidRPr="00685AF1">
        <w:rPr>
          <w:rFonts w:cs="Times New Roman"/>
          <w:szCs w:val="24"/>
        </w:rPr>
        <w:t xml:space="preserve"> </w:t>
      </w:r>
      <w:r w:rsidR="00685AF1">
        <w:rPr>
          <w:rFonts w:cs="Times New Roman"/>
          <w:szCs w:val="24"/>
        </w:rPr>
        <w:t>126 pages</w:t>
      </w:r>
      <w:r w:rsidR="00685AF1" w:rsidRPr="0049191D">
        <w:rPr>
          <w:rFonts w:cs="Times New Roman"/>
          <w:szCs w:val="24"/>
        </w:rPr>
        <w:t>.</w:t>
      </w:r>
    </w:p>
    <w:p w14:paraId="29A4A3E3" w14:textId="1F943D07"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Harper, H. H. </w:t>
      </w:r>
      <w:r w:rsidR="0005230F">
        <w:rPr>
          <w:rFonts w:cs="Times New Roman"/>
          <w:szCs w:val="24"/>
        </w:rPr>
        <w:t>(</w:t>
      </w:r>
      <w:r w:rsidRPr="0049191D">
        <w:rPr>
          <w:rFonts w:cs="Times New Roman"/>
          <w:szCs w:val="24"/>
        </w:rPr>
        <w:t>2011</w:t>
      </w:r>
      <w:r w:rsidR="0005230F">
        <w:rPr>
          <w:rFonts w:cs="Times New Roman"/>
          <w:szCs w:val="24"/>
        </w:rPr>
        <w:t>)</w:t>
      </w:r>
      <w:r w:rsidRPr="0049191D">
        <w:rPr>
          <w:rFonts w:cs="Times New Roman"/>
          <w:szCs w:val="24"/>
        </w:rPr>
        <w:t xml:space="preserve">. </w:t>
      </w:r>
      <w:r w:rsidRPr="00685AF1">
        <w:rPr>
          <w:rFonts w:cs="Times New Roman"/>
          <w:i/>
          <w:szCs w:val="24"/>
        </w:rPr>
        <w:t>Performance efficienc</w:t>
      </w:r>
      <w:r w:rsidR="00224CA8" w:rsidRPr="00685AF1">
        <w:rPr>
          <w:rFonts w:cs="Times New Roman"/>
          <w:i/>
          <w:szCs w:val="24"/>
        </w:rPr>
        <w:t>y</w:t>
      </w:r>
      <w:r w:rsidRPr="00685AF1">
        <w:rPr>
          <w:rFonts w:cs="Times New Roman"/>
          <w:i/>
          <w:szCs w:val="24"/>
        </w:rPr>
        <w:t xml:space="preserve"> evaluation of the Club II regional stormwater facility (RSF)</w:t>
      </w:r>
      <w:r w:rsidRPr="0049191D">
        <w:rPr>
          <w:rFonts w:cs="Times New Roman"/>
          <w:szCs w:val="24"/>
        </w:rPr>
        <w:t xml:space="preserve">. </w:t>
      </w:r>
      <w:r w:rsidR="00685AF1">
        <w:rPr>
          <w:rFonts w:cs="Times New Roman"/>
          <w:szCs w:val="24"/>
        </w:rPr>
        <w:t>(</w:t>
      </w:r>
      <w:r w:rsidRPr="0049191D">
        <w:rPr>
          <w:rFonts w:cs="Times New Roman"/>
          <w:szCs w:val="24"/>
        </w:rPr>
        <w:t>Final Report</w:t>
      </w:r>
      <w:r w:rsidR="00685AF1">
        <w:rPr>
          <w:rFonts w:cs="Times New Roman"/>
          <w:szCs w:val="24"/>
        </w:rPr>
        <w:t>).</w:t>
      </w:r>
      <w:r w:rsidRPr="0049191D">
        <w:rPr>
          <w:rFonts w:cs="Times New Roman"/>
          <w:szCs w:val="24"/>
        </w:rPr>
        <w:t xml:space="preserve"> </w:t>
      </w:r>
      <w:r w:rsidR="00685AF1">
        <w:rPr>
          <w:rFonts w:cs="Times New Roman"/>
          <w:szCs w:val="24"/>
        </w:rPr>
        <w:t>Seminole County, FL:</w:t>
      </w:r>
      <w:r w:rsidR="00685AF1" w:rsidRPr="0049191D">
        <w:rPr>
          <w:rFonts w:cs="Times New Roman"/>
          <w:szCs w:val="24"/>
        </w:rPr>
        <w:t xml:space="preserve"> Enviro</w:t>
      </w:r>
      <w:r w:rsidR="00685AF1">
        <w:rPr>
          <w:rFonts w:cs="Times New Roman"/>
          <w:szCs w:val="24"/>
        </w:rPr>
        <w:t>nmental Research &amp; Design, Inc</w:t>
      </w:r>
      <w:r w:rsidR="00685AF1" w:rsidRPr="0049191D">
        <w:rPr>
          <w:rFonts w:cs="Times New Roman"/>
          <w:szCs w:val="24"/>
        </w:rPr>
        <w:t>.</w:t>
      </w:r>
      <w:r w:rsidR="00685AF1" w:rsidRPr="00685AF1">
        <w:rPr>
          <w:rFonts w:cs="Times New Roman"/>
          <w:szCs w:val="24"/>
        </w:rPr>
        <w:t xml:space="preserve"> </w:t>
      </w:r>
      <w:r w:rsidR="00685AF1">
        <w:rPr>
          <w:rFonts w:cs="Times New Roman"/>
          <w:szCs w:val="24"/>
        </w:rPr>
        <w:t>233 pages</w:t>
      </w:r>
      <w:r w:rsidR="00685AF1" w:rsidRPr="0049191D">
        <w:rPr>
          <w:rFonts w:cs="Times New Roman"/>
          <w:szCs w:val="24"/>
        </w:rPr>
        <w:t>.</w:t>
      </w:r>
    </w:p>
    <w:p w14:paraId="2C300E1D" w14:textId="448E064E"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Harper, H. H., D. M. Baker, and C. Harper. </w:t>
      </w:r>
      <w:r w:rsidR="0005230F">
        <w:rPr>
          <w:rFonts w:cs="Times New Roman"/>
          <w:szCs w:val="24"/>
        </w:rPr>
        <w:t>(</w:t>
      </w:r>
      <w:r w:rsidRPr="0049191D">
        <w:rPr>
          <w:rFonts w:cs="Times New Roman"/>
          <w:szCs w:val="24"/>
        </w:rPr>
        <w:t>2002</w:t>
      </w:r>
      <w:r w:rsidR="0005230F">
        <w:rPr>
          <w:rFonts w:cs="Times New Roman"/>
          <w:szCs w:val="24"/>
        </w:rPr>
        <w:t>)</w:t>
      </w:r>
      <w:r w:rsidRPr="0049191D">
        <w:rPr>
          <w:rFonts w:cs="Times New Roman"/>
          <w:szCs w:val="24"/>
        </w:rPr>
        <w:t xml:space="preserve">. </w:t>
      </w:r>
      <w:r w:rsidR="00224CA8" w:rsidRPr="00685AF1">
        <w:rPr>
          <w:rFonts w:cs="Times New Roman"/>
          <w:i/>
          <w:szCs w:val="24"/>
        </w:rPr>
        <w:t>Effectiveness of stormwater treatment systems in the Florida Keys</w:t>
      </w:r>
      <w:r w:rsidR="00224CA8" w:rsidRPr="0049191D">
        <w:rPr>
          <w:rFonts w:cs="Times New Roman"/>
          <w:szCs w:val="24"/>
        </w:rPr>
        <w:t>.</w:t>
      </w:r>
      <w:r w:rsidRPr="0049191D">
        <w:rPr>
          <w:rFonts w:cs="Times New Roman"/>
          <w:szCs w:val="24"/>
        </w:rPr>
        <w:t xml:space="preserve"> </w:t>
      </w:r>
      <w:r w:rsidR="00685AF1">
        <w:rPr>
          <w:rFonts w:cs="Times New Roman"/>
          <w:szCs w:val="24"/>
        </w:rPr>
        <w:t>(</w:t>
      </w:r>
      <w:r w:rsidRPr="0049191D">
        <w:rPr>
          <w:rFonts w:cs="Times New Roman"/>
          <w:szCs w:val="24"/>
        </w:rPr>
        <w:t>Final Report</w:t>
      </w:r>
      <w:r w:rsidR="00685AF1">
        <w:rPr>
          <w:rFonts w:cs="Times New Roman"/>
          <w:szCs w:val="24"/>
        </w:rPr>
        <w:t>).</w:t>
      </w:r>
      <w:r w:rsidRPr="0049191D">
        <w:rPr>
          <w:rFonts w:cs="Times New Roman"/>
          <w:szCs w:val="24"/>
        </w:rPr>
        <w:t xml:space="preserve"> </w:t>
      </w:r>
      <w:r w:rsidR="00685AF1" w:rsidRPr="0049191D">
        <w:rPr>
          <w:rFonts w:cs="Times New Roman"/>
          <w:szCs w:val="24"/>
        </w:rPr>
        <w:t>Orlando, FL</w:t>
      </w:r>
      <w:r w:rsidR="00685AF1">
        <w:rPr>
          <w:rFonts w:cs="Times New Roman"/>
          <w:szCs w:val="24"/>
        </w:rPr>
        <w:t>:</w:t>
      </w:r>
      <w:r w:rsidR="00685AF1" w:rsidRPr="0049191D">
        <w:rPr>
          <w:rFonts w:cs="Times New Roman"/>
          <w:szCs w:val="24"/>
        </w:rPr>
        <w:t xml:space="preserve"> </w:t>
      </w:r>
      <w:r w:rsidRPr="0049191D">
        <w:rPr>
          <w:rFonts w:cs="Times New Roman"/>
          <w:szCs w:val="24"/>
        </w:rPr>
        <w:t>Environmental Research</w:t>
      </w:r>
      <w:r w:rsidR="00685AF1">
        <w:rPr>
          <w:rFonts w:cs="Times New Roman"/>
          <w:szCs w:val="24"/>
        </w:rPr>
        <w:t xml:space="preserve"> &amp; Design, Inc. for Florida DEP</w:t>
      </w:r>
      <w:r w:rsidRPr="0049191D">
        <w:rPr>
          <w:rFonts w:cs="Times New Roman"/>
          <w:szCs w:val="24"/>
        </w:rPr>
        <w:t>.</w:t>
      </w:r>
      <w:r w:rsidR="00685AF1" w:rsidRPr="00685AF1">
        <w:rPr>
          <w:rFonts w:cs="Times New Roman"/>
          <w:szCs w:val="24"/>
        </w:rPr>
        <w:t xml:space="preserve"> </w:t>
      </w:r>
      <w:r w:rsidR="00685AF1">
        <w:rPr>
          <w:rFonts w:cs="Times New Roman"/>
          <w:szCs w:val="24"/>
        </w:rPr>
        <w:t>140 pages</w:t>
      </w:r>
      <w:r w:rsidR="00685AF1" w:rsidRPr="0049191D">
        <w:rPr>
          <w:rFonts w:cs="Times New Roman"/>
          <w:szCs w:val="24"/>
        </w:rPr>
        <w:t>.</w:t>
      </w:r>
    </w:p>
    <w:p w14:paraId="4A9A2F6C" w14:textId="6856A7D4"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Harper, H. H., D. M. Baker, and C. Harper. </w:t>
      </w:r>
      <w:r w:rsidR="00F60194">
        <w:rPr>
          <w:rFonts w:cs="Times New Roman"/>
          <w:szCs w:val="24"/>
        </w:rPr>
        <w:t>(</w:t>
      </w:r>
      <w:r w:rsidRPr="0049191D">
        <w:rPr>
          <w:rFonts w:cs="Times New Roman"/>
          <w:szCs w:val="24"/>
        </w:rPr>
        <w:t>2003</w:t>
      </w:r>
      <w:r w:rsidR="00F60194">
        <w:rPr>
          <w:rFonts w:cs="Times New Roman"/>
          <w:szCs w:val="24"/>
        </w:rPr>
        <w:t>)</w:t>
      </w:r>
      <w:r w:rsidRPr="0049191D">
        <w:rPr>
          <w:rFonts w:cs="Times New Roman"/>
          <w:szCs w:val="24"/>
        </w:rPr>
        <w:t xml:space="preserve">. </w:t>
      </w:r>
      <w:r w:rsidR="00224CA8" w:rsidRPr="00685AF1">
        <w:rPr>
          <w:rFonts w:cs="Times New Roman"/>
          <w:i/>
          <w:szCs w:val="24"/>
        </w:rPr>
        <w:t>Performance evaluation of the Palm Bay Basin 7 wet detention pond</w:t>
      </w:r>
      <w:r w:rsidR="00224CA8" w:rsidRPr="0049191D">
        <w:rPr>
          <w:rFonts w:cs="Times New Roman"/>
          <w:szCs w:val="24"/>
        </w:rPr>
        <w:t>.</w:t>
      </w:r>
      <w:r w:rsidRPr="0049191D">
        <w:rPr>
          <w:rFonts w:cs="Times New Roman"/>
          <w:szCs w:val="24"/>
        </w:rPr>
        <w:t xml:space="preserve"> </w:t>
      </w:r>
      <w:r w:rsidR="00685AF1">
        <w:rPr>
          <w:rFonts w:cs="Times New Roman"/>
          <w:szCs w:val="24"/>
        </w:rPr>
        <w:t>(</w:t>
      </w:r>
      <w:r w:rsidRPr="0049191D">
        <w:rPr>
          <w:rFonts w:cs="Times New Roman"/>
          <w:szCs w:val="24"/>
        </w:rPr>
        <w:t>Final Report</w:t>
      </w:r>
      <w:r w:rsidR="00685AF1">
        <w:rPr>
          <w:rFonts w:cs="Times New Roman"/>
          <w:szCs w:val="24"/>
        </w:rPr>
        <w:t>) Orlando, FL:</w:t>
      </w:r>
      <w:r w:rsidRPr="0049191D">
        <w:rPr>
          <w:rFonts w:cs="Times New Roman"/>
          <w:szCs w:val="24"/>
        </w:rPr>
        <w:t xml:space="preserve"> Environmental Research &amp; Design, Inc</w:t>
      </w:r>
      <w:r w:rsidR="00685AF1">
        <w:rPr>
          <w:rFonts w:cs="Times New Roman"/>
          <w:szCs w:val="24"/>
        </w:rPr>
        <w:t>.</w:t>
      </w:r>
      <w:r w:rsidR="00685AF1" w:rsidRPr="00685AF1">
        <w:rPr>
          <w:rFonts w:cs="Times New Roman"/>
          <w:szCs w:val="24"/>
        </w:rPr>
        <w:t xml:space="preserve"> </w:t>
      </w:r>
      <w:r w:rsidR="00685AF1">
        <w:rPr>
          <w:rFonts w:cs="Times New Roman"/>
          <w:szCs w:val="24"/>
        </w:rPr>
        <w:t>61 pages</w:t>
      </w:r>
      <w:r w:rsidR="00685AF1" w:rsidRPr="0049191D">
        <w:rPr>
          <w:rFonts w:cs="Times New Roman"/>
          <w:szCs w:val="24"/>
        </w:rPr>
        <w:t>.</w:t>
      </w:r>
    </w:p>
    <w:p w14:paraId="181A279D" w14:textId="5BDF1694"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Harper, H. H., J. L. Herr, D. M. Baker, and E. H. Livingston. </w:t>
      </w:r>
      <w:r w:rsidR="00F60194">
        <w:rPr>
          <w:rFonts w:cs="Times New Roman"/>
          <w:szCs w:val="24"/>
        </w:rPr>
        <w:t>(</w:t>
      </w:r>
      <w:r w:rsidRPr="0049191D">
        <w:rPr>
          <w:rFonts w:cs="Times New Roman"/>
          <w:szCs w:val="24"/>
        </w:rPr>
        <w:t>1999</w:t>
      </w:r>
      <w:r w:rsidR="00F60194">
        <w:rPr>
          <w:rFonts w:cs="Times New Roman"/>
          <w:szCs w:val="24"/>
        </w:rPr>
        <w:t>)</w:t>
      </w:r>
      <w:r w:rsidRPr="0049191D">
        <w:rPr>
          <w:rFonts w:cs="Times New Roman"/>
          <w:szCs w:val="24"/>
        </w:rPr>
        <w:t>. Performance evaluation of dry detention stormwater management systems</w:t>
      </w:r>
      <w:r w:rsidRPr="00BA133D">
        <w:rPr>
          <w:rFonts w:cs="Times New Roman"/>
          <w:szCs w:val="24"/>
        </w:rPr>
        <w:t>.</w:t>
      </w:r>
      <w:r w:rsidRPr="00BA133D">
        <w:rPr>
          <w:rFonts w:cs="Times New Roman"/>
          <w:i/>
          <w:szCs w:val="24"/>
        </w:rPr>
        <w:t xml:space="preserve"> Proceedings of the 6th Biennial Stormwater Research and Watershed Management Conference</w:t>
      </w:r>
      <w:r w:rsidR="00CC1EB9" w:rsidRPr="00CC1EB9">
        <w:rPr>
          <w:rFonts w:cs="Times New Roman"/>
          <w:szCs w:val="24"/>
        </w:rPr>
        <w:t xml:space="preserve"> </w:t>
      </w:r>
      <w:r w:rsidR="00CC1EB9">
        <w:rPr>
          <w:rFonts w:cs="Times New Roman"/>
          <w:szCs w:val="24"/>
        </w:rPr>
        <w:t>(pp.</w:t>
      </w:r>
      <w:r w:rsidR="00CC1EB9" w:rsidRPr="0049191D">
        <w:rPr>
          <w:rFonts w:cs="Times New Roman"/>
          <w:szCs w:val="24"/>
        </w:rPr>
        <w:t xml:space="preserve"> 162–178</w:t>
      </w:r>
      <w:r w:rsidR="00CC1EB9">
        <w:rPr>
          <w:rFonts w:cs="Times New Roman"/>
          <w:szCs w:val="24"/>
        </w:rPr>
        <w:t>)</w:t>
      </w:r>
      <w:r w:rsidRPr="0049191D">
        <w:rPr>
          <w:rFonts w:cs="Times New Roman"/>
          <w:szCs w:val="24"/>
        </w:rPr>
        <w:t xml:space="preserve">. </w:t>
      </w:r>
      <w:r w:rsidR="00BA133D" w:rsidRPr="0049191D">
        <w:rPr>
          <w:rFonts w:cs="Times New Roman"/>
          <w:szCs w:val="24"/>
        </w:rPr>
        <w:t>Tampa, FL</w:t>
      </w:r>
      <w:r w:rsidR="00BA133D">
        <w:rPr>
          <w:rFonts w:cs="Times New Roman"/>
          <w:szCs w:val="24"/>
        </w:rPr>
        <w:t>:</w:t>
      </w:r>
      <w:r w:rsidR="00BA133D" w:rsidRPr="0049191D">
        <w:rPr>
          <w:rFonts w:cs="Times New Roman"/>
          <w:szCs w:val="24"/>
        </w:rPr>
        <w:t xml:space="preserve"> </w:t>
      </w:r>
      <w:r w:rsidRPr="0049191D">
        <w:rPr>
          <w:rFonts w:cs="Times New Roman"/>
          <w:szCs w:val="24"/>
        </w:rPr>
        <w:t>Southwest Florida Water Management District.</w:t>
      </w:r>
    </w:p>
    <w:p w14:paraId="3E6E82A9" w14:textId="796F882D"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Hartigan, P., and M. Kelly. </w:t>
      </w:r>
      <w:r w:rsidR="00F60194">
        <w:rPr>
          <w:rFonts w:cs="Times New Roman"/>
          <w:szCs w:val="24"/>
        </w:rPr>
        <w:t>(</w:t>
      </w:r>
      <w:r w:rsidRPr="0049191D">
        <w:rPr>
          <w:rFonts w:cs="Times New Roman"/>
          <w:szCs w:val="24"/>
        </w:rPr>
        <w:t>2009</w:t>
      </w:r>
      <w:r w:rsidR="00F60194">
        <w:rPr>
          <w:rFonts w:cs="Times New Roman"/>
          <w:szCs w:val="24"/>
        </w:rPr>
        <w:t>)</w:t>
      </w:r>
      <w:r w:rsidRPr="0049191D">
        <w:rPr>
          <w:rFonts w:cs="Times New Roman"/>
          <w:szCs w:val="24"/>
        </w:rPr>
        <w:t xml:space="preserve">. </w:t>
      </w:r>
      <w:r w:rsidRPr="00F6029E">
        <w:rPr>
          <w:rFonts w:cs="Times New Roman"/>
          <w:i/>
          <w:szCs w:val="24"/>
        </w:rPr>
        <w:t>Daily wet pond water balance spreadsheet</w:t>
      </w:r>
      <w:r w:rsidRPr="0049191D">
        <w:rPr>
          <w:rFonts w:cs="Times New Roman"/>
          <w:szCs w:val="24"/>
        </w:rPr>
        <w:t xml:space="preserve">. </w:t>
      </w:r>
      <w:r w:rsidR="00F6029E">
        <w:rPr>
          <w:rFonts w:cs="Times New Roman"/>
          <w:szCs w:val="24"/>
        </w:rPr>
        <w:t xml:space="preserve">(Excel sheet). Austin, TX: </w:t>
      </w:r>
      <w:r w:rsidRPr="0049191D">
        <w:rPr>
          <w:rFonts w:cs="Times New Roman"/>
          <w:szCs w:val="24"/>
        </w:rPr>
        <w:t>Watershed Protection Department Stormwater Tre</w:t>
      </w:r>
      <w:r w:rsidR="00F6029E">
        <w:rPr>
          <w:rFonts w:cs="Times New Roman"/>
          <w:szCs w:val="24"/>
        </w:rPr>
        <w:t>atment Section.</w:t>
      </w:r>
    </w:p>
    <w:p w14:paraId="309751F5" w14:textId="7F48CA4B"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lastRenderedPageBreak/>
        <w:t xml:space="preserve">Hathaway, A., W. Hunt, and G. Jennings. </w:t>
      </w:r>
      <w:r w:rsidR="00F60194">
        <w:rPr>
          <w:rFonts w:cs="Times New Roman"/>
          <w:szCs w:val="24"/>
        </w:rPr>
        <w:t>(</w:t>
      </w:r>
      <w:r w:rsidRPr="0049191D">
        <w:rPr>
          <w:rFonts w:cs="Times New Roman"/>
          <w:szCs w:val="24"/>
        </w:rPr>
        <w:t>2008</w:t>
      </w:r>
      <w:r w:rsidR="00F60194">
        <w:rPr>
          <w:rFonts w:cs="Times New Roman"/>
          <w:szCs w:val="24"/>
        </w:rPr>
        <w:t>)</w:t>
      </w:r>
      <w:r w:rsidRPr="0049191D">
        <w:rPr>
          <w:rFonts w:cs="Times New Roman"/>
          <w:szCs w:val="24"/>
        </w:rPr>
        <w:t xml:space="preserve">. A field study of green roof hydrologic and water quality performance. </w:t>
      </w:r>
      <w:r w:rsidRPr="00224CA8">
        <w:rPr>
          <w:rFonts w:cs="Times New Roman"/>
          <w:i/>
          <w:szCs w:val="24"/>
        </w:rPr>
        <w:t>Transactions of the ASABE</w:t>
      </w:r>
      <w:r w:rsidR="00F60194">
        <w:rPr>
          <w:rFonts w:cs="Times New Roman"/>
          <w:i/>
          <w:szCs w:val="24"/>
        </w:rPr>
        <w:t>,</w:t>
      </w:r>
      <w:r w:rsidRPr="0049191D">
        <w:rPr>
          <w:rFonts w:cs="Times New Roman"/>
          <w:szCs w:val="24"/>
        </w:rPr>
        <w:t xml:space="preserve"> </w:t>
      </w:r>
      <w:r w:rsidRPr="00224CA8">
        <w:rPr>
          <w:rFonts w:cs="Times New Roman"/>
          <w:b/>
          <w:szCs w:val="24"/>
        </w:rPr>
        <w:t>51</w:t>
      </w:r>
      <w:r w:rsidR="00F60194">
        <w:rPr>
          <w:rFonts w:cs="Times New Roman"/>
          <w:szCs w:val="24"/>
        </w:rPr>
        <w:t xml:space="preserve">, </w:t>
      </w:r>
      <w:r w:rsidRPr="0049191D">
        <w:rPr>
          <w:rFonts w:cs="Times New Roman"/>
          <w:szCs w:val="24"/>
        </w:rPr>
        <w:t>37–44.</w:t>
      </w:r>
    </w:p>
    <w:p w14:paraId="382FDF33" w14:textId="446DB4A1"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Hein, D. K., E. Strecker, A. Poresky, R. Roseen, and M. Venner. </w:t>
      </w:r>
      <w:r w:rsidR="00F60194">
        <w:rPr>
          <w:rFonts w:cs="Times New Roman"/>
          <w:szCs w:val="24"/>
        </w:rPr>
        <w:t>(</w:t>
      </w:r>
      <w:r w:rsidRPr="0049191D">
        <w:rPr>
          <w:rFonts w:cs="Times New Roman"/>
          <w:szCs w:val="24"/>
        </w:rPr>
        <w:t>2013</w:t>
      </w:r>
      <w:r w:rsidR="00F60194">
        <w:rPr>
          <w:rFonts w:cs="Times New Roman"/>
          <w:szCs w:val="24"/>
        </w:rPr>
        <w:t>)</w:t>
      </w:r>
      <w:r w:rsidRPr="0049191D">
        <w:rPr>
          <w:rFonts w:cs="Times New Roman"/>
          <w:szCs w:val="24"/>
        </w:rPr>
        <w:t xml:space="preserve">. </w:t>
      </w:r>
      <w:r w:rsidR="00224CA8" w:rsidRPr="00F6029E">
        <w:rPr>
          <w:rFonts w:cs="Times New Roman"/>
          <w:i/>
          <w:szCs w:val="24"/>
        </w:rPr>
        <w:t>Permeable shoulders with stone reservoirs</w:t>
      </w:r>
      <w:r w:rsidR="00224CA8" w:rsidRPr="0049191D">
        <w:rPr>
          <w:rFonts w:cs="Times New Roman"/>
          <w:szCs w:val="24"/>
        </w:rPr>
        <w:t>.</w:t>
      </w:r>
      <w:r w:rsidR="00224CA8">
        <w:rPr>
          <w:rFonts w:cs="Times New Roman"/>
          <w:szCs w:val="24"/>
        </w:rPr>
        <w:t xml:space="preserve"> </w:t>
      </w:r>
      <w:r w:rsidR="00F6029E">
        <w:rPr>
          <w:rFonts w:cs="Times New Roman"/>
          <w:szCs w:val="24"/>
        </w:rPr>
        <w:t>(</w:t>
      </w:r>
      <w:r w:rsidR="00224CA8">
        <w:rPr>
          <w:rFonts w:cs="Times New Roman"/>
          <w:szCs w:val="24"/>
        </w:rPr>
        <w:t>Final Report</w:t>
      </w:r>
      <w:r w:rsidR="00F6029E">
        <w:rPr>
          <w:rFonts w:cs="Times New Roman"/>
          <w:szCs w:val="24"/>
        </w:rPr>
        <w:t>).</w:t>
      </w:r>
      <w:r w:rsidR="00224CA8">
        <w:rPr>
          <w:rFonts w:cs="Times New Roman"/>
          <w:szCs w:val="24"/>
        </w:rPr>
        <w:t xml:space="preserve"> Applied Research Associates, Inc. and Geosyntec Consultants for the National Cooperative Highway Research Program, Transportation Research Board, Project 25-25, Task 82.</w:t>
      </w:r>
    </w:p>
    <w:p w14:paraId="007FA611" w14:textId="77777777" w:rsidR="008072ED" w:rsidRDefault="00E63608" w:rsidP="008072ED">
      <w:pPr>
        <w:pStyle w:val="Bibliography"/>
        <w:numPr>
          <w:ilvl w:val="0"/>
          <w:numId w:val="10"/>
        </w:numPr>
        <w:ind w:left="540" w:hanging="540"/>
        <w:rPr>
          <w:rFonts w:cs="Times New Roman"/>
          <w:szCs w:val="24"/>
        </w:rPr>
      </w:pPr>
      <w:r w:rsidRPr="0049191D">
        <w:rPr>
          <w:rFonts w:cs="Times New Roman"/>
          <w:szCs w:val="24"/>
        </w:rPr>
        <w:t xml:space="preserve">Hemond, H. F. </w:t>
      </w:r>
      <w:r w:rsidR="00F60194">
        <w:rPr>
          <w:rFonts w:cs="Times New Roman"/>
          <w:szCs w:val="24"/>
        </w:rPr>
        <w:t>(</w:t>
      </w:r>
      <w:r w:rsidRPr="0049191D">
        <w:rPr>
          <w:rFonts w:cs="Times New Roman"/>
          <w:szCs w:val="24"/>
        </w:rPr>
        <w:t>1980</w:t>
      </w:r>
      <w:r w:rsidR="00F60194">
        <w:rPr>
          <w:rFonts w:cs="Times New Roman"/>
          <w:szCs w:val="24"/>
        </w:rPr>
        <w:t>)</w:t>
      </w:r>
      <w:r w:rsidRPr="0049191D">
        <w:rPr>
          <w:rFonts w:cs="Times New Roman"/>
          <w:szCs w:val="24"/>
        </w:rPr>
        <w:t xml:space="preserve">. Biogeochemistry of Thoreau’s Bog, Concord, Massachusetts. </w:t>
      </w:r>
      <w:r w:rsidRPr="00224CA8">
        <w:rPr>
          <w:rFonts w:cs="Times New Roman"/>
          <w:i/>
          <w:szCs w:val="24"/>
        </w:rPr>
        <w:t>Ecological Monographs</w:t>
      </w:r>
      <w:r w:rsidR="00F60194">
        <w:rPr>
          <w:rFonts w:cs="Times New Roman"/>
          <w:i/>
          <w:szCs w:val="24"/>
        </w:rPr>
        <w:t>,</w:t>
      </w:r>
      <w:r w:rsidRPr="0049191D">
        <w:rPr>
          <w:rFonts w:cs="Times New Roman"/>
          <w:szCs w:val="24"/>
        </w:rPr>
        <w:t xml:space="preserve"> </w:t>
      </w:r>
      <w:r w:rsidRPr="00224CA8">
        <w:rPr>
          <w:rFonts w:cs="Times New Roman"/>
          <w:b/>
          <w:szCs w:val="24"/>
        </w:rPr>
        <w:t>50</w:t>
      </w:r>
      <w:r w:rsidR="00F60194">
        <w:rPr>
          <w:rFonts w:cs="Times New Roman"/>
          <w:szCs w:val="24"/>
        </w:rPr>
        <w:t xml:space="preserve">, </w:t>
      </w:r>
      <w:r w:rsidRPr="0049191D">
        <w:rPr>
          <w:rFonts w:cs="Times New Roman"/>
          <w:szCs w:val="24"/>
        </w:rPr>
        <w:t>507–526.</w:t>
      </w:r>
    </w:p>
    <w:p w14:paraId="26624655" w14:textId="44B2A6D7" w:rsidR="00224CA8" w:rsidRPr="008072ED" w:rsidRDefault="00E63608" w:rsidP="008072ED">
      <w:pPr>
        <w:pStyle w:val="Bibliography"/>
        <w:numPr>
          <w:ilvl w:val="0"/>
          <w:numId w:val="10"/>
        </w:numPr>
        <w:ind w:left="540" w:hanging="540"/>
        <w:rPr>
          <w:rFonts w:cs="Times New Roman"/>
          <w:szCs w:val="24"/>
        </w:rPr>
      </w:pPr>
      <w:r w:rsidRPr="008072ED">
        <w:rPr>
          <w:rFonts w:cs="Times New Roman"/>
          <w:szCs w:val="24"/>
        </w:rPr>
        <w:t xml:space="preserve">Hess, A. </w:t>
      </w:r>
      <w:r w:rsidR="00F60194" w:rsidRPr="008072ED">
        <w:rPr>
          <w:rFonts w:cs="Times New Roman"/>
          <w:szCs w:val="24"/>
        </w:rPr>
        <w:t>(</w:t>
      </w:r>
      <w:r w:rsidRPr="008072ED">
        <w:rPr>
          <w:rFonts w:cs="Times New Roman"/>
          <w:szCs w:val="24"/>
        </w:rPr>
        <w:t>2014</w:t>
      </w:r>
      <w:r w:rsidR="00F60194" w:rsidRPr="008072ED">
        <w:rPr>
          <w:rFonts w:cs="Times New Roman"/>
          <w:szCs w:val="24"/>
        </w:rPr>
        <w:t>)</w:t>
      </w:r>
      <w:r w:rsidRPr="008072ED">
        <w:rPr>
          <w:rFonts w:cs="Times New Roman"/>
          <w:szCs w:val="24"/>
        </w:rPr>
        <w:t xml:space="preserve">. </w:t>
      </w:r>
      <w:r w:rsidRPr="008072ED">
        <w:rPr>
          <w:rFonts w:cs="Times New Roman"/>
          <w:i/>
          <w:szCs w:val="24"/>
        </w:rPr>
        <w:t>Monitoring of evapotranspiration and infiltration in rain garden designs</w:t>
      </w:r>
      <w:r w:rsidR="00FE5A4B" w:rsidRPr="008072ED">
        <w:rPr>
          <w:rFonts w:cs="Times New Roman"/>
          <w:szCs w:val="24"/>
        </w:rPr>
        <w:t xml:space="preserve"> (Master’s thesis).</w:t>
      </w:r>
      <w:r w:rsidRPr="008072ED">
        <w:rPr>
          <w:rFonts w:cs="Times New Roman"/>
          <w:szCs w:val="24"/>
        </w:rPr>
        <w:t xml:space="preserve"> </w:t>
      </w:r>
      <w:r w:rsidR="00BA0768">
        <w:rPr>
          <w:rFonts w:cs="Times New Roman"/>
          <w:szCs w:val="24"/>
        </w:rPr>
        <w:t xml:space="preserve">Villanova, PA: Villanova University. </w:t>
      </w:r>
      <w:r w:rsidR="00FE5A4B" w:rsidRPr="008072ED">
        <w:rPr>
          <w:rFonts w:cs="Times New Roman"/>
          <w:szCs w:val="24"/>
        </w:rPr>
        <w:t xml:space="preserve">Retrieved from </w:t>
      </w:r>
      <w:hyperlink r:id="rId24" w:history="1">
        <w:r w:rsidR="00FE5A4B" w:rsidRPr="008072ED">
          <w:rPr>
            <w:rStyle w:val="Hyperlink"/>
            <w:rFonts w:cs="Times New Roman"/>
            <w:szCs w:val="24"/>
          </w:rPr>
          <w:t>https://www1.villanova.edu/content/dam/villanova/engineering/vcase/vusp/AHess_Thesis.pdf</w:t>
        </w:r>
      </w:hyperlink>
      <w:r w:rsidR="00FE5A4B" w:rsidRPr="008072ED">
        <w:rPr>
          <w:rFonts w:cs="Times New Roman"/>
          <w:szCs w:val="24"/>
        </w:rPr>
        <w:t xml:space="preserve"> </w:t>
      </w:r>
    </w:p>
    <w:p w14:paraId="0189CDE4" w14:textId="4CB21B9C"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Hess, A., B. Wadzuk, and A. Welker. </w:t>
      </w:r>
      <w:r w:rsidR="00F60194">
        <w:rPr>
          <w:rFonts w:cs="Times New Roman"/>
          <w:szCs w:val="24"/>
        </w:rPr>
        <w:t>(</w:t>
      </w:r>
      <w:r w:rsidRPr="0049191D">
        <w:rPr>
          <w:rFonts w:cs="Times New Roman"/>
          <w:szCs w:val="24"/>
        </w:rPr>
        <w:t>2015</w:t>
      </w:r>
      <w:r w:rsidR="00F60194">
        <w:rPr>
          <w:rFonts w:cs="Times New Roman"/>
          <w:szCs w:val="24"/>
        </w:rPr>
        <w:t>)</w:t>
      </w:r>
      <w:r w:rsidRPr="0049191D">
        <w:rPr>
          <w:rFonts w:cs="Times New Roman"/>
          <w:szCs w:val="24"/>
        </w:rPr>
        <w:t xml:space="preserve">. </w:t>
      </w:r>
      <w:r w:rsidR="00224CA8" w:rsidRPr="0049191D">
        <w:rPr>
          <w:rFonts w:cs="Times New Roman"/>
          <w:szCs w:val="24"/>
        </w:rPr>
        <w:t>evapotranspiration and infiltration in rain garden systems.</w:t>
      </w:r>
      <w:r w:rsidRPr="0049191D">
        <w:rPr>
          <w:rFonts w:cs="Times New Roman"/>
          <w:szCs w:val="24"/>
        </w:rPr>
        <w:t xml:space="preserve"> Pages 261–270</w:t>
      </w:r>
      <w:r w:rsidR="00224CA8">
        <w:rPr>
          <w:rFonts w:cs="Times New Roman"/>
          <w:szCs w:val="24"/>
        </w:rPr>
        <w:t xml:space="preserve"> </w:t>
      </w:r>
      <w:r w:rsidR="00224CA8" w:rsidRPr="00224CA8">
        <w:rPr>
          <w:rFonts w:cs="Times New Roman"/>
          <w:i/>
          <w:szCs w:val="24"/>
        </w:rPr>
        <w:t>in</w:t>
      </w:r>
      <w:r w:rsidRPr="0049191D">
        <w:rPr>
          <w:rFonts w:cs="Times New Roman"/>
          <w:szCs w:val="24"/>
        </w:rPr>
        <w:t xml:space="preserve"> </w:t>
      </w:r>
      <w:r w:rsidRPr="00224CA8">
        <w:rPr>
          <w:rFonts w:cs="Times New Roman"/>
          <w:i/>
          <w:szCs w:val="24"/>
        </w:rPr>
        <w:t>Floods, Droughts and Ecosystems.</w:t>
      </w:r>
      <w:r w:rsidRPr="0049191D">
        <w:rPr>
          <w:rFonts w:cs="Times New Roman"/>
          <w:szCs w:val="24"/>
        </w:rPr>
        <w:t xml:space="preserve"> ASCE.</w:t>
      </w:r>
    </w:p>
    <w:p w14:paraId="1EAC5E20" w14:textId="02F053EA"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Hess, A., B. Wadzuk, and A. Welker. </w:t>
      </w:r>
      <w:r w:rsidR="00F60194">
        <w:rPr>
          <w:rFonts w:cs="Times New Roman"/>
          <w:szCs w:val="24"/>
        </w:rPr>
        <w:t>(</w:t>
      </w:r>
      <w:r w:rsidRPr="0049191D">
        <w:rPr>
          <w:rFonts w:cs="Times New Roman"/>
          <w:szCs w:val="24"/>
        </w:rPr>
        <w:t>2017</w:t>
      </w:r>
      <w:r w:rsidR="00F60194">
        <w:rPr>
          <w:rFonts w:cs="Times New Roman"/>
          <w:szCs w:val="24"/>
        </w:rPr>
        <w:t>)</w:t>
      </w:r>
      <w:r w:rsidRPr="0049191D">
        <w:rPr>
          <w:rFonts w:cs="Times New Roman"/>
          <w:szCs w:val="24"/>
        </w:rPr>
        <w:t xml:space="preserve">. </w:t>
      </w:r>
      <w:r w:rsidR="00224CA8" w:rsidRPr="0049191D">
        <w:rPr>
          <w:rFonts w:cs="Times New Roman"/>
          <w:szCs w:val="24"/>
        </w:rPr>
        <w:t>Evapotranspiration in rain gardens using weighing lysimeters.</w:t>
      </w:r>
      <w:r w:rsidRPr="0049191D">
        <w:rPr>
          <w:rFonts w:cs="Times New Roman"/>
          <w:szCs w:val="24"/>
        </w:rPr>
        <w:t xml:space="preserve"> </w:t>
      </w:r>
      <w:r w:rsidR="009816CE" w:rsidRPr="00224CA8">
        <w:rPr>
          <w:rFonts w:cs="Times New Roman"/>
          <w:i/>
          <w:szCs w:val="24"/>
        </w:rPr>
        <w:t>Journal of Irrigation and Drainage Engineering</w:t>
      </w:r>
      <w:r w:rsidR="00F60194">
        <w:rPr>
          <w:rFonts w:cs="Times New Roman"/>
          <w:i/>
          <w:szCs w:val="24"/>
        </w:rPr>
        <w:t>,</w:t>
      </w:r>
      <w:r w:rsidRPr="0049191D">
        <w:rPr>
          <w:rFonts w:cs="Times New Roman"/>
          <w:szCs w:val="24"/>
        </w:rPr>
        <w:t xml:space="preserve"> </w:t>
      </w:r>
      <w:r w:rsidRPr="00224CA8">
        <w:rPr>
          <w:rFonts w:cs="Times New Roman"/>
          <w:b/>
          <w:szCs w:val="24"/>
        </w:rPr>
        <w:t>143</w:t>
      </w:r>
      <w:r w:rsidR="00F60194">
        <w:rPr>
          <w:rFonts w:cs="Times New Roman"/>
          <w:szCs w:val="24"/>
        </w:rPr>
        <w:t xml:space="preserve">, </w:t>
      </w:r>
      <w:r w:rsidR="00C45D82">
        <w:rPr>
          <w:rFonts w:cs="Times New Roman"/>
          <w:szCs w:val="24"/>
        </w:rPr>
        <w:t>6</w:t>
      </w:r>
      <w:r w:rsidRPr="0049191D">
        <w:rPr>
          <w:rFonts w:cs="Times New Roman"/>
          <w:szCs w:val="24"/>
        </w:rPr>
        <w:t>.</w:t>
      </w:r>
    </w:p>
    <w:p w14:paraId="55A3B13D" w14:textId="45620AB0"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Hey, D. L., K. R. Barrett, and C. Biegen. </w:t>
      </w:r>
      <w:r w:rsidR="00F60194">
        <w:rPr>
          <w:rFonts w:cs="Times New Roman"/>
          <w:szCs w:val="24"/>
        </w:rPr>
        <w:t>(</w:t>
      </w:r>
      <w:r w:rsidRPr="0049191D">
        <w:rPr>
          <w:rFonts w:cs="Times New Roman"/>
          <w:szCs w:val="24"/>
        </w:rPr>
        <w:t>1994</w:t>
      </w:r>
      <w:r w:rsidR="00F60194">
        <w:rPr>
          <w:rFonts w:cs="Times New Roman"/>
          <w:szCs w:val="24"/>
        </w:rPr>
        <w:t>)</w:t>
      </w:r>
      <w:r w:rsidRPr="0049191D">
        <w:rPr>
          <w:rFonts w:cs="Times New Roman"/>
          <w:szCs w:val="24"/>
        </w:rPr>
        <w:t xml:space="preserve">. The hydrology of four experimental constructed marshes. </w:t>
      </w:r>
      <w:r w:rsidRPr="00224CA8">
        <w:rPr>
          <w:rFonts w:cs="Times New Roman"/>
          <w:i/>
          <w:szCs w:val="24"/>
        </w:rPr>
        <w:t>Ecological Engineering</w:t>
      </w:r>
      <w:r w:rsidR="00F60194">
        <w:rPr>
          <w:rFonts w:cs="Times New Roman"/>
          <w:i/>
          <w:szCs w:val="24"/>
        </w:rPr>
        <w:t>,</w:t>
      </w:r>
      <w:r w:rsidRPr="00224CA8">
        <w:rPr>
          <w:rFonts w:cs="Times New Roman"/>
          <w:i/>
          <w:szCs w:val="24"/>
        </w:rPr>
        <w:t xml:space="preserve"> </w:t>
      </w:r>
      <w:r w:rsidRPr="00224CA8">
        <w:rPr>
          <w:rFonts w:cs="Times New Roman"/>
          <w:b/>
          <w:szCs w:val="24"/>
        </w:rPr>
        <w:t>3</w:t>
      </w:r>
      <w:r w:rsidR="00F60194">
        <w:rPr>
          <w:rFonts w:cs="Times New Roman"/>
          <w:szCs w:val="24"/>
        </w:rPr>
        <w:t xml:space="preserve">, </w:t>
      </w:r>
      <w:r w:rsidRPr="0049191D">
        <w:rPr>
          <w:rFonts w:cs="Times New Roman"/>
          <w:szCs w:val="24"/>
        </w:rPr>
        <w:t>319–343.</w:t>
      </w:r>
    </w:p>
    <w:p w14:paraId="03D35EAC" w14:textId="488A6D05" w:rsidR="00E63608" w:rsidRPr="0049191D" w:rsidRDefault="00E63608" w:rsidP="00FE5A4B">
      <w:pPr>
        <w:pStyle w:val="Bibliography"/>
        <w:numPr>
          <w:ilvl w:val="0"/>
          <w:numId w:val="10"/>
        </w:numPr>
        <w:rPr>
          <w:rFonts w:cs="Times New Roman"/>
          <w:szCs w:val="24"/>
        </w:rPr>
      </w:pPr>
      <w:r w:rsidRPr="0049191D">
        <w:rPr>
          <w:rFonts w:cs="Times New Roman"/>
          <w:szCs w:val="24"/>
        </w:rPr>
        <w:t xml:space="preserve">Hickman, J. M. </w:t>
      </w:r>
      <w:r w:rsidR="00F60194">
        <w:rPr>
          <w:rFonts w:cs="Times New Roman"/>
          <w:szCs w:val="24"/>
        </w:rPr>
        <w:t>(</w:t>
      </w:r>
      <w:r w:rsidRPr="0049191D">
        <w:rPr>
          <w:rFonts w:cs="Times New Roman"/>
          <w:szCs w:val="24"/>
        </w:rPr>
        <w:t>2011</w:t>
      </w:r>
      <w:r w:rsidR="00F60194">
        <w:rPr>
          <w:rFonts w:cs="Times New Roman"/>
          <w:szCs w:val="24"/>
        </w:rPr>
        <w:t>)</w:t>
      </w:r>
      <w:r w:rsidRPr="0049191D">
        <w:rPr>
          <w:rFonts w:cs="Times New Roman"/>
          <w:szCs w:val="24"/>
        </w:rPr>
        <w:t xml:space="preserve">. </w:t>
      </w:r>
      <w:r w:rsidRPr="00FE5A4B">
        <w:rPr>
          <w:rFonts w:cs="Times New Roman"/>
          <w:i/>
          <w:szCs w:val="24"/>
        </w:rPr>
        <w:t>Evaluating the role of evapotranspiration in the hydrology of bioinfiltration and bioretention basins using weighing lysimeters</w:t>
      </w:r>
      <w:r w:rsidR="00FE5A4B">
        <w:rPr>
          <w:rFonts w:cs="Times New Roman"/>
          <w:szCs w:val="24"/>
        </w:rPr>
        <w:t xml:space="preserve"> (Master’s thesis).</w:t>
      </w:r>
      <w:r w:rsidRPr="0049191D">
        <w:rPr>
          <w:rFonts w:cs="Times New Roman"/>
          <w:szCs w:val="24"/>
        </w:rPr>
        <w:t xml:space="preserve"> </w:t>
      </w:r>
      <w:r w:rsidR="00D8357C">
        <w:rPr>
          <w:rFonts w:cs="Times New Roman"/>
          <w:szCs w:val="24"/>
        </w:rPr>
        <w:t xml:space="preserve">Villanova, PA: Villanova University. </w:t>
      </w:r>
      <w:r w:rsidR="00FE5A4B">
        <w:rPr>
          <w:rFonts w:cs="Times New Roman"/>
          <w:szCs w:val="24"/>
        </w:rPr>
        <w:t xml:space="preserve">Retrieved from </w:t>
      </w:r>
      <w:hyperlink r:id="rId25" w:history="1">
        <w:r w:rsidR="00FE5A4B" w:rsidRPr="00767268">
          <w:rPr>
            <w:rStyle w:val="Hyperlink"/>
            <w:rFonts w:cs="Times New Roman"/>
            <w:szCs w:val="24"/>
          </w:rPr>
          <w:t>https://www1.villanova.edu/content/dam/villanova/engineering/vcase/vusp/Hickmen-Thesis%202011.pdf</w:t>
        </w:r>
      </w:hyperlink>
      <w:r w:rsidR="00FE5A4B">
        <w:rPr>
          <w:rFonts w:cs="Times New Roman"/>
          <w:szCs w:val="24"/>
        </w:rPr>
        <w:t xml:space="preserve"> </w:t>
      </w:r>
    </w:p>
    <w:p w14:paraId="5EE39EAF" w14:textId="762A7AAF"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lastRenderedPageBreak/>
        <w:t xml:space="preserve">Hickman, J. M., B. M. Wadzuk, and R. G. Traver. </w:t>
      </w:r>
      <w:r w:rsidR="00F60194">
        <w:rPr>
          <w:rFonts w:cs="Times New Roman"/>
          <w:szCs w:val="24"/>
        </w:rPr>
        <w:t>(</w:t>
      </w:r>
      <w:r w:rsidRPr="0049191D">
        <w:rPr>
          <w:rFonts w:cs="Times New Roman"/>
          <w:szCs w:val="24"/>
        </w:rPr>
        <w:t>2011</w:t>
      </w:r>
      <w:r w:rsidR="00F60194">
        <w:rPr>
          <w:rFonts w:cs="Times New Roman"/>
          <w:szCs w:val="24"/>
        </w:rPr>
        <w:t>)</w:t>
      </w:r>
      <w:r w:rsidRPr="0049191D">
        <w:rPr>
          <w:rFonts w:cs="Times New Roman"/>
          <w:szCs w:val="24"/>
        </w:rPr>
        <w:t xml:space="preserve">. </w:t>
      </w:r>
      <w:r w:rsidR="00B23E08" w:rsidRPr="0049191D">
        <w:rPr>
          <w:rFonts w:cs="Times New Roman"/>
          <w:szCs w:val="24"/>
        </w:rPr>
        <w:t xml:space="preserve">Evaluating the role of evapotranspiration in the hydrology of a bioinfiltration basin using a weighing lysimeter. </w:t>
      </w:r>
      <w:r w:rsidRPr="0049191D">
        <w:rPr>
          <w:rFonts w:cs="Times New Roman"/>
          <w:szCs w:val="24"/>
        </w:rPr>
        <w:t>Pages 3601–3609</w:t>
      </w:r>
      <w:r w:rsidR="00B23E08">
        <w:rPr>
          <w:rFonts w:cs="Times New Roman"/>
          <w:szCs w:val="24"/>
        </w:rPr>
        <w:t xml:space="preserve"> </w:t>
      </w:r>
      <w:r w:rsidR="00B23E08">
        <w:rPr>
          <w:rFonts w:cs="Times New Roman"/>
          <w:i/>
          <w:szCs w:val="24"/>
        </w:rPr>
        <w:t>in</w:t>
      </w:r>
      <w:r w:rsidRPr="0049191D">
        <w:rPr>
          <w:rFonts w:cs="Times New Roman"/>
          <w:szCs w:val="24"/>
        </w:rPr>
        <w:t xml:space="preserve"> </w:t>
      </w:r>
      <w:r w:rsidRPr="00B23E08">
        <w:rPr>
          <w:rFonts w:cs="Times New Roman"/>
          <w:i/>
          <w:szCs w:val="24"/>
        </w:rPr>
        <w:t>Bearing Knowledge for Sustainability</w:t>
      </w:r>
      <w:r w:rsidRPr="0049191D">
        <w:rPr>
          <w:rFonts w:cs="Times New Roman"/>
          <w:szCs w:val="24"/>
        </w:rPr>
        <w:t>. ASCE.</w:t>
      </w:r>
    </w:p>
    <w:p w14:paraId="5D4B943C" w14:textId="336DB53A"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Hirschman, D., K. A. Collins, and T. Schueler. </w:t>
      </w:r>
      <w:r w:rsidR="00F60194">
        <w:rPr>
          <w:rFonts w:cs="Times New Roman"/>
          <w:szCs w:val="24"/>
        </w:rPr>
        <w:t>(</w:t>
      </w:r>
      <w:r w:rsidRPr="0049191D">
        <w:rPr>
          <w:rFonts w:cs="Times New Roman"/>
          <w:szCs w:val="24"/>
        </w:rPr>
        <w:t>2008</w:t>
      </w:r>
      <w:r w:rsidR="00F60194">
        <w:rPr>
          <w:rFonts w:cs="Times New Roman"/>
          <w:szCs w:val="24"/>
        </w:rPr>
        <w:t>)</w:t>
      </w:r>
      <w:r w:rsidRPr="0049191D">
        <w:rPr>
          <w:rFonts w:cs="Times New Roman"/>
          <w:szCs w:val="24"/>
        </w:rPr>
        <w:t xml:space="preserve">. </w:t>
      </w:r>
      <w:r w:rsidR="00B23E08" w:rsidRPr="00F6029E">
        <w:rPr>
          <w:rFonts w:cs="Times New Roman"/>
          <w:i/>
          <w:szCs w:val="24"/>
        </w:rPr>
        <w:t>The runoff reduction method</w:t>
      </w:r>
      <w:r w:rsidR="00B23E08" w:rsidRPr="0049191D">
        <w:rPr>
          <w:rFonts w:cs="Times New Roman"/>
          <w:szCs w:val="24"/>
        </w:rPr>
        <w:t xml:space="preserve">. </w:t>
      </w:r>
      <w:r w:rsidR="00F6029E">
        <w:rPr>
          <w:rFonts w:cs="Times New Roman"/>
          <w:szCs w:val="24"/>
        </w:rPr>
        <w:t xml:space="preserve">(Technical Memorandum). </w:t>
      </w:r>
      <w:r w:rsidR="00F6029E" w:rsidRPr="0049191D">
        <w:rPr>
          <w:rFonts w:cs="Times New Roman"/>
          <w:szCs w:val="24"/>
        </w:rPr>
        <w:t>Ellicott City, MD</w:t>
      </w:r>
      <w:r w:rsidR="00F6029E">
        <w:rPr>
          <w:rFonts w:cs="Times New Roman"/>
          <w:szCs w:val="24"/>
        </w:rPr>
        <w:t xml:space="preserve">: </w:t>
      </w:r>
      <w:r w:rsidRPr="0049191D">
        <w:rPr>
          <w:rFonts w:cs="Times New Roman"/>
          <w:szCs w:val="24"/>
        </w:rPr>
        <w:t>Center for Watershed Protection</w:t>
      </w:r>
      <w:r w:rsidR="00F6029E">
        <w:rPr>
          <w:rFonts w:cs="Times New Roman"/>
          <w:szCs w:val="24"/>
        </w:rPr>
        <w:t xml:space="preserve"> &amp; Chesapeake Stormwater Network</w:t>
      </w:r>
      <w:r w:rsidRPr="0049191D">
        <w:rPr>
          <w:rFonts w:cs="Times New Roman"/>
          <w:szCs w:val="24"/>
        </w:rPr>
        <w:t>.</w:t>
      </w:r>
      <w:r w:rsidR="00F6029E" w:rsidRPr="00F6029E">
        <w:rPr>
          <w:rFonts w:cs="Times New Roman"/>
          <w:szCs w:val="24"/>
        </w:rPr>
        <w:t xml:space="preserve"> </w:t>
      </w:r>
      <w:r w:rsidR="00F6029E">
        <w:rPr>
          <w:rFonts w:cs="Times New Roman"/>
          <w:szCs w:val="24"/>
        </w:rPr>
        <w:t>25 pages</w:t>
      </w:r>
      <w:r w:rsidR="00F6029E" w:rsidRPr="0049191D">
        <w:rPr>
          <w:rFonts w:cs="Times New Roman"/>
          <w:szCs w:val="24"/>
        </w:rPr>
        <w:t>.</w:t>
      </w:r>
    </w:p>
    <w:p w14:paraId="3782BAE2" w14:textId="1297CC87"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Hoffman, L., G. Loosvelt, and R. Berghage. </w:t>
      </w:r>
      <w:r w:rsidR="00F60194">
        <w:rPr>
          <w:rFonts w:cs="Times New Roman"/>
          <w:szCs w:val="24"/>
        </w:rPr>
        <w:t>(</w:t>
      </w:r>
      <w:r w:rsidRPr="0049191D">
        <w:rPr>
          <w:rFonts w:cs="Times New Roman"/>
          <w:szCs w:val="24"/>
        </w:rPr>
        <w:t>2010</w:t>
      </w:r>
      <w:r w:rsidR="00F60194">
        <w:rPr>
          <w:rFonts w:cs="Times New Roman"/>
          <w:szCs w:val="24"/>
        </w:rPr>
        <w:t>)</w:t>
      </w:r>
      <w:r w:rsidRPr="0049191D">
        <w:rPr>
          <w:rFonts w:cs="Times New Roman"/>
          <w:szCs w:val="24"/>
        </w:rPr>
        <w:t xml:space="preserve">. </w:t>
      </w:r>
      <w:r w:rsidR="00B23E08" w:rsidRPr="00F6029E">
        <w:rPr>
          <w:rFonts w:cs="Times New Roman"/>
          <w:i/>
          <w:szCs w:val="24"/>
        </w:rPr>
        <w:t>Green roof thermal and stormwater management performance: The Gratz Building case s</w:t>
      </w:r>
      <w:r w:rsidRPr="00F6029E">
        <w:rPr>
          <w:rFonts w:cs="Times New Roman"/>
          <w:i/>
          <w:szCs w:val="24"/>
        </w:rPr>
        <w:t>tudy, New York City</w:t>
      </w:r>
      <w:r w:rsidRPr="0049191D">
        <w:rPr>
          <w:rFonts w:cs="Times New Roman"/>
          <w:szCs w:val="24"/>
        </w:rPr>
        <w:t xml:space="preserve">. </w:t>
      </w:r>
      <w:r w:rsidR="00F6029E" w:rsidRPr="0049191D">
        <w:rPr>
          <w:rFonts w:cs="Times New Roman"/>
          <w:szCs w:val="24"/>
        </w:rPr>
        <w:t>New York, NY</w:t>
      </w:r>
      <w:r w:rsidR="00F6029E">
        <w:rPr>
          <w:rFonts w:cs="Times New Roman"/>
          <w:szCs w:val="24"/>
        </w:rPr>
        <w:t xml:space="preserve">: </w:t>
      </w:r>
      <w:r w:rsidRPr="0049191D">
        <w:rPr>
          <w:rFonts w:cs="Times New Roman"/>
          <w:szCs w:val="24"/>
        </w:rPr>
        <w:t>Pratt Center for Community Development and New York State Energy Research</w:t>
      </w:r>
      <w:r w:rsidR="00F6029E">
        <w:rPr>
          <w:rFonts w:cs="Times New Roman"/>
          <w:szCs w:val="24"/>
        </w:rPr>
        <w:t xml:space="preserve"> and Development Authority</w:t>
      </w:r>
      <w:r w:rsidRPr="0049191D">
        <w:rPr>
          <w:rFonts w:cs="Times New Roman"/>
          <w:szCs w:val="24"/>
        </w:rPr>
        <w:t>.</w:t>
      </w:r>
      <w:r w:rsidR="00F6029E" w:rsidRPr="00F6029E">
        <w:rPr>
          <w:rFonts w:cs="Times New Roman"/>
          <w:szCs w:val="24"/>
        </w:rPr>
        <w:t xml:space="preserve"> </w:t>
      </w:r>
      <w:r w:rsidR="00F6029E">
        <w:rPr>
          <w:rFonts w:cs="Times New Roman"/>
          <w:szCs w:val="24"/>
        </w:rPr>
        <w:t>140 pages</w:t>
      </w:r>
      <w:r w:rsidR="00F6029E" w:rsidRPr="0049191D">
        <w:rPr>
          <w:rFonts w:cs="Times New Roman"/>
          <w:szCs w:val="24"/>
        </w:rPr>
        <w:t>.</w:t>
      </w:r>
    </w:p>
    <w:p w14:paraId="2D4837F6" w14:textId="5227AE5D"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Hollands, G. G. </w:t>
      </w:r>
      <w:r w:rsidR="00F60194">
        <w:rPr>
          <w:rFonts w:cs="Times New Roman"/>
          <w:szCs w:val="24"/>
        </w:rPr>
        <w:t>(</w:t>
      </w:r>
      <w:r w:rsidRPr="0049191D">
        <w:rPr>
          <w:rFonts w:cs="Times New Roman"/>
          <w:szCs w:val="24"/>
        </w:rPr>
        <w:t>1989</w:t>
      </w:r>
      <w:r w:rsidR="00F60194">
        <w:rPr>
          <w:rFonts w:cs="Times New Roman"/>
          <w:szCs w:val="24"/>
        </w:rPr>
        <w:t>)</w:t>
      </w:r>
      <w:r w:rsidRPr="0049191D">
        <w:rPr>
          <w:rFonts w:cs="Times New Roman"/>
          <w:szCs w:val="24"/>
        </w:rPr>
        <w:t xml:space="preserve">. Regional analysis of the creation and restoration of kettle and pothole wetlands. </w:t>
      </w:r>
      <w:r w:rsidR="00C45D82">
        <w:rPr>
          <w:rFonts w:cs="Times New Roman"/>
          <w:szCs w:val="24"/>
        </w:rPr>
        <w:t>Pages 287</w:t>
      </w:r>
      <w:r w:rsidR="00C45D82" w:rsidRPr="0049191D">
        <w:rPr>
          <w:rFonts w:cs="Times New Roman"/>
          <w:szCs w:val="24"/>
        </w:rPr>
        <w:t>–</w:t>
      </w:r>
      <w:r w:rsidR="00C45D82">
        <w:rPr>
          <w:rFonts w:cs="Times New Roman"/>
          <w:szCs w:val="24"/>
        </w:rPr>
        <w:t xml:space="preserve">304 </w:t>
      </w:r>
      <w:r w:rsidRPr="0049191D">
        <w:rPr>
          <w:rFonts w:cs="Times New Roman"/>
          <w:i/>
          <w:iCs/>
          <w:szCs w:val="24"/>
        </w:rPr>
        <w:t>in</w:t>
      </w:r>
      <w:r w:rsidRPr="0049191D">
        <w:rPr>
          <w:rFonts w:cs="Times New Roman"/>
          <w:szCs w:val="24"/>
        </w:rPr>
        <w:t xml:space="preserve"> </w:t>
      </w:r>
      <w:r w:rsidR="00824061" w:rsidRPr="0049191D">
        <w:rPr>
          <w:rFonts w:cs="Times New Roman"/>
          <w:szCs w:val="24"/>
        </w:rPr>
        <w:t>J. A. Kusler and M. E. Kentula, editors</w:t>
      </w:r>
      <w:r w:rsidR="00824061">
        <w:rPr>
          <w:rFonts w:cs="Times New Roman"/>
          <w:szCs w:val="24"/>
        </w:rPr>
        <w:t>.</w:t>
      </w:r>
      <w:r w:rsidR="00824061" w:rsidRPr="00B23E08">
        <w:rPr>
          <w:rFonts w:cs="Times New Roman"/>
          <w:i/>
          <w:szCs w:val="24"/>
        </w:rPr>
        <w:t xml:space="preserve"> </w:t>
      </w:r>
      <w:r w:rsidRPr="00B23E08">
        <w:rPr>
          <w:rFonts w:cs="Times New Roman"/>
          <w:i/>
          <w:szCs w:val="24"/>
        </w:rPr>
        <w:t>Wetland Creation and Restoration: The Status of the Science</w:t>
      </w:r>
      <w:r w:rsidR="00C45D82" w:rsidRPr="00B23E08">
        <w:rPr>
          <w:rFonts w:cs="Times New Roman"/>
          <w:i/>
          <w:szCs w:val="24"/>
        </w:rPr>
        <w:t>, Vol 1</w:t>
      </w:r>
      <w:r w:rsidRPr="00B23E08">
        <w:rPr>
          <w:rFonts w:cs="Times New Roman"/>
          <w:i/>
          <w:szCs w:val="24"/>
        </w:rPr>
        <w:t>.</w:t>
      </w:r>
      <w:r w:rsidR="00B23E08">
        <w:rPr>
          <w:rFonts w:cs="Times New Roman"/>
          <w:szCs w:val="24"/>
        </w:rPr>
        <w:t xml:space="preserve"> </w:t>
      </w:r>
      <w:r w:rsidRPr="0049191D">
        <w:rPr>
          <w:rFonts w:cs="Times New Roman"/>
          <w:szCs w:val="24"/>
        </w:rPr>
        <w:t>U.S. Environmental Protection Agency, Environmental Research Laboratory.</w:t>
      </w:r>
    </w:p>
    <w:p w14:paraId="46979343" w14:textId="6BE76BFA"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Hughes, C. E., P. Binning, and G. R. Willgoose. </w:t>
      </w:r>
      <w:r w:rsidR="00F60194">
        <w:rPr>
          <w:rFonts w:cs="Times New Roman"/>
          <w:szCs w:val="24"/>
        </w:rPr>
        <w:t>(</w:t>
      </w:r>
      <w:r w:rsidRPr="0049191D">
        <w:rPr>
          <w:rFonts w:cs="Times New Roman"/>
          <w:szCs w:val="24"/>
        </w:rPr>
        <w:t>1998</w:t>
      </w:r>
      <w:r w:rsidR="00F60194">
        <w:rPr>
          <w:rFonts w:cs="Times New Roman"/>
          <w:szCs w:val="24"/>
        </w:rPr>
        <w:t>)</w:t>
      </w:r>
      <w:r w:rsidRPr="0049191D">
        <w:rPr>
          <w:rFonts w:cs="Times New Roman"/>
          <w:szCs w:val="24"/>
        </w:rPr>
        <w:t xml:space="preserve">. Characterization of the hydrology of an estuarine wetland. </w:t>
      </w:r>
      <w:r w:rsidRPr="00B23E08">
        <w:rPr>
          <w:rFonts w:cs="Times New Roman"/>
          <w:i/>
          <w:szCs w:val="24"/>
        </w:rPr>
        <w:t>Journal of Hydrology</w:t>
      </w:r>
      <w:r w:rsidR="00F60194">
        <w:rPr>
          <w:rFonts w:cs="Times New Roman"/>
          <w:i/>
          <w:szCs w:val="24"/>
        </w:rPr>
        <w:t>,</w:t>
      </w:r>
      <w:r w:rsidRPr="0049191D">
        <w:rPr>
          <w:rFonts w:cs="Times New Roman"/>
          <w:szCs w:val="24"/>
        </w:rPr>
        <w:t xml:space="preserve"> </w:t>
      </w:r>
      <w:r w:rsidRPr="00B23E08">
        <w:rPr>
          <w:rFonts w:cs="Times New Roman"/>
          <w:b/>
          <w:szCs w:val="24"/>
        </w:rPr>
        <w:t>1998</w:t>
      </w:r>
      <w:r w:rsidR="00F60194">
        <w:rPr>
          <w:rFonts w:cs="Times New Roman"/>
          <w:szCs w:val="24"/>
        </w:rPr>
        <w:t xml:space="preserve">, </w:t>
      </w:r>
      <w:r w:rsidRPr="0049191D">
        <w:rPr>
          <w:rFonts w:cs="Times New Roman"/>
          <w:szCs w:val="24"/>
        </w:rPr>
        <w:t>34–49.</w:t>
      </w:r>
    </w:p>
    <w:p w14:paraId="3FF94256" w14:textId="4B40A940"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Hutchinson, D., P. Abrams, R. Retzlaff, and T. Liptan. </w:t>
      </w:r>
      <w:r w:rsidR="00F60194">
        <w:rPr>
          <w:rFonts w:cs="Times New Roman"/>
          <w:szCs w:val="24"/>
        </w:rPr>
        <w:t>(</w:t>
      </w:r>
      <w:r w:rsidRPr="0049191D">
        <w:rPr>
          <w:rFonts w:cs="Times New Roman"/>
          <w:szCs w:val="24"/>
        </w:rPr>
        <w:t>2003</w:t>
      </w:r>
      <w:r w:rsidR="00F60194">
        <w:rPr>
          <w:rFonts w:cs="Times New Roman"/>
          <w:szCs w:val="24"/>
        </w:rPr>
        <w:t>)</w:t>
      </w:r>
      <w:r w:rsidRPr="0049191D">
        <w:rPr>
          <w:rFonts w:cs="Times New Roman"/>
          <w:szCs w:val="24"/>
        </w:rPr>
        <w:t xml:space="preserve">. Stormwater monitoring two ecoroofs in Portland, Oregon, USA. </w:t>
      </w:r>
      <w:r w:rsidR="00B23E08" w:rsidRPr="00BA133D">
        <w:rPr>
          <w:rFonts w:cs="Times New Roman"/>
          <w:i/>
          <w:szCs w:val="24"/>
        </w:rPr>
        <w:t xml:space="preserve">Proceedings for Sustainable Communities Conference, </w:t>
      </w:r>
      <w:r w:rsidRPr="00BA133D">
        <w:rPr>
          <w:rFonts w:cs="Times New Roman"/>
          <w:i/>
          <w:szCs w:val="24"/>
        </w:rPr>
        <w:t>2003</w:t>
      </w:r>
      <w:r w:rsidR="00CC1EB9">
        <w:rPr>
          <w:rFonts w:cs="Times New Roman"/>
          <w:szCs w:val="24"/>
        </w:rPr>
        <w:t xml:space="preserve"> (18 pp)</w:t>
      </w:r>
      <w:r w:rsidR="00BA133D">
        <w:rPr>
          <w:rFonts w:cs="Times New Roman"/>
          <w:szCs w:val="24"/>
        </w:rPr>
        <w:t>.</w:t>
      </w:r>
      <w:r w:rsidRPr="0049191D">
        <w:rPr>
          <w:rFonts w:cs="Times New Roman"/>
          <w:szCs w:val="24"/>
        </w:rPr>
        <w:t xml:space="preserve"> </w:t>
      </w:r>
      <w:r w:rsidR="00BA133D" w:rsidRPr="0049191D">
        <w:rPr>
          <w:rFonts w:cs="Times New Roman"/>
          <w:szCs w:val="24"/>
        </w:rPr>
        <w:t>Chicago, IL</w:t>
      </w:r>
      <w:r w:rsidR="00BA133D">
        <w:rPr>
          <w:rFonts w:cs="Times New Roman"/>
          <w:szCs w:val="24"/>
        </w:rPr>
        <w:t>:</w:t>
      </w:r>
      <w:r w:rsidR="00BA133D" w:rsidRPr="0049191D">
        <w:rPr>
          <w:rFonts w:cs="Times New Roman"/>
          <w:szCs w:val="24"/>
        </w:rPr>
        <w:t xml:space="preserve"> </w:t>
      </w:r>
      <w:r w:rsidRPr="0049191D">
        <w:rPr>
          <w:rFonts w:cs="Times New Roman"/>
          <w:szCs w:val="24"/>
        </w:rPr>
        <w:t>Chicago Gr</w:t>
      </w:r>
      <w:r w:rsidR="00B23E08">
        <w:rPr>
          <w:rFonts w:cs="Times New Roman"/>
          <w:szCs w:val="24"/>
        </w:rPr>
        <w:t>eening Rooftops</w:t>
      </w:r>
      <w:r w:rsidRPr="0049191D">
        <w:rPr>
          <w:rFonts w:cs="Times New Roman"/>
          <w:szCs w:val="24"/>
        </w:rPr>
        <w:t>.</w:t>
      </w:r>
    </w:p>
    <w:p w14:paraId="5872C4A4" w14:textId="3DF58131"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Jones, J. A., I. F. Creed, K. L. Hatcher, R. J. Warren, M. B. Adams, M. H. Benson, E. Boose, W. A. Brown, J. L. Campbell, A. Covich, D. W. Clow, C. N. Dahm, K. Elder, C. R. Ford, N. B. Grimm, D. L. Henshaw, K. L. Larson, E. S. Miles, K. M. Miles, S. D. Sebestyen, A. T. Spargo, A. B. Stone, J. M. Vose, and M. W. Williams. </w:t>
      </w:r>
      <w:r w:rsidR="00F60194">
        <w:rPr>
          <w:rFonts w:cs="Times New Roman"/>
          <w:szCs w:val="24"/>
        </w:rPr>
        <w:t>(</w:t>
      </w:r>
      <w:r w:rsidRPr="0049191D">
        <w:rPr>
          <w:rFonts w:cs="Times New Roman"/>
          <w:szCs w:val="24"/>
        </w:rPr>
        <w:t>2012</w:t>
      </w:r>
      <w:r w:rsidR="00F60194">
        <w:rPr>
          <w:rFonts w:cs="Times New Roman"/>
          <w:szCs w:val="24"/>
        </w:rPr>
        <w:t>)</w:t>
      </w:r>
      <w:r w:rsidRPr="0049191D">
        <w:rPr>
          <w:rFonts w:cs="Times New Roman"/>
          <w:szCs w:val="24"/>
        </w:rPr>
        <w:t xml:space="preserve">. </w:t>
      </w:r>
      <w:r w:rsidR="00B23E08" w:rsidRPr="0049191D">
        <w:rPr>
          <w:rFonts w:cs="Times New Roman"/>
          <w:szCs w:val="24"/>
        </w:rPr>
        <w:t xml:space="preserve">Ecosystem </w:t>
      </w:r>
      <w:r w:rsidR="00B23E08" w:rsidRPr="0049191D">
        <w:rPr>
          <w:rFonts w:cs="Times New Roman"/>
          <w:szCs w:val="24"/>
        </w:rPr>
        <w:lastRenderedPageBreak/>
        <w:t xml:space="preserve">processes and human influences regulate streamflow response to climate change at long-term ecological research sites. </w:t>
      </w:r>
      <w:r w:rsidRPr="00B23E08">
        <w:rPr>
          <w:rFonts w:cs="Times New Roman"/>
          <w:i/>
          <w:szCs w:val="24"/>
        </w:rPr>
        <w:t>BioScience</w:t>
      </w:r>
      <w:r w:rsidR="00F60194">
        <w:rPr>
          <w:rFonts w:cs="Times New Roman"/>
          <w:i/>
          <w:szCs w:val="24"/>
        </w:rPr>
        <w:t>,</w:t>
      </w:r>
      <w:r w:rsidRPr="0049191D">
        <w:rPr>
          <w:rFonts w:cs="Times New Roman"/>
          <w:szCs w:val="24"/>
        </w:rPr>
        <w:t xml:space="preserve"> </w:t>
      </w:r>
      <w:r w:rsidRPr="00B23E08">
        <w:rPr>
          <w:rFonts w:cs="Times New Roman"/>
          <w:b/>
          <w:szCs w:val="24"/>
        </w:rPr>
        <w:t>62</w:t>
      </w:r>
      <w:r w:rsidR="00F60194">
        <w:rPr>
          <w:rFonts w:cs="Times New Roman"/>
          <w:szCs w:val="24"/>
        </w:rPr>
        <w:t xml:space="preserve">, </w:t>
      </w:r>
      <w:r w:rsidRPr="0049191D">
        <w:rPr>
          <w:rFonts w:cs="Times New Roman"/>
          <w:szCs w:val="24"/>
        </w:rPr>
        <w:t>390–404.</w:t>
      </w:r>
    </w:p>
    <w:p w14:paraId="45EEBAE5" w14:textId="5D229130"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Kosmerl, P. </w:t>
      </w:r>
      <w:r w:rsidR="00F60194">
        <w:rPr>
          <w:rFonts w:cs="Times New Roman"/>
          <w:szCs w:val="24"/>
        </w:rPr>
        <w:t>(</w:t>
      </w:r>
      <w:r w:rsidRPr="0049191D">
        <w:rPr>
          <w:rFonts w:cs="Times New Roman"/>
          <w:szCs w:val="24"/>
        </w:rPr>
        <w:t>2012</w:t>
      </w:r>
      <w:r w:rsidR="00F60194">
        <w:rPr>
          <w:rFonts w:cs="Times New Roman"/>
          <w:szCs w:val="24"/>
        </w:rPr>
        <w:t>)</w:t>
      </w:r>
      <w:r w:rsidRPr="0049191D">
        <w:rPr>
          <w:rFonts w:cs="Times New Roman"/>
          <w:szCs w:val="24"/>
        </w:rPr>
        <w:t xml:space="preserve">. </w:t>
      </w:r>
      <w:r w:rsidR="001A4FAE" w:rsidRPr="00FE5A4B">
        <w:rPr>
          <w:rFonts w:cs="Times New Roman"/>
          <w:i/>
          <w:szCs w:val="24"/>
        </w:rPr>
        <w:t>Water balance of retrofit, right-of-way rain gardens</w:t>
      </w:r>
      <w:r w:rsidR="00FE5A4B">
        <w:rPr>
          <w:rFonts w:cs="Times New Roman"/>
          <w:szCs w:val="24"/>
        </w:rPr>
        <w:t xml:space="preserve"> (Master’s thesis). </w:t>
      </w:r>
      <w:r w:rsidR="00D8357C">
        <w:rPr>
          <w:rFonts w:cs="Times New Roman"/>
          <w:szCs w:val="24"/>
        </w:rPr>
        <w:t xml:space="preserve">Columbus, OH: The Ohio State University. </w:t>
      </w:r>
      <w:r w:rsidR="00FE5A4B">
        <w:rPr>
          <w:rFonts w:cs="Times New Roman"/>
          <w:szCs w:val="24"/>
        </w:rPr>
        <w:t>Retrieved from OhioLINK Elect</w:t>
      </w:r>
      <w:r w:rsidR="00BA133D">
        <w:rPr>
          <w:rFonts w:cs="Times New Roman"/>
          <w:szCs w:val="24"/>
        </w:rPr>
        <w:t>ronic Theses and Dissertations C</w:t>
      </w:r>
      <w:r w:rsidR="00FE5A4B">
        <w:rPr>
          <w:rFonts w:cs="Times New Roman"/>
          <w:szCs w:val="24"/>
        </w:rPr>
        <w:t xml:space="preserve">enter database </w:t>
      </w:r>
      <w:hyperlink r:id="rId26" w:history="1">
        <w:r w:rsidR="00FE5A4B" w:rsidRPr="00767268">
          <w:rPr>
            <w:rStyle w:val="Hyperlink"/>
            <w:rFonts w:cs="Times New Roman"/>
            <w:szCs w:val="24"/>
          </w:rPr>
          <w:t>https://etd.ohiolink.edu/rws_etd/document/get/osu1337347745/inline</w:t>
        </w:r>
      </w:hyperlink>
      <w:r w:rsidR="00FE5A4B">
        <w:rPr>
          <w:rFonts w:cs="Times New Roman"/>
          <w:szCs w:val="24"/>
        </w:rPr>
        <w:t xml:space="preserve"> </w:t>
      </w:r>
    </w:p>
    <w:p w14:paraId="7284AB92" w14:textId="76673B01"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Lent, R. M., P. K. Weiskel, F. P. Lyford, and D. S. Armstrong. </w:t>
      </w:r>
      <w:r w:rsidR="00F60194">
        <w:rPr>
          <w:rFonts w:cs="Times New Roman"/>
          <w:szCs w:val="24"/>
        </w:rPr>
        <w:t>(</w:t>
      </w:r>
      <w:r w:rsidRPr="0049191D">
        <w:rPr>
          <w:rFonts w:cs="Times New Roman"/>
          <w:szCs w:val="24"/>
        </w:rPr>
        <w:t>1997</w:t>
      </w:r>
      <w:r w:rsidR="00F60194">
        <w:rPr>
          <w:rFonts w:cs="Times New Roman"/>
          <w:szCs w:val="24"/>
        </w:rPr>
        <w:t>)</w:t>
      </w:r>
      <w:r w:rsidRPr="0049191D">
        <w:rPr>
          <w:rFonts w:cs="Times New Roman"/>
          <w:szCs w:val="24"/>
        </w:rPr>
        <w:t xml:space="preserve">. Hydrologic indices for nontidal wetlands. </w:t>
      </w:r>
      <w:r w:rsidRPr="00B23E08">
        <w:rPr>
          <w:rFonts w:cs="Times New Roman"/>
          <w:i/>
          <w:szCs w:val="24"/>
        </w:rPr>
        <w:t>Wetlands</w:t>
      </w:r>
      <w:r w:rsidR="00F60194">
        <w:rPr>
          <w:rFonts w:cs="Times New Roman"/>
          <w:i/>
          <w:szCs w:val="24"/>
        </w:rPr>
        <w:t>,</w:t>
      </w:r>
      <w:r w:rsidRPr="00B23E08">
        <w:rPr>
          <w:rFonts w:cs="Times New Roman"/>
          <w:i/>
          <w:szCs w:val="24"/>
        </w:rPr>
        <w:t xml:space="preserve"> </w:t>
      </w:r>
      <w:r w:rsidRPr="00B23E08">
        <w:rPr>
          <w:rFonts w:cs="Times New Roman"/>
          <w:b/>
          <w:szCs w:val="24"/>
        </w:rPr>
        <w:t>17</w:t>
      </w:r>
      <w:r w:rsidR="00F60194">
        <w:rPr>
          <w:rFonts w:cs="Times New Roman"/>
          <w:szCs w:val="24"/>
        </w:rPr>
        <w:t xml:space="preserve">, </w:t>
      </w:r>
      <w:r w:rsidRPr="0049191D">
        <w:rPr>
          <w:rFonts w:cs="Times New Roman"/>
          <w:szCs w:val="24"/>
        </w:rPr>
        <w:t>19–30.</w:t>
      </w:r>
    </w:p>
    <w:p w14:paraId="66B6EBB6" w14:textId="499D063A"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Li, H., L. Sharkey, W. Hunt, and A. Davis. </w:t>
      </w:r>
      <w:r w:rsidR="00F60194">
        <w:rPr>
          <w:rFonts w:cs="Times New Roman"/>
          <w:szCs w:val="24"/>
        </w:rPr>
        <w:t>(</w:t>
      </w:r>
      <w:r w:rsidRPr="0049191D">
        <w:rPr>
          <w:rFonts w:cs="Times New Roman"/>
          <w:szCs w:val="24"/>
        </w:rPr>
        <w:t>2009</w:t>
      </w:r>
      <w:r w:rsidR="00F60194">
        <w:rPr>
          <w:rFonts w:cs="Times New Roman"/>
          <w:szCs w:val="24"/>
        </w:rPr>
        <w:t>)</w:t>
      </w:r>
      <w:r w:rsidRPr="0049191D">
        <w:rPr>
          <w:rFonts w:cs="Times New Roman"/>
          <w:szCs w:val="24"/>
        </w:rPr>
        <w:t xml:space="preserve">. </w:t>
      </w:r>
      <w:r w:rsidR="00B23E08">
        <w:rPr>
          <w:rFonts w:cs="Times New Roman"/>
          <w:szCs w:val="24"/>
        </w:rPr>
        <w:t>M</w:t>
      </w:r>
      <w:r w:rsidR="00B23E08" w:rsidRPr="0049191D">
        <w:rPr>
          <w:rFonts w:cs="Times New Roman"/>
          <w:szCs w:val="24"/>
        </w:rPr>
        <w:t>itigation of impervious surface hydrology using bioretention</w:t>
      </w:r>
      <w:r w:rsidRPr="0049191D">
        <w:rPr>
          <w:rFonts w:cs="Times New Roman"/>
          <w:szCs w:val="24"/>
        </w:rPr>
        <w:t xml:space="preserve"> in North Carolina and Maryland. </w:t>
      </w:r>
      <w:r w:rsidR="00B23E08">
        <w:rPr>
          <w:rFonts w:cs="Times New Roman"/>
          <w:i/>
          <w:szCs w:val="24"/>
        </w:rPr>
        <w:t>Journal o</w:t>
      </w:r>
      <w:r w:rsidR="00B23E08" w:rsidRPr="00B23E08">
        <w:rPr>
          <w:rFonts w:cs="Times New Roman"/>
          <w:i/>
          <w:szCs w:val="24"/>
        </w:rPr>
        <w:t>f Hydrologic Engineering</w:t>
      </w:r>
      <w:r w:rsidR="00F60194">
        <w:rPr>
          <w:rFonts w:cs="Times New Roman"/>
          <w:i/>
          <w:szCs w:val="24"/>
        </w:rPr>
        <w:t>,</w:t>
      </w:r>
      <w:r w:rsidR="00B23E08" w:rsidRPr="00B23E08">
        <w:rPr>
          <w:rFonts w:cs="Times New Roman"/>
          <w:i/>
          <w:szCs w:val="24"/>
        </w:rPr>
        <w:t xml:space="preserve"> </w:t>
      </w:r>
      <w:r w:rsidRPr="00B23E08">
        <w:rPr>
          <w:rFonts w:cs="Times New Roman"/>
          <w:b/>
          <w:szCs w:val="24"/>
        </w:rPr>
        <w:t>14</w:t>
      </w:r>
      <w:r w:rsidR="00F60194">
        <w:rPr>
          <w:rFonts w:cs="Times New Roman"/>
          <w:szCs w:val="24"/>
        </w:rPr>
        <w:t xml:space="preserve">, </w:t>
      </w:r>
      <w:r w:rsidRPr="0049191D">
        <w:rPr>
          <w:rFonts w:cs="Times New Roman"/>
          <w:szCs w:val="24"/>
        </w:rPr>
        <w:t>407–415.</w:t>
      </w:r>
    </w:p>
    <w:p w14:paraId="127D7FB5" w14:textId="57F13B40"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Liu, K., J. Minor, and City of Toronto. </w:t>
      </w:r>
      <w:r w:rsidR="00F60194">
        <w:rPr>
          <w:rFonts w:cs="Times New Roman"/>
          <w:szCs w:val="24"/>
        </w:rPr>
        <w:t>(</w:t>
      </w:r>
      <w:r w:rsidRPr="0049191D">
        <w:rPr>
          <w:rFonts w:cs="Times New Roman"/>
          <w:szCs w:val="24"/>
        </w:rPr>
        <w:t>2005</w:t>
      </w:r>
      <w:r w:rsidR="00F60194">
        <w:rPr>
          <w:rFonts w:cs="Times New Roman"/>
          <w:szCs w:val="24"/>
        </w:rPr>
        <w:t>)</w:t>
      </w:r>
      <w:r w:rsidRPr="0049191D">
        <w:rPr>
          <w:rFonts w:cs="Times New Roman"/>
          <w:szCs w:val="24"/>
        </w:rPr>
        <w:t xml:space="preserve">. </w:t>
      </w:r>
      <w:r w:rsidRPr="00F6029E">
        <w:rPr>
          <w:rFonts w:cs="Times New Roman"/>
          <w:i/>
          <w:szCs w:val="24"/>
        </w:rPr>
        <w:t>Performance evaluation of an extensive green roof</w:t>
      </w:r>
      <w:r w:rsidRPr="0049191D">
        <w:rPr>
          <w:rFonts w:cs="Times New Roman"/>
          <w:szCs w:val="24"/>
        </w:rPr>
        <w:t xml:space="preserve">. </w:t>
      </w:r>
      <w:r w:rsidR="00F6029E">
        <w:rPr>
          <w:rFonts w:cs="Times New Roman"/>
          <w:szCs w:val="24"/>
        </w:rPr>
        <w:t xml:space="preserve">Toronto: </w:t>
      </w:r>
      <w:r w:rsidRPr="0049191D">
        <w:rPr>
          <w:rFonts w:cs="Times New Roman"/>
          <w:szCs w:val="24"/>
        </w:rPr>
        <w:t>Institu</w:t>
      </w:r>
      <w:r w:rsidR="00F6029E">
        <w:rPr>
          <w:rFonts w:cs="Times New Roman"/>
          <w:szCs w:val="24"/>
        </w:rPr>
        <w:t>te for Research in Construction and</w:t>
      </w:r>
      <w:r w:rsidRPr="0049191D">
        <w:rPr>
          <w:rFonts w:cs="Times New Roman"/>
          <w:szCs w:val="24"/>
        </w:rPr>
        <w:t xml:space="preserve"> National Research Council Canada.</w:t>
      </w:r>
    </w:p>
    <w:p w14:paraId="73990D61" w14:textId="0FBF6DF6"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Low Impact Development Center. </w:t>
      </w:r>
      <w:r w:rsidR="00F60194">
        <w:rPr>
          <w:rFonts w:cs="Times New Roman"/>
          <w:szCs w:val="24"/>
        </w:rPr>
        <w:t>(</w:t>
      </w:r>
      <w:r w:rsidRPr="0049191D">
        <w:rPr>
          <w:rFonts w:cs="Times New Roman"/>
          <w:szCs w:val="24"/>
        </w:rPr>
        <w:t>2014</w:t>
      </w:r>
      <w:r w:rsidR="00F60194">
        <w:rPr>
          <w:rFonts w:cs="Times New Roman"/>
          <w:szCs w:val="24"/>
        </w:rPr>
        <w:t>)</w:t>
      </w:r>
      <w:r w:rsidRPr="0049191D">
        <w:rPr>
          <w:rFonts w:cs="Times New Roman"/>
          <w:szCs w:val="24"/>
        </w:rPr>
        <w:t>. LID Center Projects</w:t>
      </w:r>
      <w:r w:rsidR="00B23E08">
        <w:rPr>
          <w:rFonts w:cs="Times New Roman"/>
          <w:szCs w:val="24"/>
        </w:rPr>
        <w:t xml:space="preserve"> website</w:t>
      </w:r>
      <w:r w:rsidRPr="0049191D">
        <w:rPr>
          <w:rFonts w:cs="Times New Roman"/>
          <w:szCs w:val="24"/>
        </w:rPr>
        <w:t xml:space="preserve">. </w:t>
      </w:r>
      <w:hyperlink r:id="rId27" w:history="1">
        <w:r w:rsidR="00F6029E" w:rsidRPr="00767268">
          <w:rPr>
            <w:rStyle w:val="Hyperlink"/>
            <w:rFonts w:cs="Times New Roman"/>
            <w:szCs w:val="24"/>
          </w:rPr>
          <w:t>http://www.lowimpactdevelopment.org/design.htm</w:t>
        </w:r>
      </w:hyperlink>
      <w:r w:rsidR="00F6029E">
        <w:rPr>
          <w:rFonts w:cs="Times New Roman"/>
          <w:szCs w:val="24"/>
        </w:rPr>
        <w:t xml:space="preserve"> </w:t>
      </w:r>
    </w:p>
    <w:p w14:paraId="51A33F25" w14:textId="1FB5D08E"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Lucas, W. C., and D. J. Sample. </w:t>
      </w:r>
      <w:r w:rsidR="00510635">
        <w:rPr>
          <w:rFonts w:cs="Times New Roman"/>
          <w:szCs w:val="24"/>
        </w:rPr>
        <w:t>(</w:t>
      </w:r>
      <w:r w:rsidRPr="0049191D">
        <w:rPr>
          <w:rFonts w:cs="Times New Roman"/>
          <w:szCs w:val="24"/>
        </w:rPr>
        <w:t>2015</w:t>
      </w:r>
      <w:r w:rsidR="00510635">
        <w:rPr>
          <w:rFonts w:cs="Times New Roman"/>
          <w:szCs w:val="24"/>
        </w:rPr>
        <w:t>)</w:t>
      </w:r>
      <w:r w:rsidRPr="0049191D">
        <w:rPr>
          <w:rFonts w:cs="Times New Roman"/>
          <w:szCs w:val="24"/>
        </w:rPr>
        <w:t xml:space="preserve">. Reducing combined sewer overflows by using outlet controls for </w:t>
      </w:r>
      <w:r w:rsidR="00B23E08" w:rsidRPr="0049191D">
        <w:rPr>
          <w:rFonts w:cs="Times New Roman"/>
          <w:szCs w:val="24"/>
        </w:rPr>
        <w:t>green stormwater infrastructure</w:t>
      </w:r>
      <w:r w:rsidRPr="0049191D">
        <w:rPr>
          <w:rFonts w:cs="Times New Roman"/>
          <w:szCs w:val="24"/>
        </w:rPr>
        <w:t>: Case study in Richmond, Virginia</w:t>
      </w:r>
      <w:r w:rsidRPr="00B23E08">
        <w:rPr>
          <w:rFonts w:cs="Times New Roman"/>
          <w:i/>
          <w:szCs w:val="24"/>
        </w:rPr>
        <w:t>. Journal of Hydrology</w:t>
      </w:r>
      <w:r w:rsidR="00510635">
        <w:rPr>
          <w:rFonts w:cs="Times New Roman"/>
          <w:i/>
          <w:szCs w:val="24"/>
        </w:rPr>
        <w:t>,</w:t>
      </w:r>
      <w:r w:rsidRPr="0049191D">
        <w:rPr>
          <w:rFonts w:cs="Times New Roman"/>
          <w:szCs w:val="24"/>
        </w:rPr>
        <w:t xml:space="preserve"> </w:t>
      </w:r>
      <w:r w:rsidRPr="00B23E08">
        <w:rPr>
          <w:rFonts w:cs="Times New Roman"/>
          <w:b/>
          <w:szCs w:val="24"/>
        </w:rPr>
        <w:t>520</w:t>
      </w:r>
      <w:r w:rsidR="00510635">
        <w:rPr>
          <w:rFonts w:cs="Times New Roman"/>
          <w:szCs w:val="24"/>
        </w:rPr>
        <w:t xml:space="preserve">, </w:t>
      </w:r>
      <w:r w:rsidRPr="0049191D">
        <w:rPr>
          <w:rFonts w:cs="Times New Roman"/>
          <w:szCs w:val="24"/>
        </w:rPr>
        <w:t>473–488.</w:t>
      </w:r>
    </w:p>
    <w:p w14:paraId="7EBA407C" w14:textId="61898452"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Martin, W. D., and N. B. Kaye. </w:t>
      </w:r>
      <w:r w:rsidR="00510635">
        <w:rPr>
          <w:rFonts w:cs="Times New Roman"/>
          <w:szCs w:val="24"/>
        </w:rPr>
        <w:t>(</w:t>
      </w:r>
      <w:r w:rsidRPr="0049191D">
        <w:rPr>
          <w:rFonts w:cs="Times New Roman"/>
          <w:szCs w:val="24"/>
        </w:rPr>
        <w:t>2014</w:t>
      </w:r>
      <w:r w:rsidR="00510635">
        <w:rPr>
          <w:rFonts w:cs="Times New Roman"/>
          <w:szCs w:val="24"/>
        </w:rPr>
        <w:t>)</w:t>
      </w:r>
      <w:r w:rsidRPr="0049191D">
        <w:rPr>
          <w:rFonts w:cs="Times New Roman"/>
          <w:szCs w:val="24"/>
        </w:rPr>
        <w:t xml:space="preserve">. </w:t>
      </w:r>
      <w:r w:rsidR="00B23E08" w:rsidRPr="0049191D">
        <w:rPr>
          <w:rFonts w:cs="Times New Roman"/>
          <w:szCs w:val="24"/>
        </w:rPr>
        <w:t xml:space="preserve">Hydrologic characterization of undrained porous pavements. </w:t>
      </w:r>
      <w:r w:rsidRPr="00B23E08">
        <w:rPr>
          <w:rFonts w:cs="Times New Roman"/>
          <w:i/>
          <w:szCs w:val="24"/>
        </w:rPr>
        <w:t>Journal of Hydrologic Engineering</w:t>
      </w:r>
      <w:r w:rsidR="00510635">
        <w:rPr>
          <w:rFonts w:cs="Times New Roman"/>
          <w:i/>
          <w:szCs w:val="24"/>
        </w:rPr>
        <w:t>,</w:t>
      </w:r>
      <w:r w:rsidRPr="0049191D">
        <w:rPr>
          <w:rFonts w:cs="Times New Roman"/>
          <w:szCs w:val="24"/>
        </w:rPr>
        <w:t xml:space="preserve"> </w:t>
      </w:r>
      <w:r w:rsidRPr="00B23E08">
        <w:rPr>
          <w:rFonts w:cs="Times New Roman"/>
          <w:b/>
          <w:szCs w:val="24"/>
        </w:rPr>
        <w:t>19</w:t>
      </w:r>
      <w:r w:rsidR="00510635">
        <w:rPr>
          <w:rFonts w:cs="Times New Roman"/>
          <w:szCs w:val="24"/>
        </w:rPr>
        <w:t xml:space="preserve">, </w:t>
      </w:r>
      <w:r w:rsidRPr="0049191D">
        <w:rPr>
          <w:rFonts w:cs="Times New Roman"/>
          <w:szCs w:val="24"/>
        </w:rPr>
        <w:t>1069–1079.</w:t>
      </w:r>
    </w:p>
    <w:p w14:paraId="4A48D147" w14:textId="46FDA548"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lastRenderedPageBreak/>
        <w:t xml:space="preserve">Matthews, T., A. Y. Lo, and J. A. Byrne. </w:t>
      </w:r>
      <w:r w:rsidR="00510635">
        <w:rPr>
          <w:rFonts w:cs="Times New Roman"/>
          <w:szCs w:val="24"/>
        </w:rPr>
        <w:t>(</w:t>
      </w:r>
      <w:r w:rsidRPr="0049191D">
        <w:rPr>
          <w:rFonts w:cs="Times New Roman"/>
          <w:szCs w:val="24"/>
        </w:rPr>
        <w:t>2015</w:t>
      </w:r>
      <w:r w:rsidR="00510635">
        <w:rPr>
          <w:rFonts w:cs="Times New Roman"/>
          <w:szCs w:val="24"/>
        </w:rPr>
        <w:t>)</w:t>
      </w:r>
      <w:r w:rsidRPr="0049191D">
        <w:rPr>
          <w:rFonts w:cs="Times New Roman"/>
          <w:szCs w:val="24"/>
        </w:rPr>
        <w:t xml:space="preserve">. Reconceptualizing green infrastructure for climate change adaptation: Barriers to adoption and drivers for uptake by spatial planners. </w:t>
      </w:r>
      <w:r w:rsidRPr="00B23E08">
        <w:rPr>
          <w:rFonts w:cs="Times New Roman"/>
          <w:i/>
          <w:szCs w:val="24"/>
        </w:rPr>
        <w:t>Landscape and Urban Planning</w:t>
      </w:r>
      <w:r w:rsidR="00510635">
        <w:rPr>
          <w:rFonts w:cs="Times New Roman"/>
          <w:i/>
          <w:szCs w:val="24"/>
        </w:rPr>
        <w:t>,</w:t>
      </w:r>
      <w:r w:rsidRPr="0049191D">
        <w:rPr>
          <w:rFonts w:cs="Times New Roman"/>
          <w:szCs w:val="24"/>
        </w:rPr>
        <w:t xml:space="preserve"> </w:t>
      </w:r>
      <w:r w:rsidRPr="00B23E08">
        <w:rPr>
          <w:rFonts w:cs="Times New Roman"/>
          <w:b/>
          <w:szCs w:val="24"/>
        </w:rPr>
        <w:t>138</w:t>
      </w:r>
      <w:r w:rsidR="00510635" w:rsidRPr="00F6029E">
        <w:rPr>
          <w:rFonts w:cs="Times New Roman"/>
          <w:szCs w:val="24"/>
        </w:rPr>
        <w:t>,</w:t>
      </w:r>
      <w:r w:rsidR="00F6029E">
        <w:rPr>
          <w:rFonts w:cs="Times New Roman"/>
          <w:b/>
          <w:szCs w:val="24"/>
        </w:rPr>
        <w:t xml:space="preserve"> </w:t>
      </w:r>
      <w:r w:rsidRPr="0049191D">
        <w:rPr>
          <w:rFonts w:cs="Times New Roman"/>
          <w:szCs w:val="24"/>
        </w:rPr>
        <w:t>155–163.</w:t>
      </w:r>
    </w:p>
    <w:p w14:paraId="669170ED" w14:textId="0C02A0A3"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Melbourne Water. </w:t>
      </w:r>
      <w:r w:rsidR="00510635">
        <w:rPr>
          <w:rFonts w:cs="Times New Roman"/>
          <w:szCs w:val="24"/>
        </w:rPr>
        <w:t>(</w:t>
      </w:r>
      <w:r w:rsidRPr="0049191D">
        <w:rPr>
          <w:rFonts w:cs="Times New Roman"/>
          <w:szCs w:val="24"/>
        </w:rPr>
        <w:t>2016</w:t>
      </w:r>
      <w:r w:rsidR="00510635">
        <w:rPr>
          <w:rFonts w:cs="Times New Roman"/>
          <w:szCs w:val="24"/>
        </w:rPr>
        <w:t>)</w:t>
      </w:r>
      <w:r w:rsidRPr="0049191D">
        <w:rPr>
          <w:rFonts w:cs="Times New Roman"/>
          <w:szCs w:val="24"/>
        </w:rPr>
        <w:t>. Water sensitive urban design (WSUD)</w:t>
      </w:r>
      <w:r w:rsidR="00B23E08">
        <w:rPr>
          <w:rFonts w:cs="Times New Roman"/>
          <w:szCs w:val="24"/>
        </w:rPr>
        <w:t xml:space="preserve"> website</w:t>
      </w:r>
      <w:r w:rsidRPr="0049191D">
        <w:rPr>
          <w:rFonts w:cs="Times New Roman"/>
          <w:szCs w:val="24"/>
        </w:rPr>
        <w:t xml:space="preserve">. </w:t>
      </w:r>
      <w:hyperlink r:id="rId28" w:history="1">
        <w:r w:rsidR="00F6029E" w:rsidRPr="00767268">
          <w:rPr>
            <w:rStyle w:val="Hyperlink"/>
            <w:rFonts w:cs="Times New Roman"/>
            <w:szCs w:val="24"/>
          </w:rPr>
          <w:t>http://www.melbournewater.com.au/wsud</w:t>
        </w:r>
      </w:hyperlink>
      <w:r w:rsidR="00F6029E">
        <w:rPr>
          <w:rFonts w:cs="Times New Roman"/>
          <w:szCs w:val="24"/>
        </w:rPr>
        <w:t xml:space="preserve"> </w:t>
      </w:r>
    </w:p>
    <w:p w14:paraId="74A60FA8" w14:textId="5D199696"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Mentens, J., D. Raes, and M. Hermy. </w:t>
      </w:r>
      <w:r w:rsidR="00510635">
        <w:rPr>
          <w:rFonts w:cs="Times New Roman"/>
          <w:szCs w:val="24"/>
        </w:rPr>
        <w:t>(</w:t>
      </w:r>
      <w:r w:rsidRPr="0049191D">
        <w:rPr>
          <w:rFonts w:cs="Times New Roman"/>
          <w:szCs w:val="24"/>
        </w:rPr>
        <w:t>2006</w:t>
      </w:r>
      <w:r w:rsidR="00510635">
        <w:rPr>
          <w:rFonts w:cs="Times New Roman"/>
          <w:szCs w:val="24"/>
        </w:rPr>
        <w:t>)</w:t>
      </w:r>
      <w:r w:rsidRPr="0049191D">
        <w:rPr>
          <w:rFonts w:cs="Times New Roman"/>
          <w:szCs w:val="24"/>
        </w:rPr>
        <w:t>. Green roofs as a tool for solving the rainwater runoff problem in the urbanized 21</w:t>
      </w:r>
      <w:r w:rsidRPr="00233624">
        <w:rPr>
          <w:rFonts w:cs="Times New Roman"/>
          <w:szCs w:val="24"/>
          <w:vertAlign w:val="superscript"/>
        </w:rPr>
        <w:t>st</w:t>
      </w:r>
      <w:r w:rsidR="00233624">
        <w:rPr>
          <w:rFonts w:cs="Times New Roman"/>
          <w:szCs w:val="24"/>
        </w:rPr>
        <w:t xml:space="preserve"> </w:t>
      </w:r>
      <w:r w:rsidRPr="0049191D">
        <w:rPr>
          <w:rFonts w:cs="Times New Roman"/>
          <w:szCs w:val="24"/>
        </w:rPr>
        <w:t xml:space="preserve">century? </w:t>
      </w:r>
      <w:r w:rsidRPr="00B23E08">
        <w:rPr>
          <w:rFonts w:cs="Times New Roman"/>
          <w:i/>
          <w:szCs w:val="24"/>
        </w:rPr>
        <w:t>Landscape and Urban Planning</w:t>
      </w:r>
      <w:r w:rsidR="00510635">
        <w:rPr>
          <w:rFonts w:cs="Times New Roman"/>
          <w:i/>
          <w:szCs w:val="24"/>
        </w:rPr>
        <w:t>,</w:t>
      </w:r>
      <w:r w:rsidRPr="0049191D">
        <w:rPr>
          <w:rFonts w:cs="Times New Roman"/>
          <w:szCs w:val="24"/>
        </w:rPr>
        <w:t xml:space="preserve"> </w:t>
      </w:r>
      <w:r w:rsidRPr="00B23E08">
        <w:rPr>
          <w:rFonts w:cs="Times New Roman"/>
          <w:b/>
          <w:szCs w:val="24"/>
        </w:rPr>
        <w:t>77</w:t>
      </w:r>
      <w:r w:rsidR="00510635">
        <w:rPr>
          <w:rFonts w:cs="Times New Roman"/>
          <w:szCs w:val="24"/>
        </w:rPr>
        <w:t xml:space="preserve">, </w:t>
      </w:r>
      <w:r w:rsidRPr="0049191D">
        <w:rPr>
          <w:rFonts w:cs="Times New Roman"/>
          <w:szCs w:val="24"/>
        </w:rPr>
        <w:t>217–226.</w:t>
      </w:r>
    </w:p>
    <w:p w14:paraId="21B39EE3" w14:textId="43B20A52"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Millar, G., B. Yu, and T. Gardner. </w:t>
      </w:r>
      <w:r w:rsidR="00510635">
        <w:rPr>
          <w:rFonts w:cs="Times New Roman"/>
          <w:szCs w:val="24"/>
        </w:rPr>
        <w:t>(</w:t>
      </w:r>
      <w:r w:rsidRPr="0049191D">
        <w:rPr>
          <w:rFonts w:cs="Times New Roman"/>
          <w:szCs w:val="24"/>
        </w:rPr>
        <w:t>2003</w:t>
      </w:r>
      <w:r w:rsidR="00510635">
        <w:rPr>
          <w:rFonts w:cs="Times New Roman"/>
          <w:szCs w:val="24"/>
        </w:rPr>
        <w:t>)</w:t>
      </w:r>
      <w:r w:rsidRPr="0049191D">
        <w:rPr>
          <w:rFonts w:cs="Times New Roman"/>
          <w:szCs w:val="24"/>
        </w:rPr>
        <w:t xml:space="preserve">. Rainfall catch efficiency for domestic water supply. </w:t>
      </w:r>
      <w:r w:rsidRPr="00BA133D">
        <w:rPr>
          <w:rFonts w:cs="Times New Roman"/>
          <w:i/>
          <w:szCs w:val="24"/>
        </w:rPr>
        <w:t>Proceedings of the 28</w:t>
      </w:r>
      <w:r w:rsidRPr="00BA133D">
        <w:rPr>
          <w:rFonts w:cs="Times New Roman"/>
          <w:i/>
          <w:szCs w:val="24"/>
          <w:vertAlign w:val="superscript"/>
        </w:rPr>
        <w:t>th</w:t>
      </w:r>
      <w:r w:rsidRPr="00BA133D">
        <w:rPr>
          <w:rFonts w:cs="Times New Roman"/>
          <w:i/>
          <w:szCs w:val="24"/>
        </w:rPr>
        <w:t xml:space="preserve"> International Hydrology and Water Resources Symposium</w:t>
      </w:r>
      <w:r w:rsidRPr="0049191D">
        <w:rPr>
          <w:rFonts w:cs="Times New Roman"/>
          <w:szCs w:val="24"/>
        </w:rPr>
        <w:t xml:space="preserve">. </w:t>
      </w:r>
      <w:r w:rsidR="00BA133D" w:rsidRPr="0049191D">
        <w:rPr>
          <w:rFonts w:cs="Times New Roman"/>
          <w:szCs w:val="24"/>
        </w:rPr>
        <w:t>Wollongong, New South Wales</w:t>
      </w:r>
      <w:r w:rsidR="00BA133D">
        <w:rPr>
          <w:rFonts w:cs="Times New Roman"/>
          <w:szCs w:val="24"/>
        </w:rPr>
        <w:t>:</w:t>
      </w:r>
      <w:r w:rsidR="00BA133D" w:rsidRPr="0049191D">
        <w:rPr>
          <w:rFonts w:cs="Times New Roman"/>
          <w:szCs w:val="24"/>
        </w:rPr>
        <w:t xml:space="preserve"> </w:t>
      </w:r>
      <w:r w:rsidRPr="0049191D">
        <w:rPr>
          <w:rFonts w:cs="Times New Roman"/>
          <w:szCs w:val="24"/>
        </w:rPr>
        <w:t>Institution of Engineers</w:t>
      </w:r>
      <w:r w:rsidR="00BA133D">
        <w:rPr>
          <w:rFonts w:cs="Times New Roman"/>
          <w:szCs w:val="24"/>
        </w:rPr>
        <w:t>.</w:t>
      </w:r>
    </w:p>
    <w:p w14:paraId="02E331E0" w14:textId="0553FCA2"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Mitsch, W. J., L. Zhang, E. Waletzko, and B. Bernal. </w:t>
      </w:r>
      <w:r w:rsidR="00510635">
        <w:rPr>
          <w:rFonts w:cs="Times New Roman"/>
          <w:szCs w:val="24"/>
        </w:rPr>
        <w:t>(</w:t>
      </w:r>
      <w:r w:rsidRPr="0049191D">
        <w:rPr>
          <w:rFonts w:cs="Times New Roman"/>
          <w:szCs w:val="24"/>
        </w:rPr>
        <w:t>2014</w:t>
      </w:r>
      <w:r w:rsidR="00510635">
        <w:rPr>
          <w:rFonts w:cs="Times New Roman"/>
          <w:szCs w:val="24"/>
        </w:rPr>
        <w:t>)</w:t>
      </w:r>
      <w:r w:rsidRPr="0049191D">
        <w:rPr>
          <w:rFonts w:cs="Times New Roman"/>
          <w:szCs w:val="24"/>
        </w:rPr>
        <w:t xml:space="preserve">. Validation of the ecosystem services of created wetlands: Two decades of plant succession, nutrient retention, and carbon sequestration in experimental riverine marshes. </w:t>
      </w:r>
      <w:r w:rsidRPr="00B23E08">
        <w:rPr>
          <w:rFonts w:cs="Times New Roman"/>
          <w:i/>
          <w:szCs w:val="24"/>
        </w:rPr>
        <w:t>Ecologica</w:t>
      </w:r>
      <w:r w:rsidR="00510635">
        <w:rPr>
          <w:rFonts w:cs="Times New Roman"/>
          <w:i/>
          <w:szCs w:val="24"/>
        </w:rPr>
        <w:t>l Engineer</w:t>
      </w:r>
      <w:r w:rsidRPr="00B23E08">
        <w:rPr>
          <w:rFonts w:cs="Times New Roman"/>
          <w:i/>
          <w:szCs w:val="24"/>
        </w:rPr>
        <w:t>ing</w:t>
      </w:r>
      <w:r w:rsidR="00510635">
        <w:rPr>
          <w:rFonts w:cs="Times New Roman"/>
          <w:i/>
          <w:szCs w:val="24"/>
        </w:rPr>
        <w:t>,</w:t>
      </w:r>
      <w:r w:rsidRPr="0049191D">
        <w:rPr>
          <w:rFonts w:cs="Times New Roman"/>
          <w:szCs w:val="24"/>
        </w:rPr>
        <w:t xml:space="preserve"> </w:t>
      </w:r>
      <w:r w:rsidRPr="00B23E08">
        <w:rPr>
          <w:rFonts w:cs="Times New Roman"/>
          <w:b/>
          <w:szCs w:val="24"/>
        </w:rPr>
        <w:t>72</w:t>
      </w:r>
      <w:r w:rsidR="00510635">
        <w:rPr>
          <w:rFonts w:cs="Times New Roman"/>
          <w:szCs w:val="24"/>
        </w:rPr>
        <w:t xml:space="preserve">, </w:t>
      </w:r>
      <w:r w:rsidRPr="0049191D">
        <w:rPr>
          <w:rFonts w:cs="Times New Roman"/>
          <w:szCs w:val="24"/>
        </w:rPr>
        <w:t>11–24.</w:t>
      </w:r>
    </w:p>
    <w:p w14:paraId="60FD15D2" w14:textId="2EDD53FB"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Moran, A., W. Hunt, and J. Smith. </w:t>
      </w:r>
      <w:r w:rsidR="00510635">
        <w:rPr>
          <w:rFonts w:cs="Times New Roman"/>
          <w:szCs w:val="24"/>
        </w:rPr>
        <w:t>(</w:t>
      </w:r>
      <w:r w:rsidRPr="0049191D">
        <w:rPr>
          <w:rFonts w:cs="Times New Roman"/>
          <w:szCs w:val="24"/>
        </w:rPr>
        <w:t>2004</w:t>
      </w:r>
      <w:r w:rsidR="00510635">
        <w:rPr>
          <w:rFonts w:cs="Times New Roman"/>
          <w:szCs w:val="24"/>
        </w:rPr>
        <w:t>)</w:t>
      </w:r>
      <w:r w:rsidRPr="0049191D">
        <w:rPr>
          <w:rFonts w:cs="Times New Roman"/>
          <w:szCs w:val="24"/>
        </w:rPr>
        <w:t xml:space="preserve">. </w:t>
      </w:r>
      <w:r w:rsidRPr="00F6029E">
        <w:rPr>
          <w:rFonts w:cs="Times New Roman"/>
          <w:i/>
          <w:szCs w:val="24"/>
        </w:rPr>
        <w:t>Hydrological and water quality performance from greenroofs in Goldsboro and Raleigh, North Carolina</w:t>
      </w:r>
      <w:r w:rsidRPr="0049191D">
        <w:rPr>
          <w:rFonts w:cs="Times New Roman"/>
          <w:szCs w:val="24"/>
        </w:rPr>
        <w:t xml:space="preserve">. </w:t>
      </w:r>
      <w:r w:rsidR="00F6029E">
        <w:rPr>
          <w:rFonts w:cs="Times New Roman"/>
          <w:szCs w:val="24"/>
        </w:rPr>
        <w:t xml:space="preserve">Raleigh, NC: </w:t>
      </w:r>
      <w:r w:rsidRPr="0049191D">
        <w:rPr>
          <w:rFonts w:cs="Times New Roman"/>
          <w:szCs w:val="24"/>
        </w:rPr>
        <w:t>N</w:t>
      </w:r>
      <w:r w:rsidR="00F6029E">
        <w:rPr>
          <w:rFonts w:cs="Times New Roman"/>
          <w:szCs w:val="24"/>
        </w:rPr>
        <w:t>orth Carolina State University</w:t>
      </w:r>
      <w:r w:rsidRPr="0049191D">
        <w:rPr>
          <w:rFonts w:cs="Times New Roman"/>
          <w:szCs w:val="24"/>
        </w:rPr>
        <w:t xml:space="preserve"> Biological and Agricultural Engineering.</w:t>
      </w:r>
    </w:p>
    <w:p w14:paraId="683B0303" w14:textId="639B6207"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Morgan, S., S. Celik, and W. Retzlaff. </w:t>
      </w:r>
      <w:r w:rsidR="00510635">
        <w:rPr>
          <w:rFonts w:cs="Times New Roman"/>
          <w:szCs w:val="24"/>
        </w:rPr>
        <w:t>(</w:t>
      </w:r>
      <w:r w:rsidRPr="0049191D">
        <w:rPr>
          <w:rFonts w:cs="Times New Roman"/>
          <w:szCs w:val="24"/>
        </w:rPr>
        <w:t>2013</w:t>
      </w:r>
      <w:r w:rsidR="00510635">
        <w:rPr>
          <w:rFonts w:cs="Times New Roman"/>
          <w:szCs w:val="24"/>
        </w:rPr>
        <w:t>)</w:t>
      </w:r>
      <w:r w:rsidRPr="0049191D">
        <w:rPr>
          <w:rFonts w:cs="Times New Roman"/>
          <w:szCs w:val="24"/>
        </w:rPr>
        <w:t xml:space="preserve">. </w:t>
      </w:r>
      <w:r w:rsidR="00B23E08" w:rsidRPr="0049191D">
        <w:rPr>
          <w:rFonts w:cs="Times New Roman"/>
          <w:szCs w:val="24"/>
        </w:rPr>
        <w:t xml:space="preserve">Green roof storm-water runoff quantity and quality. </w:t>
      </w:r>
      <w:r w:rsidRPr="00B23E08">
        <w:rPr>
          <w:rFonts w:cs="Times New Roman"/>
          <w:i/>
          <w:szCs w:val="24"/>
        </w:rPr>
        <w:t>Journal of Environmental Engineering</w:t>
      </w:r>
      <w:r w:rsidR="00510635">
        <w:rPr>
          <w:rFonts w:cs="Times New Roman"/>
          <w:i/>
          <w:szCs w:val="24"/>
        </w:rPr>
        <w:t>,</w:t>
      </w:r>
      <w:r w:rsidRPr="0049191D">
        <w:rPr>
          <w:rFonts w:cs="Times New Roman"/>
          <w:szCs w:val="24"/>
        </w:rPr>
        <w:t xml:space="preserve"> </w:t>
      </w:r>
      <w:r w:rsidRPr="00B23E08">
        <w:rPr>
          <w:rFonts w:cs="Times New Roman"/>
          <w:b/>
          <w:szCs w:val="24"/>
        </w:rPr>
        <w:t>139</w:t>
      </w:r>
      <w:r w:rsidR="00510635">
        <w:rPr>
          <w:rFonts w:cs="Times New Roman"/>
          <w:szCs w:val="24"/>
        </w:rPr>
        <w:t>,</w:t>
      </w:r>
      <w:r w:rsidR="00F6029E">
        <w:rPr>
          <w:rFonts w:cs="Times New Roman"/>
          <w:szCs w:val="24"/>
        </w:rPr>
        <w:t xml:space="preserve"> </w:t>
      </w:r>
      <w:r w:rsidR="00AD1A9B">
        <w:rPr>
          <w:rFonts w:cs="Times New Roman"/>
          <w:szCs w:val="24"/>
        </w:rPr>
        <w:t>4</w:t>
      </w:r>
      <w:r w:rsidRPr="0049191D">
        <w:rPr>
          <w:rFonts w:cs="Times New Roman"/>
          <w:szCs w:val="24"/>
        </w:rPr>
        <w:t>.</w:t>
      </w:r>
    </w:p>
    <w:p w14:paraId="3AEF863F" w14:textId="0F1AEA5E"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Nawaz, R., A. McDonald, and S. Postoyko. </w:t>
      </w:r>
      <w:r w:rsidR="00510635">
        <w:rPr>
          <w:rFonts w:cs="Times New Roman"/>
          <w:szCs w:val="24"/>
        </w:rPr>
        <w:t>(</w:t>
      </w:r>
      <w:r w:rsidRPr="0049191D">
        <w:rPr>
          <w:rFonts w:cs="Times New Roman"/>
          <w:szCs w:val="24"/>
        </w:rPr>
        <w:t>2015</w:t>
      </w:r>
      <w:r w:rsidR="00510635">
        <w:rPr>
          <w:rFonts w:cs="Times New Roman"/>
          <w:szCs w:val="24"/>
        </w:rPr>
        <w:t>)</w:t>
      </w:r>
      <w:r w:rsidRPr="0049191D">
        <w:rPr>
          <w:rFonts w:cs="Times New Roman"/>
          <w:szCs w:val="24"/>
        </w:rPr>
        <w:t xml:space="preserve">. Hydrological performance of a full-scale extensive green roof located in a temperate climate. </w:t>
      </w:r>
      <w:r w:rsidRPr="00AD1A9B">
        <w:rPr>
          <w:rFonts w:cs="Times New Roman"/>
          <w:i/>
          <w:szCs w:val="24"/>
        </w:rPr>
        <w:t>Ecological Engineering</w:t>
      </w:r>
      <w:r w:rsidR="00510635">
        <w:rPr>
          <w:rFonts w:cs="Times New Roman"/>
          <w:i/>
          <w:szCs w:val="24"/>
        </w:rPr>
        <w:t>,</w:t>
      </w:r>
      <w:r w:rsidRPr="0049191D">
        <w:rPr>
          <w:rFonts w:cs="Times New Roman"/>
          <w:szCs w:val="24"/>
        </w:rPr>
        <w:t xml:space="preserve"> </w:t>
      </w:r>
      <w:r w:rsidRPr="00AD1A9B">
        <w:rPr>
          <w:rFonts w:cs="Times New Roman"/>
          <w:b/>
          <w:szCs w:val="24"/>
        </w:rPr>
        <w:t>82</w:t>
      </w:r>
      <w:r w:rsidR="00510635">
        <w:rPr>
          <w:rFonts w:cs="Times New Roman"/>
          <w:szCs w:val="24"/>
        </w:rPr>
        <w:t xml:space="preserve">, </w:t>
      </w:r>
      <w:r w:rsidRPr="0049191D">
        <w:rPr>
          <w:rFonts w:cs="Times New Roman"/>
          <w:szCs w:val="24"/>
        </w:rPr>
        <w:t>66–80.</w:t>
      </w:r>
    </w:p>
    <w:p w14:paraId="11FDF7E8" w14:textId="1C8C2AF6"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lastRenderedPageBreak/>
        <w:t xml:space="preserve">NERR. </w:t>
      </w:r>
      <w:r w:rsidR="00510635">
        <w:rPr>
          <w:rFonts w:cs="Times New Roman"/>
          <w:szCs w:val="24"/>
        </w:rPr>
        <w:t>(</w:t>
      </w:r>
      <w:r w:rsidRPr="0049191D">
        <w:rPr>
          <w:rFonts w:cs="Times New Roman"/>
          <w:szCs w:val="24"/>
        </w:rPr>
        <w:t>2016</w:t>
      </w:r>
      <w:r w:rsidR="00510635">
        <w:rPr>
          <w:rFonts w:cs="Times New Roman"/>
          <w:szCs w:val="24"/>
        </w:rPr>
        <w:t>)</w:t>
      </w:r>
      <w:r w:rsidRPr="0049191D">
        <w:rPr>
          <w:rFonts w:cs="Times New Roman"/>
          <w:szCs w:val="24"/>
        </w:rPr>
        <w:t xml:space="preserve">. </w:t>
      </w:r>
      <w:r w:rsidR="00AD1A9B" w:rsidRPr="00F6029E">
        <w:rPr>
          <w:rFonts w:cs="Times New Roman"/>
          <w:i/>
          <w:szCs w:val="24"/>
        </w:rPr>
        <w:t>Implementing credits and incentives for innovative stormwater management.</w:t>
      </w:r>
      <w:r w:rsidR="00AD1A9B" w:rsidRPr="0049191D">
        <w:rPr>
          <w:rFonts w:cs="Times New Roman"/>
          <w:szCs w:val="24"/>
        </w:rPr>
        <w:t xml:space="preserve"> </w:t>
      </w:r>
      <w:r w:rsidR="00F6029E">
        <w:rPr>
          <w:rFonts w:cs="Times New Roman"/>
          <w:szCs w:val="24"/>
        </w:rPr>
        <w:t>(</w:t>
      </w:r>
      <w:r w:rsidR="00AD1A9B">
        <w:rPr>
          <w:rFonts w:cs="Times New Roman"/>
          <w:szCs w:val="24"/>
        </w:rPr>
        <w:t>Final Report</w:t>
      </w:r>
      <w:r w:rsidR="00F6029E">
        <w:rPr>
          <w:rFonts w:cs="Times New Roman"/>
          <w:szCs w:val="24"/>
        </w:rPr>
        <w:t>).</w:t>
      </w:r>
      <w:r w:rsidR="00AD1A9B">
        <w:rPr>
          <w:rFonts w:cs="Times New Roman"/>
          <w:szCs w:val="24"/>
        </w:rPr>
        <w:t xml:space="preserve"> North Carolina State University and Ohio Department of Natural Resources for the</w:t>
      </w:r>
      <w:r w:rsidRPr="0049191D">
        <w:rPr>
          <w:rFonts w:cs="Times New Roman"/>
          <w:szCs w:val="24"/>
        </w:rPr>
        <w:t xml:space="preserve"> National Estuarine Research Reserve System Science Collaborative, </w:t>
      </w:r>
      <w:r w:rsidR="00AD1A9B">
        <w:rPr>
          <w:rFonts w:cs="Times New Roman"/>
          <w:szCs w:val="24"/>
        </w:rPr>
        <w:t>NOAA Grant Number NA09NOS4190153.</w:t>
      </w:r>
      <w:r w:rsidR="00F6029E" w:rsidRPr="00F6029E">
        <w:rPr>
          <w:rFonts w:cs="Times New Roman"/>
          <w:szCs w:val="24"/>
        </w:rPr>
        <w:t xml:space="preserve"> </w:t>
      </w:r>
      <w:r w:rsidR="00F6029E">
        <w:rPr>
          <w:rFonts w:cs="Times New Roman"/>
          <w:szCs w:val="24"/>
        </w:rPr>
        <w:t>600 pages.</w:t>
      </w:r>
    </w:p>
    <w:p w14:paraId="571C2AAA" w14:textId="2DEDF36D"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Newcomer, M. E., J. J. Gurdak, L. S. Sklar, and L. Nanus. </w:t>
      </w:r>
      <w:r w:rsidR="00510635">
        <w:rPr>
          <w:rFonts w:cs="Times New Roman"/>
          <w:szCs w:val="24"/>
        </w:rPr>
        <w:t>(</w:t>
      </w:r>
      <w:r w:rsidRPr="0049191D">
        <w:rPr>
          <w:rFonts w:cs="Times New Roman"/>
          <w:szCs w:val="24"/>
        </w:rPr>
        <w:t>2014</w:t>
      </w:r>
      <w:r w:rsidR="00510635">
        <w:rPr>
          <w:rFonts w:cs="Times New Roman"/>
          <w:szCs w:val="24"/>
        </w:rPr>
        <w:t>)</w:t>
      </w:r>
      <w:r w:rsidRPr="0049191D">
        <w:rPr>
          <w:rFonts w:cs="Times New Roman"/>
          <w:szCs w:val="24"/>
        </w:rPr>
        <w:t xml:space="preserve">. Urban recharge beneath low impact development and effects of climate variability and change. </w:t>
      </w:r>
      <w:r w:rsidRPr="00AD1A9B">
        <w:rPr>
          <w:rFonts w:cs="Times New Roman"/>
          <w:i/>
          <w:szCs w:val="24"/>
        </w:rPr>
        <w:t>Water Resources Research</w:t>
      </w:r>
      <w:r w:rsidR="00510635">
        <w:rPr>
          <w:rFonts w:cs="Times New Roman"/>
          <w:i/>
          <w:szCs w:val="24"/>
        </w:rPr>
        <w:t>,</w:t>
      </w:r>
      <w:r w:rsidRPr="0049191D">
        <w:rPr>
          <w:rFonts w:cs="Times New Roman"/>
          <w:szCs w:val="24"/>
        </w:rPr>
        <w:t xml:space="preserve"> </w:t>
      </w:r>
      <w:r w:rsidRPr="00AD1A9B">
        <w:rPr>
          <w:rFonts w:cs="Times New Roman"/>
          <w:b/>
          <w:szCs w:val="24"/>
        </w:rPr>
        <w:t>50</w:t>
      </w:r>
      <w:r w:rsidR="00510635">
        <w:rPr>
          <w:rFonts w:cs="Times New Roman"/>
          <w:szCs w:val="24"/>
        </w:rPr>
        <w:t xml:space="preserve">, </w:t>
      </w:r>
      <w:r w:rsidRPr="0049191D">
        <w:rPr>
          <w:rFonts w:cs="Times New Roman"/>
          <w:szCs w:val="24"/>
        </w:rPr>
        <w:t>1716–1734.</w:t>
      </w:r>
    </w:p>
    <w:p w14:paraId="6E9D9C1D" w14:textId="658E6635"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Nungesser, M. K., and M. J. Chimney. </w:t>
      </w:r>
      <w:r w:rsidR="00510635">
        <w:rPr>
          <w:rFonts w:cs="Times New Roman"/>
          <w:szCs w:val="24"/>
        </w:rPr>
        <w:t>(</w:t>
      </w:r>
      <w:r w:rsidRPr="0049191D">
        <w:rPr>
          <w:rFonts w:cs="Times New Roman"/>
          <w:szCs w:val="24"/>
        </w:rPr>
        <w:t>2006</w:t>
      </w:r>
      <w:r w:rsidR="00510635">
        <w:rPr>
          <w:rFonts w:cs="Times New Roman"/>
          <w:szCs w:val="24"/>
        </w:rPr>
        <w:t>)</w:t>
      </w:r>
      <w:r w:rsidRPr="0049191D">
        <w:rPr>
          <w:rFonts w:cs="Times New Roman"/>
          <w:szCs w:val="24"/>
        </w:rPr>
        <w:t xml:space="preserve">. A hydrologic assessment of the Everglades Nutrient Removal Project, a subtropical constructed wetland in South Florida (USA). </w:t>
      </w:r>
      <w:r w:rsidRPr="00AD1A9B">
        <w:rPr>
          <w:rFonts w:cs="Times New Roman"/>
          <w:i/>
          <w:szCs w:val="24"/>
        </w:rPr>
        <w:t>Ecological Engineering</w:t>
      </w:r>
      <w:r w:rsidR="00510635">
        <w:rPr>
          <w:rFonts w:cs="Times New Roman"/>
          <w:i/>
          <w:szCs w:val="24"/>
        </w:rPr>
        <w:t>,</w:t>
      </w:r>
      <w:r w:rsidRPr="0049191D">
        <w:rPr>
          <w:rFonts w:cs="Times New Roman"/>
          <w:szCs w:val="24"/>
        </w:rPr>
        <w:t xml:space="preserve"> </w:t>
      </w:r>
      <w:r w:rsidRPr="00AD1A9B">
        <w:rPr>
          <w:rFonts w:cs="Times New Roman"/>
          <w:b/>
          <w:szCs w:val="24"/>
        </w:rPr>
        <w:t>2006</w:t>
      </w:r>
      <w:r w:rsidR="00510635" w:rsidRPr="00510635">
        <w:rPr>
          <w:rFonts w:cs="Times New Roman"/>
          <w:szCs w:val="24"/>
        </w:rPr>
        <w:t>,</w:t>
      </w:r>
      <w:r w:rsidR="00510635">
        <w:rPr>
          <w:rFonts w:cs="Times New Roman"/>
          <w:b/>
          <w:szCs w:val="24"/>
        </w:rPr>
        <w:t xml:space="preserve"> </w:t>
      </w:r>
      <w:r w:rsidRPr="0049191D">
        <w:rPr>
          <w:rFonts w:cs="Times New Roman"/>
          <w:szCs w:val="24"/>
        </w:rPr>
        <w:t>331–344.</w:t>
      </w:r>
    </w:p>
    <w:p w14:paraId="2F7AF501" w14:textId="3603B8F9" w:rsidR="00E63608" w:rsidRPr="0049191D" w:rsidRDefault="0030175B" w:rsidP="00A66D36">
      <w:pPr>
        <w:pStyle w:val="Bibliography"/>
        <w:numPr>
          <w:ilvl w:val="0"/>
          <w:numId w:val="10"/>
        </w:numPr>
        <w:ind w:left="540" w:hanging="540"/>
        <w:rPr>
          <w:rFonts w:cs="Times New Roman"/>
          <w:szCs w:val="24"/>
        </w:rPr>
      </w:pPr>
      <w:r w:rsidRPr="0049191D">
        <w:rPr>
          <w:rFonts w:cs="Times New Roman"/>
          <w:szCs w:val="24"/>
        </w:rPr>
        <w:t>N</w:t>
      </w:r>
      <w:r>
        <w:rPr>
          <w:rFonts w:cs="Times New Roman"/>
          <w:szCs w:val="24"/>
        </w:rPr>
        <w:t>Y State Department of Environmental Conservation</w:t>
      </w:r>
      <w:r w:rsidR="00E63608" w:rsidRPr="0049191D">
        <w:rPr>
          <w:rFonts w:cs="Times New Roman"/>
          <w:szCs w:val="24"/>
        </w:rPr>
        <w:t xml:space="preserve">. </w:t>
      </w:r>
      <w:r w:rsidR="00510635">
        <w:rPr>
          <w:rFonts w:cs="Times New Roman"/>
          <w:szCs w:val="24"/>
        </w:rPr>
        <w:t>(</w:t>
      </w:r>
      <w:r w:rsidR="00E63608" w:rsidRPr="0049191D">
        <w:rPr>
          <w:rFonts w:cs="Times New Roman"/>
          <w:szCs w:val="24"/>
        </w:rPr>
        <w:t>2013</w:t>
      </w:r>
      <w:r w:rsidR="00510635">
        <w:rPr>
          <w:rFonts w:cs="Times New Roman"/>
          <w:szCs w:val="24"/>
        </w:rPr>
        <w:t>)</w:t>
      </w:r>
      <w:r w:rsidR="00E63608" w:rsidRPr="0049191D">
        <w:rPr>
          <w:rFonts w:cs="Times New Roman"/>
          <w:szCs w:val="24"/>
        </w:rPr>
        <w:t xml:space="preserve">. Runoff Reduction Worksheets. </w:t>
      </w:r>
      <w:hyperlink r:id="rId29" w:history="1">
        <w:r w:rsidR="00F6029E" w:rsidRPr="00767268">
          <w:rPr>
            <w:rStyle w:val="Hyperlink"/>
            <w:rFonts w:cs="Times New Roman"/>
            <w:szCs w:val="24"/>
          </w:rPr>
          <w:t>http://www.dec.ny.gov/chemical/8694.html</w:t>
        </w:r>
      </w:hyperlink>
      <w:r w:rsidR="00F6029E">
        <w:rPr>
          <w:rFonts w:cs="Times New Roman"/>
          <w:szCs w:val="24"/>
        </w:rPr>
        <w:t xml:space="preserve"> </w:t>
      </w:r>
    </w:p>
    <w:p w14:paraId="1B15F391" w14:textId="38DA5952"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N</w:t>
      </w:r>
      <w:r w:rsidR="0030175B">
        <w:rPr>
          <w:rFonts w:cs="Times New Roman"/>
          <w:szCs w:val="24"/>
        </w:rPr>
        <w:t>Y State Department of Environmental Conservation</w:t>
      </w:r>
      <w:r w:rsidRPr="0049191D">
        <w:rPr>
          <w:rFonts w:cs="Times New Roman"/>
          <w:szCs w:val="24"/>
        </w:rPr>
        <w:t xml:space="preserve"> and C</w:t>
      </w:r>
      <w:r w:rsidR="0030175B">
        <w:rPr>
          <w:rFonts w:cs="Times New Roman"/>
          <w:szCs w:val="24"/>
        </w:rPr>
        <w:t>enter for Watershed Protection</w:t>
      </w:r>
      <w:r w:rsidRPr="0049191D">
        <w:rPr>
          <w:rFonts w:cs="Times New Roman"/>
          <w:szCs w:val="24"/>
        </w:rPr>
        <w:t xml:space="preserve">. </w:t>
      </w:r>
      <w:r w:rsidR="00510635">
        <w:rPr>
          <w:rFonts w:cs="Times New Roman"/>
          <w:szCs w:val="24"/>
        </w:rPr>
        <w:t>(</w:t>
      </w:r>
      <w:r w:rsidRPr="0049191D">
        <w:rPr>
          <w:rFonts w:cs="Times New Roman"/>
          <w:szCs w:val="24"/>
        </w:rPr>
        <w:t>2015</w:t>
      </w:r>
      <w:r w:rsidR="00510635">
        <w:rPr>
          <w:rFonts w:cs="Times New Roman"/>
          <w:szCs w:val="24"/>
        </w:rPr>
        <w:t>)</w:t>
      </w:r>
      <w:r w:rsidRPr="0049191D">
        <w:rPr>
          <w:rFonts w:cs="Times New Roman"/>
          <w:szCs w:val="24"/>
        </w:rPr>
        <w:t xml:space="preserve">. </w:t>
      </w:r>
      <w:r w:rsidRPr="00F6029E">
        <w:rPr>
          <w:rFonts w:cs="Times New Roman"/>
          <w:i/>
          <w:szCs w:val="24"/>
        </w:rPr>
        <w:t xml:space="preserve">New York </w:t>
      </w:r>
      <w:r w:rsidR="00AD1A9B" w:rsidRPr="00F6029E">
        <w:rPr>
          <w:rFonts w:cs="Times New Roman"/>
          <w:i/>
          <w:szCs w:val="24"/>
        </w:rPr>
        <w:t>state stormwater management design m</w:t>
      </w:r>
      <w:r w:rsidRPr="00F6029E">
        <w:rPr>
          <w:rFonts w:cs="Times New Roman"/>
          <w:i/>
          <w:szCs w:val="24"/>
        </w:rPr>
        <w:t>anual</w:t>
      </w:r>
      <w:r w:rsidRPr="0049191D">
        <w:rPr>
          <w:rFonts w:cs="Times New Roman"/>
          <w:szCs w:val="24"/>
        </w:rPr>
        <w:t xml:space="preserve">. </w:t>
      </w:r>
      <w:r w:rsidR="00F6029E">
        <w:rPr>
          <w:rFonts w:cs="Times New Roman"/>
          <w:szCs w:val="24"/>
        </w:rPr>
        <w:t>(</w:t>
      </w:r>
      <w:r w:rsidRPr="0049191D">
        <w:rPr>
          <w:rFonts w:cs="Times New Roman"/>
          <w:szCs w:val="24"/>
        </w:rPr>
        <w:t>Design Manual</w:t>
      </w:r>
      <w:r w:rsidR="00F6029E">
        <w:rPr>
          <w:rFonts w:cs="Times New Roman"/>
          <w:szCs w:val="24"/>
        </w:rPr>
        <w:t>). Albany, NY:</w:t>
      </w:r>
      <w:r w:rsidRPr="0049191D">
        <w:rPr>
          <w:rFonts w:cs="Times New Roman"/>
          <w:szCs w:val="24"/>
        </w:rPr>
        <w:t xml:space="preserve"> </w:t>
      </w:r>
      <w:r w:rsidR="0030175B">
        <w:rPr>
          <w:rFonts w:cs="Times New Roman"/>
          <w:szCs w:val="24"/>
        </w:rPr>
        <w:t>NYSDEC</w:t>
      </w:r>
      <w:r w:rsidRPr="0049191D">
        <w:rPr>
          <w:rFonts w:cs="Times New Roman"/>
          <w:szCs w:val="24"/>
        </w:rPr>
        <w:t>.</w:t>
      </w:r>
      <w:r w:rsidR="00F6029E" w:rsidRPr="00F6029E">
        <w:rPr>
          <w:rFonts w:cs="Times New Roman"/>
          <w:szCs w:val="24"/>
        </w:rPr>
        <w:t xml:space="preserve"> </w:t>
      </w:r>
      <w:r w:rsidR="00F6029E">
        <w:rPr>
          <w:rFonts w:cs="Times New Roman"/>
          <w:szCs w:val="24"/>
        </w:rPr>
        <w:t>578 pages</w:t>
      </w:r>
      <w:r w:rsidR="00F6029E" w:rsidRPr="0049191D">
        <w:rPr>
          <w:rFonts w:cs="Times New Roman"/>
          <w:szCs w:val="24"/>
        </w:rPr>
        <w:t>.</w:t>
      </w:r>
    </w:p>
    <w:p w14:paraId="342DD11A" w14:textId="3F4EB536" w:rsidR="00E63608" w:rsidRPr="0049191D" w:rsidRDefault="0030175B" w:rsidP="00A66D36">
      <w:pPr>
        <w:pStyle w:val="Bibliography"/>
        <w:numPr>
          <w:ilvl w:val="0"/>
          <w:numId w:val="10"/>
        </w:numPr>
        <w:ind w:left="540" w:hanging="540"/>
        <w:rPr>
          <w:rFonts w:cs="Times New Roman"/>
          <w:szCs w:val="24"/>
        </w:rPr>
      </w:pPr>
      <w:r w:rsidRPr="0049191D">
        <w:rPr>
          <w:rFonts w:cs="Times New Roman"/>
          <w:szCs w:val="24"/>
        </w:rPr>
        <w:t>PA Department of Environmental Protection</w:t>
      </w:r>
      <w:r w:rsidR="00510635">
        <w:rPr>
          <w:rFonts w:cs="Times New Roman"/>
          <w:szCs w:val="24"/>
        </w:rPr>
        <w:t>. (</w:t>
      </w:r>
      <w:r w:rsidR="00E63608" w:rsidRPr="0049191D">
        <w:rPr>
          <w:rFonts w:cs="Times New Roman"/>
          <w:szCs w:val="24"/>
        </w:rPr>
        <w:t>2</w:t>
      </w:r>
      <w:r w:rsidR="00AD1A9B">
        <w:rPr>
          <w:rFonts w:cs="Times New Roman"/>
          <w:szCs w:val="24"/>
        </w:rPr>
        <w:t>006</w:t>
      </w:r>
      <w:r w:rsidR="00510635">
        <w:rPr>
          <w:rFonts w:cs="Times New Roman"/>
          <w:szCs w:val="24"/>
        </w:rPr>
        <w:t>)</w:t>
      </w:r>
      <w:r w:rsidR="00AD1A9B">
        <w:rPr>
          <w:rFonts w:cs="Times New Roman"/>
          <w:szCs w:val="24"/>
        </w:rPr>
        <w:t xml:space="preserve">. </w:t>
      </w:r>
      <w:r w:rsidR="00AD1A9B" w:rsidRPr="0030175B">
        <w:rPr>
          <w:rFonts w:cs="Times New Roman"/>
          <w:i/>
          <w:szCs w:val="24"/>
        </w:rPr>
        <w:t>Pennsylvania stormwater best management practices m</w:t>
      </w:r>
      <w:r w:rsidR="00E63608" w:rsidRPr="0030175B">
        <w:rPr>
          <w:rFonts w:cs="Times New Roman"/>
          <w:i/>
          <w:szCs w:val="24"/>
        </w:rPr>
        <w:t>anual</w:t>
      </w:r>
      <w:r w:rsidR="00E63608" w:rsidRPr="0049191D">
        <w:rPr>
          <w:rFonts w:cs="Times New Roman"/>
          <w:szCs w:val="24"/>
        </w:rPr>
        <w:t>.</w:t>
      </w:r>
      <w:r w:rsidR="00AD1A9B">
        <w:rPr>
          <w:rFonts w:cs="Times New Roman"/>
          <w:szCs w:val="24"/>
        </w:rPr>
        <w:t xml:space="preserve"> </w:t>
      </w:r>
      <w:r>
        <w:rPr>
          <w:rFonts w:cs="Times New Roman"/>
          <w:szCs w:val="24"/>
        </w:rPr>
        <w:t xml:space="preserve">(Design Manual). Harrisburg, PA: PA DEP </w:t>
      </w:r>
      <w:r w:rsidR="00AD1A9B">
        <w:rPr>
          <w:rFonts w:cs="Times New Roman"/>
          <w:szCs w:val="24"/>
        </w:rPr>
        <w:t>Bureau of Water Management</w:t>
      </w:r>
      <w:r w:rsidR="00E63608" w:rsidRPr="0049191D">
        <w:rPr>
          <w:rFonts w:cs="Times New Roman"/>
          <w:szCs w:val="24"/>
        </w:rPr>
        <w:t>.</w:t>
      </w:r>
    </w:p>
    <w:p w14:paraId="5CBB9A9A" w14:textId="309FA85E"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Palla, A., J. J. Sansalone, I. Gnecco, and L. G. Lanza. </w:t>
      </w:r>
      <w:r w:rsidR="00510635">
        <w:rPr>
          <w:rFonts w:cs="Times New Roman"/>
          <w:szCs w:val="24"/>
        </w:rPr>
        <w:t>(</w:t>
      </w:r>
      <w:r w:rsidRPr="0049191D">
        <w:rPr>
          <w:rFonts w:cs="Times New Roman"/>
          <w:szCs w:val="24"/>
        </w:rPr>
        <w:t>2011</w:t>
      </w:r>
      <w:r w:rsidR="00510635">
        <w:rPr>
          <w:rFonts w:cs="Times New Roman"/>
          <w:szCs w:val="24"/>
        </w:rPr>
        <w:t>)</w:t>
      </w:r>
      <w:r w:rsidRPr="0049191D">
        <w:rPr>
          <w:rFonts w:cs="Times New Roman"/>
          <w:szCs w:val="24"/>
        </w:rPr>
        <w:t xml:space="preserve">. Storm water infiltration in a monitored green roof for hydrologic restoration. </w:t>
      </w:r>
      <w:r w:rsidRPr="00AD1A9B">
        <w:rPr>
          <w:rFonts w:cs="Times New Roman"/>
          <w:i/>
          <w:szCs w:val="24"/>
        </w:rPr>
        <w:t>Water Science and Technology</w:t>
      </w:r>
      <w:r w:rsidR="00510635">
        <w:rPr>
          <w:rFonts w:cs="Times New Roman"/>
          <w:i/>
          <w:szCs w:val="24"/>
        </w:rPr>
        <w:t>,</w:t>
      </w:r>
      <w:r w:rsidRPr="00AD1A9B">
        <w:rPr>
          <w:rFonts w:cs="Times New Roman"/>
          <w:i/>
          <w:szCs w:val="24"/>
        </w:rPr>
        <w:t xml:space="preserve"> </w:t>
      </w:r>
      <w:r w:rsidRPr="00AD1A9B">
        <w:rPr>
          <w:rFonts w:cs="Times New Roman"/>
          <w:b/>
          <w:szCs w:val="24"/>
        </w:rPr>
        <w:t>64</w:t>
      </w:r>
      <w:r w:rsidR="00510635">
        <w:rPr>
          <w:rFonts w:cs="Times New Roman"/>
          <w:szCs w:val="24"/>
        </w:rPr>
        <w:t xml:space="preserve">, </w:t>
      </w:r>
      <w:r w:rsidRPr="0049191D">
        <w:rPr>
          <w:rFonts w:cs="Times New Roman"/>
          <w:szCs w:val="24"/>
        </w:rPr>
        <w:t>766–773.</w:t>
      </w:r>
    </w:p>
    <w:p w14:paraId="2426DCB7" w14:textId="61BC93B8"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lastRenderedPageBreak/>
        <w:t xml:space="preserve">Pitt, R., S. Clark, and J. Voorhees. </w:t>
      </w:r>
      <w:r w:rsidR="00510635">
        <w:rPr>
          <w:rFonts w:cs="Times New Roman"/>
          <w:szCs w:val="24"/>
        </w:rPr>
        <w:t>(</w:t>
      </w:r>
      <w:r w:rsidRPr="0049191D">
        <w:rPr>
          <w:rFonts w:cs="Times New Roman"/>
          <w:szCs w:val="24"/>
        </w:rPr>
        <w:t>2007</w:t>
      </w:r>
      <w:r w:rsidR="00510635">
        <w:rPr>
          <w:rFonts w:cs="Times New Roman"/>
          <w:szCs w:val="24"/>
        </w:rPr>
        <w:t>)</w:t>
      </w:r>
      <w:r w:rsidRPr="0049191D">
        <w:rPr>
          <w:rFonts w:cs="Times New Roman"/>
          <w:szCs w:val="24"/>
        </w:rPr>
        <w:t>. Water removal in bioretention devices by evapotranspiration processes and related is</w:t>
      </w:r>
      <w:r w:rsidR="0093086A">
        <w:rPr>
          <w:rFonts w:cs="Times New Roman"/>
          <w:szCs w:val="24"/>
        </w:rPr>
        <w:t>sues affecting performance.</w:t>
      </w:r>
      <w:r w:rsidRPr="0049191D">
        <w:rPr>
          <w:rFonts w:cs="Times New Roman"/>
          <w:szCs w:val="24"/>
        </w:rPr>
        <w:t xml:space="preserve"> </w:t>
      </w:r>
      <w:r w:rsidRPr="00AD1A9B">
        <w:rPr>
          <w:rFonts w:cs="Times New Roman"/>
          <w:i/>
          <w:szCs w:val="24"/>
        </w:rPr>
        <w:t>Intelligent Modeling to Improve Stormwater Management.</w:t>
      </w:r>
      <w:r w:rsidRPr="0049191D">
        <w:rPr>
          <w:rFonts w:cs="Times New Roman"/>
          <w:szCs w:val="24"/>
        </w:rPr>
        <w:t xml:space="preserve"> </w:t>
      </w:r>
      <w:r w:rsidR="0030175B" w:rsidRPr="0049191D">
        <w:rPr>
          <w:rFonts w:cs="Times New Roman"/>
          <w:szCs w:val="24"/>
        </w:rPr>
        <w:t>Arcata, CA</w:t>
      </w:r>
      <w:r w:rsidR="0030175B">
        <w:rPr>
          <w:rFonts w:cs="Times New Roman"/>
          <w:szCs w:val="24"/>
        </w:rPr>
        <w:t>:</w:t>
      </w:r>
      <w:r w:rsidR="0030175B" w:rsidRPr="0049191D">
        <w:rPr>
          <w:rFonts w:cs="Times New Roman"/>
          <w:szCs w:val="24"/>
        </w:rPr>
        <w:t xml:space="preserve"> </w:t>
      </w:r>
      <w:r w:rsidR="0030175B">
        <w:rPr>
          <w:rFonts w:cs="Times New Roman"/>
          <w:szCs w:val="24"/>
        </w:rPr>
        <w:t>ASCE.</w:t>
      </w:r>
    </w:p>
    <w:p w14:paraId="01EE18FF" w14:textId="6D8FD859"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Poff, N. L., and J. K. Zimmerman. </w:t>
      </w:r>
      <w:r w:rsidR="00510635">
        <w:rPr>
          <w:rFonts w:cs="Times New Roman"/>
          <w:szCs w:val="24"/>
        </w:rPr>
        <w:t>(</w:t>
      </w:r>
      <w:r w:rsidRPr="0049191D">
        <w:rPr>
          <w:rFonts w:cs="Times New Roman"/>
          <w:szCs w:val="24"/>
        </w:rPr>
        <w:t>2010</w:t>
      </w:r>
      <w:r w:rsidR="00510635">
        <w:rPr>
          <w:rFonts w:cs="Times New Roman"/>
          <w:szCs w:val="24"/>
        </w:rPr>
        <w:t>)</w:t>
      </w:r>
      <w:r w:rsidRPr="0049191D">
        <w:rPr>
          <w:rFonts w:cs="Times New Roman"/>
          <w:szCs w:val="24"/>
        </w:rPr>
        <w:t>. Ecological resp</w:t>
      </w:r>
      <w:r w:rsidR="00AD1A9B">
        <w:rPr>
          <w:rFonts w:cs="Times New Roman"/>
          <w:szCs w:val="24"/>
        </w:rPr>
        <w:t>onses to altered flow regimes: A</w:t>
      </w:r>
      <w:r w:rsidRPr="0049191D">
        <w:rPr>
          <w:rFonts w:cs="Times New Roman"/>
          <w:szCs w:val="24"/>
        </w:rPr>
        <w:t xml:space="preserve"> literature review to inform the science and management of environmental flows. </w:t>
      </w:r>
      <w:r w:rsidRPr="00AD1A9B">
        <w:rPr>
          <w:rFonts w:cs="Times New Roman"/>
          <w:i/>
          <w:szCs w:val="24"/>
        </w:rPr>
        <w:t>Freshwater Biology</w:t>
      </w:r>
      <w:r w:rsidR="00510635">
        <w:rPr>
          <w:rFonts w:cs="Times New Roman"/>
          <w:i/>
          <w:szCs w:val="24"/>
        </w:rPr>
        <w:t>,</w:t>
      </w:r>
      <w:r w:rsidRPr="0049191D">
        <w:rPr>
          <w:rFonts w:cs="Times New Roman"/>
          <w:szCs w:val="24"/>
        </w:rPr>
        <w:t xml:space="preserve"> </w:t>
      </w:r>
      <w:r w:rsidRPr="00AD1A9B">
        <w:rPr>
          <w:rFonts w:cs="Times New Roman"/>
          <w:b/>
          <w:szCs w:val="24"/>
        </w:rPr>
        <w:t>55</w:t>
      </w:r>
      <w:r w:rsidR="00510635">
        <w:rPr>
          <w:rFonts w:cs="Times New Roman"/>
          <w:szCs w:val="24"/>
        </w:rPr>
        <w:t xml:space="preserve">, </w:t>
      </w:r>
      <w:r w:rsidRPr="0049191D">
        <w:rPr>
          <w:rFonts w:cs="Times New Roman"/>
          <w:szCs w:val="24"/>
        </w:rPr>
        <w:t>194–205.</w:t>
      </w:r>
    </w:p>
    <w:p w14:paraId="2641B12D" w14:textId="4F2B4257"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Pratt, C. J., J. D. G. Mantle, and P. A. Schofield. </w:t>
      </w:r>
      <w:r w:rsidR="00510635">
        <w:rPr>
          <w:rFonts w:cs="Times New Roman"/>
          <w:szCs w:val="24"/>
        </w:rPr>
        <w:t>(</w:t>
      </w:r>
      <w:r w:rsidRPr="0049191D">
        <w:rPr>
          <w:rFonts w:cs="Times New Roman"/>
          <w:szCs w:val="24"/>
        </w:rPr>
        <w:t>1995</w:t>
      </w:r>
      <w:r w:rsidR="00510635">
        <w:rPr>
          <w:rFonts w:cs="Times New Roman"/>
          <w:szCs w:val="24"/>
        </w:rPr>
        <w:t>)</w:t>
      </w:r>
      <w:r w:rsidRPr="0049191D">
        <w:rPr>
          <w:rFonts w:cs="Times New Roman"/>
          <w:szCs w:val="24"/>
        </w:rPr>
        <w:t xml:space="preserve">. UK research into the performance of permeable pavement, reservoir structures in controlling stormwater discharge quantity and quality. </w:t>
      </w:r>
      <w:r w:rsidRPr="00AD1A9B">
        <w:rPr>
          <w:rFonts w:cs="Times New Roman"/>
          <w:i/>
          <w:szCs w:val="24"/>
        </w:rPr>
        <w:t>Water Science and Technology</w:t>
      </w:r>
      <w:r w:rsidR="00510635">
        <w:rPr>
          <w:rFonts w:cs="Times New Roman"/>
          <w:i/>
          <w:szCs w:val="24"/>
        </w:rPr>
        <w:t>,</w:t>
      </w:r>
      <w:r w:rsidRPr="00CC68A2">
        <w:rPr>
          <w:rFonts w:cs="Times New Roman"/>
          <w:b/>
          <w:szCs w:val="24"/>
        </w:rPr>
        <w:t xml:space="preserve"> 32</w:t>
      </w:r>
      <w:r w:rsidR="00510635">
        <w:rPr>
          <w:rFonts w:cs="Times New Roman"/>
          <w:szCs w:val="24"/>
        </w:rPr>
        <w:t xml:space="preserve">, </w:t>
      </w:r>
      <w:r w:rsidRPr="0049191D">
        <w:rPr>
          <w:rFonts w:cs="Times New Roman"/>
          <w:szCs w:val="24"/>
        </w:rPr>
        <w:t>63–69.</w:t>
      </w:r>
    </w:p>
    <w:p w14:paraId="189B24D4" w14:textId="77777777" w:rsidR="00D8357C" w:rsidRDefault="00E63608" w:rsidP="00D8357C">
      <w:pPr>
        <w:pStyle w:val="Bibliography"/>
        <w:numPr>
          <w:ilvl w:val="0"/>
          <w:numId w:val="10"/>
        </w:numPr>
        <w:ind w:left="540" w:hanging="540"/>
        <w:rPr>
          <w:rFonts w:cs="Times New Roman"/>
          <w:szCs w:val="24"/>
        </w:rPr>
      </w:pPr>
      <w:r w:rsidRPr="0049191D">
        <w:rPr>
          <w:rFonts w:cs="Times New Roman"/>
          <w:szCs w:val="24"/>
        </w:rPr>
        <w:t xml:space="preserve">Rieckermann, J., M. Borsuk, P. Reichert, and W. Gujer. </w:t>
      </w:r>
      <w:r w:rsidR="00510635">
        <w:rPr>
          <w:rFonts w:cs="Times New Roman"/>
          <w:szCs w:val="24"/>
        </w:rPr>
        <w:t>(</w:t>
      </w:r>
      <w:r w:rsidRPr="0049191D">
        <w:rPr>
          <w:rFonts w:cs="Times New Roman"/>
          <w:szCs w:val="24"/>
        </w:rPr>
        <w:t>2005</w:t>
      </w:r>
      <w:r w:rsidR="00510635">
        <w:rPr>
          <w:rFonts w:cs="Times New Roman"/>
          <w:szCs w:val="24"/>
        </w:rPr>
        <w:t>)</w:t>
      </w:r>
      <w:r w:rsidRPr="0049191D">
        <w:rPr>
          <w:rFonts w:cs="Times New Roman"/>
          <w:szCs w:val="24"/>
        </w:rPr>
        <w:t xml:space="preserve">. A novel tracer method for estimating sewer exfiltration. </w:t>
      </w:r>
      <w:r w:rsidRPr="00AD1A9B">
        <w:rPr>
          <w:rFonts w:cs="Times New Roman"/>
          <w:i/>
          <w:szCs w:val="24"/>
        </w:rPr>
        <w:t>Water Resources Research</w:t>
      </w:r>
      <w:r w:rsidR="00510635">
        <w:rPr>
          <w:rFonts w:cs="Times New Roman"/>
          <w:i/>
          <w:szCs w:val="24"/>
        </w:rPr>
        <w:t>,</w:t>
      </w:r>
      <w:r w:rsidRPr="0049191D">
        <w:rPr>
          <w:rFonts w:cs="Times New Roman"/>
          <w:szCs w:val="24"/>
        </w:rPr>
        <w:t xml:space="preserve"> </w:t>
      </w:r>
      <w:r w:rsidRPr="00AD1A9B">
        <w:rPr>
          <w:rFonts w:cs="Times New Roman"/>
          <w:b/>
          <w:szCs w:val="24"/>
        </w:rPr>
        <w:t>41</w:t>
      </w:r>
      <w:r w:rsidR="00510635">
        <w:rPr>
          <w:rFonts w:cs="Times New Roman"/>
          <w:szCs w:val="24"/>
        </w:rPr>
        <w:t xml:space="preserve">, </w:t>
      </w:r>
      <w:r w:rsidRPr="0049191D">
        <w:rPr>
          <w:rFonts w:cs="Times New Roman"/>
          <w:szCs w:val="24"/>
        </w:rPr>
        <w:t>W05013.</w:t>
      </w:r>
    </w:p>
    <w:p w14:paraId="6DF879AB" w14:textId="6AA4774D" w:rsidR="00E63608" w:rsidRPr="00D8357C" w:rsidRDefault="00E63608" w:rsidP="00D8357C">
      <w:pPr>
        <w:pStyle w:val="Bibliography"/>
        <w:numPr>
          <w:ilvl w:val="0"/>
          <w:numId w:val="10"/>
        </w:numPr>
        <w:ind w:left="540" w:hanging="540"/>
        <w:rPr>
          <w:rFonts w:cs="Times New Roman"/>
          <w:szCs w:val="24"/>
        </w:rPr>
      </w:pPr>
      <w:r w:rsidRPr="00D8357C">
        <w:rPr>
          <w:rFonts w:cs="Times New Roman"/>
          <w:szCs w:val="24"/>
        </w:rPr>
        <w:t xml:space="preserve">Rim, Y.-N. </w:t>
      </w:r>
      <w:r w:rsidR="00510635" w:rsidRPr="00D8357C">
        <w:rPr>
          <w:rFonts w:cs="Times New Roman"/>
          <w:szCs w:val="24"/>
        </w:rPr>
        <w:t>(</w:t>
      </w:r>
      <w:r w:rsidRPr="00D8357C">
        <w:rPr>
          <w:rFonts w:cs="Times New Roman"/>
          <w:szCs w:val="24"/>
        </w:rPr>
        <w:t>2011</w:t>
      </w:r>
      <w:r w:rsidR="00510635" w:rsidRPr="00D8357C">
        <w:rPr>
          <w:rFonts w:cs="Times New Roman"/>
          <w:szCs w:val="24"/>
        </w:rPr>
        <w:t>)</w:t>
      </w:r>
      <w:r w:rsidRPr="00D8357C">
        <w:rPr>
          <w:rFonts w:cs="Times New Roman"/>
          <w:szCs w:val="24"/>
        </w:rPr>
        <w:t xml:space="preserve">. </w:t>
      </w:r>
      <w:r w:rsidR="00AD1A9B" w:rsidRPr="00D8357C">
        <w:rPr>
          <w:rFonts w:cs="Times New Roman"/>
          <w:i/>
          <w:szCs w:val="24"/>
        </w:rPr>
        <w:t>Analyzing runoff dynamics of paved soil surface using weighable lysimeters</w:t>
      </w:r>
      <w:r w:rsidR="0030175B" w:rsidRPr="00D8357C">
        <w:rPr>
          <w:rFonts w:cs="Times New Roman"/>
          <w:szCs w:val="24"/>
        </w:rPr>
        <w:t xml:space="preserve"> (Doctoral dissertation)</w:t>
      </w:r>
      <w:r w:rsidR="00AD1A9B" w:rsidRPr="00D8357C">
        <w:rPr>
          <w:rFonts w:cs="Times New Roman"/>
          <w:szCs w:val="24"/>
        </w:rPr>
        <w:t xml:space="preserve">. </w:t>
      </w:r>
      <w:r w:rsidR="0030175B" w:rsidRPr="00D8357C">
        <w:rPr>
          <w:rFonts w:cs="Times New Roman"/>
          <w:szCs w:val="24"/>
        </w:rPr>
        <w:t xml:space="preserve">Berlin, Germany: </w:t>
      </w:r>
      <w:r w:rsidRPr="00D8357C">
        <w:rPr>
          <w:rFonts w:cs="Times New Roman"/>
          <w:szCs w:val="24"/>
        </w:rPr>
        <w:t>Technischen Universit</w:t>
      </w:r>
      <w:r w:rsidR="005850F2" w:rsidRPr="00D8357C">
        <w:rPr>
          <w:rFonts w:cs="Times New Roman"/>
          <w:szCs w:val="24"/>
        </w:rPr>
        <w:t>ä</w:t>
      </w:r>
      <w:r w:rsidR="0030175B" w:rsidRPr="00D8357C">
        <w:rPr>
          <w:rFonts w:cs="Times New Roman"/>
          <w:szCs w:val="24"/>
        </w:rPr>
        <w:t>t Berlin</w:t>
      </w:r>
      <w:r w:rsidRPr="00D8357C">
        <w:rPr>
          <w:rFonts w:cs="Times New Roman"/>
          <w:szCs w:val="24"/>
        </w:rPr>
        <w:t>.</w:t>
      </w:r>
      <w:r w:rsidR="00D8357C" w:rsidRPr="00D8357C">
        <w:rPr>
          <w:rFonts w:cs="Times New Roman"/>
          <w:szCs w:val="24"/>
        </w:rPr>
        <w:t xml:space="preserve"> Retrieved from </w:t>
      </w:r>
      <w:hyperlink r:id="rId30" w:history="1">
        <w:r w:rsidR="00D8357C" w:rsidRPr="00767268">
          <w:rPr>
            <w:rStyle w:val="Hyperlink"/>
            <w:rFonts w:cs="Times New Roman"/>
            <w:szCs w:val="24"/>
          </w:rPr>
          <w:t>http://dx.doi.org/10.14279/depositonce-2826</w:t>
        </w:r>
      </w:hyperlink>
      <w:r w:rsidR="00D8357C">
        <w:rPr>
          <w:rFonts w:cs="Times New Roman"/>
          <w:szCs w:val="24"/>
        </w:rPr>
        <w:t xml:space="preserve"> </w:t>
      </w:r>
    </w:p>
    <w:p w14:paraId="70607F38" w14:textId="09579938"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Rodell, M., H. K. Beaudoing, T. S. L’Ecuyer, W. S. Olson, J. S. Famiglietti, P. R. Houser, R. Adler, M. G. Bosilovich, C. A. Clayson, D. Chambers, E. Clark, E. J. Fetzer, X. Gao, G. Gu, K. Hilburn, G. J. Huffman, D. P. Lettenmaier, W. T. Liu, F. R. Robertson, C. A. Schlosser, J. Sheffield, and E. F. Wood. </w:t>
      </w:r>
      <w:r w:rsidR="00510635">
        <w:rPr>
          <w:rFonts w:cs="Times New Roman"/>
          <w:szCs w:val="24"/>
        </w:rPr>
        <w:t>(</w:t>
      </w:r>
      <w:r w:rsidRPr="0049191D">
        <w:rPr>
          <w:rFonts w:cs="Times New Roman"/>
          <w:szCs w:val="24"/>
        </w:rPr>
        <w:t>2015</w:t>
      </w:r>
      <w:r w:rsidR="00510635">
        <w:rPr>
          <w:rFonts w:cs="Times New Roman"/>
          <w:szCs w:val="24"/>
        </w:rPr>
        <w:t>)</w:t>
      </w:r>
      <w:r w:rsidRPr="0049191D">
        <w:rPr>
          <w:rFonts w:cs="Times New Roman"/>
          <w:szCs w:val="24"/>
        </w:rPr>
        <w:t xml:space="preserve">. </w:t>
      </w:r>
      <w:r w:rsidR="005850F2" w:rsidRPr="0049191D">
        <w:rPr>
          <w:rFonts w:cs="Times New Roman"/>
          <w:szCs w:val="24"/>
        </w:rPr>
        <w:t>The observed state of the water cycle in the early twenty-first century.</w:t>
      </w:r>
      <w:r w:rsidRPr="0049191D">
        <w:rPr>
          <w:rFonts w:cs="Times New Roman"/>
          <w:szCs w:val="24"/>
        </w:rPr>
        <w:t xml:space="preserve"> </w:t>
      </w:r>
      <w:r w:rsidRPr="005850F2">
        <w:rPr>
          <w:rFonts w:cs="Times New Roman"/>
          <w:i/>
          <w:szCs w:val="24"/>
        </w:rPr>
        <w:t>Journal of Climate</w:t>
      </w:r>
      <w:r w:rsidR="00510635">
        <w:rPr>
          <w:rFonts w:cs="Times New Roman"/>
          <w:i/>
          <w:szCs w:val="24"/>
        </w:rPr>
        <w:t>,</w:t>
      </w:r>
      <w:r w:rsidRPr="0049191D">
        <w:rPr>
          <w:rFonts w:cs="Times New Roman"/>
          <w:szCs w:val="24"/>
        </w:rPr>
        <w:t xml:space="preserve"> </w:t>
      </w:r>
      <w:r w:rsidRPr="005850F2">
        <w:rPr>
          <w:rFonts w:cs="Times New Roman"/>
          <w:b/>
          <w:szCs w:val="24"/>
        </w:rPr>
        <w:t>28</w:t>
      </w:r>
      <w:r w:rsidR="00510635">
        <w:rPr>
          <w:rFonts w:cs="Times New Roman"/>
          <w:szCs w:val="24"/>
        </w:rPr>
        <w:t xml:space="preserve">, </w:t>
      </w:r>
      <w:r w:rsidRPr="0049191D">
        <w:rPr>
          <w:rFonts w:cs="Times New Roman"/>
          <w:szCs w:val="24"/>
        </w:rPr>
        <w:t>8289–8318.</w:t>
      </w:r>
    </w:p>
    <w:p w14:paraId="2EE48B6C" w14:textId="77777777" w:rsidR="00D8357C" w:rsidRDefault="00E63608" w:rsidP="00D8357C">
      <w:pPr>
        <w:pStyle w:val="Bibliography"/>
        <w:numPr>
          <w:ilvl w:val="0"/>
          <w:numId w:val="10"/>
        </w:numPr>
        <w:ind w:left="540" w:hanging="540"/>
        <w:rPr>
          <w:rFonts w:cs="Times New Roman"/>
          <w:szCs w:val="24"/>
        </w:rPr>
      </w:pPr>
      <w:r w:rsidRPr="0049191D">
        <w:rPr>
          <w:rFonts w:cs="Times New Roman"/>
          <w:szCs w:val="24"/>
        </w:rPr>
        <w:t xml:space="preserve">Roy-Poirier, A., P. Champagne, and Y. Filion. </w:t>
      </w:r>
      <w:r w:rsidR="00510635">
        <w:rPr>
          <w:rFonts w:cs="Times New Roman"/>
          <w:szCs w:val="24"/>
        </w:rPr>
        <w:t>(</w:t>
      </w:r>
      <w:r w:rsidRPr="0049191D">
        <w:rPr>
          <w:rFonts w:cs="Times New Roman"/>
          <w:szCs w:val="24"/>
        </w:rPr>
        <w:t>2010</w:t>
      </w:r>
      <w:r w:rsidR="00510635">
        <w:rPr>
          <w:rFonts w:cs="Times New Roman"/>
          <w:szCs w:val="24"/>
        </w:rPr>
        <w:t>)</w:t>
      </w:r>
      <w:r w:rsidRPr="0049191D">
        <w:rPr>
          <w:rFonts w:cs="Times New Roman"/>
          <w:szCs w:val="24"/>
        </w:rPr>
        <w:t xml:space="preserve">. </w:t>
      </w:r>
      <w:r w:rsidR="005850F2" w:rsidRPr="0049191D">
        <w:rPr>
          <w:rFonts w:cs="Times New Roman"/>
          <w:szCs w:val="24"/>
        </w:rPr>
        <w:t xml:space="preserve">Review of bioretention system research and design: past, present, and future. </w:t>
      </w:r>
      <w:r w:rsidRPr="005850F2">
        <w:rPr>
          <w:rFonts w:cs="Times New Roman"/>
          <w:i/>
          <w:szCs w:val="24"/>
        </w:rPr>
        <w:t>Journal of Environmental Engineering</w:t>
      </w:r>
      <w:r w:rsidR="00510635">
        <w:rPr>
          <w:rFonts w:cs="Times New Roman"/>
          <w:i/>
          <w:szCs w:val="24"/>
        </w:rPr>
        <w:t xml:space="preserve">, </w:t>
      </w:r>
      <w:r w:rsidRPr="005850F2">
        <w:rPr>
          <w:rFonts w:cs="Times New Roman"/>
          <w:b/>
          <w:szCs w:val="24"/>
        </w:rPr>
        <w:t>136</w:t>
      </w:r>
      <w:r w:rsidR="00510635">
        <w:rPr>
          <w:rFonts w:cs="Times New Roman"/>
          <w:szCs w:val="24"/>
        </w:rPr>
        <w:t xml:space="preserve">, </w:t>
      </w:r>
      <w:r w:rsidRPr="0049191D">
        <w:rPr>
          <w:rFonts w:cs="Times New Roman"/>
          <w:szCs w:val="24"/>
        </w:rPr>
        <w:t>878.</w:t>
      </w:r>
    </w:p>
    <w:p w14:paraId="54B10C5F" w14:textId="467A2EB5" w:rsidR="00E63608" w:rsidRPr="00D8357C" w:rsidRDefault="00E63608" w:rsidP="00D8357C">
      <w:pPr>
        <w:pStyle w:val="Bibliography"/>
        <w:numPr>
          <w:ilvl w:val="0"/>
          <w:numId w:val="10"/>
        </w:numPr>
        <w:ind w:left="540" w:hanging="540"/>
        <w:rPr>
          <w:rFonts w:cs="Times New Roman"/>
          <w:szCs w:val="24"/>
        </w:rPr>
      </w:pPr>
      <w:r w:rsidRPr="00D8357C">
        <w:rPr>
          <w:rFonts w:cs="Times New Roman"/>
          <w:szCs w:val="24"/>
        </w:rPr>
        <w:lastRenderedPageBreak/>
        <w:t xml:space="preserve">Rutsch, M. </w:t>
      </w:r>
      <w:r w:rsidR="00510635" w:rsidRPr="00D8357C">
        <w:rPr>
          <w:rFonts w:cs="Times New Roman"/>
          <w:szCs w:val="24"/>
        </w:rPr>
        <w:t>(</w:t>
      </w:r>
      <w:r w:rsidR="005850F2" w:rsidRPr="00D8357C">
        <w:rPr>
          <w:rFonts w:cs="Times New Roman"/>
          <w:szCs w:val="24"/>
        </w:rPr>
        <w:t>2006</w:t>
      </w:r>
      <w:r w:rsidR="00510635" w:rsidRPr="00D8357C">
        <w:rPr>
          <w:rFonts w:cs="Times New Roman"/>
          <w:szCs w:val="24"/>
        </w:rPr>
        <w:t>)</w:t>
      </w:r>
      <w:r w:rsidRPr="00D8357C">
        <w:rPr>
          <w:rFonts w:cs="Times New Roman"/>
          <w:szCs w:val="24"/>
        </w:rPr>
        <w:t xml:space="preserve">. </w:t>
      </w:r>
      <w:r w:rsidRPr="00D8357C">
        <w:rPr>
          <w:rFonts w:cs="Times New Roman"/>
          <w:i/>
          <w:szCs w:val="24"/>
        </w:rPr>
        <w:t>Assessment of sewer leakage by means of exfiltration measurements and modelling tests</w:t>
      </w:r>
      <w:r w:rsidR="0030175B" w:rsidRPr="00D8357C">
        <w:rPr>
          <w:rFonts w:cs="Times New Roman"/>
          <w:szCs w:val="24"/>
        </w:rPr>
        <w:t xml:space="preserve"> (Doctoral dissertation)</w:t>
      </w:r>
      <w:r w:rsidRPr="00D8357C">
        <w:rPr>
          <w:rFonts w:cs="Times New Roman"/>
          <w:szCs w:val="24"/>
        </w:rPr>
        <w:t xml:space="preserve">. </w:t>
      </w:r>
      <w:r w:rsidR="0030175B" w:rsidRPr="00D8357C">
        <w:rPr>
          <w:rFonts w:cs="Times New Roman"/>
          <w:szCs w:val="24"/>
        </w:rPr>
        <w:t>Dresden, Germany: Technischen Universität Dresden</w:t>
      </w:r>
      <w:r w:rsidRPr="00D8357C">
        <w:rPr>
          <w:rFonts w:cs="Times New Roman"/>
          <w:szCs w:val="24"/>
        </w:rPr>
        <w:t>.</w:t>
      </w:r>
      <w:r w:rsidR="00D8357C" w:rsidRPr="00D8357C">
        <w:rPr>
          <w:rFonts w:cs="Times New Roman"/>
          <w:szCs w:val="24"/>
        </w:rPr>
        <w:t xml:space="preserve"> Retrieved from </w:t>
      </w:r>
      <w:hyperlink r:id="rId31" w:history="1">
        <w:r w:rsidR="00D8357C" w:rsidRPr="00D8357C">
          <w:rPr>
            <w:rStyle w:val="Hyperlink"/>
            <w:rFonts w:cs="Times New Roman"/>
            <w:szCs w:val="24"/>
          </w:rPr>
          <w:t>http://www.qucosa.de/recherche/frontdoor/?tx_slubopus4frontend%5bid%5d=urn:nbn:de:swb:14-1175685350577-01644</w:t>
        </w:r>
      </w:hyperlink>
      <w:r w:rsidR="00D8357C" w:rsidRPr="00D8357C">
        <w:rPr>
          <w:rFonts w:cs="Times New Roman"/>
          <w:szCs w:val="24"/>
        </w:rPr>
        <w:t xml:space="preserve"> </w:t>
      </w:r>
    </w:p>
    <w:p w14:paraId="19DD67BB" w14:textId="3AA69622" w:rsidR="008072ED" w:rsidRDefault="00E63608" w:rsidP="008072ED">
      <w:pPr>
        <w:pStyle w:val="Bibliography"/>
        <w:numPr>
          <w:ilvl w:val="0"/>
          <w:numId w:val="10"/>
        </w:numPr>
        <w:ind w:left="540" w:hanging="540"/>
        <w:rPr>
          <w:rFonts w:cs="Times New Roman"/>
          <w:szCs w:val="24"/>
        </w:rPr>
      </w:pPr>
      <w:r w:rsidRPr="0049191D">
        <w:rPr>
          <w:rFonts w:cs="Times New Roman"/>
          <w:szCs w:val="24"/>
        </w:rPr>
        <w:t xml:space="preserve">Rutsch, M., J. Rieckermann, and P. Krebs. </w:t>
      </w:r>
      <w:r w:rsidR="00510635">
        <w:rPr>
          <w:rFonts w:cs="Times New Roman"/>
          <w:szCs w:val="24"/>
        </w:rPr>
        <w:t>(</w:t>
      </w:r>
      <w:r w:rsidRPr="0049191D">
        <w:rPr>
          <w:rFonts w:cs="Times New Roman"/>
          <w:szCs w:val="24"/>
        </w:rPr>
        <w:t>2005</w:t>
      </w:r>
      <w:r w:rsidR="00510635">
        <w:rPr>
          <w:rFonts w:cs="Times New Roman"/>
          <w:szCs w:val="24"/>
        </w:rPr>
        <w:t>)</w:t>
      </w:r>
      <w:r w:rsidRPr="0049191D">
        <w:rPr>
          <w:rFonts w:cs="Times New Roman"/>
          <w:szCs w:val="24"/>
        </w:rPr>
        <w:t xml:space="preserve">. </w:t>
      </w:r>
      <w:r w:rsidRPr="0030175B">
        <w:rPr>
          <w:rFonts w:cs="Times New Roman"/>
          <w:i/>
          <w:szCs w:val="24"/>
        </w:rPr>
        <w:t>Quantification of sewer leakage - a review</w:t>
      </w:r>
      <w:r w:rsidRPr="0049191D">
        <w:rPr>
          <w:rFonts w:cs="Times New Roman"/>
          <w:szCs w:val="24"/>
        </w:rPr>
        <w:t xml:space="preserve">. </w:t>
      </w:r>
      <w:r w:rsidR="0030175B" w:rsidRPr="0049191D">
        <w:rPr>
          <w:rFonts w:cs="Times New Roman"/>
          <w:szCs w:val="24"/>
        </w:rPr>
        <w:t>Copenhagen, Denmark</w:t>
      </w:r>
      <w:r w:rsidR="0030175B">
        <w:rPr>
          <w:rFonts w:cs="Times New Roman"/>
          <w:szCs w:val="24"/>
        </w:rPr>
        <w:t>:</w:t>
      </w:r>
      <w:r w:rsidR="0030175B" w:rsidRPr="0049191D">
        <w:rPr>
          <w:rFonts w:cs="Times New Roman"/>
          <w:szCs w:val="24"/>
        </w:rPr>
        <w:t xml:space="preserve"> </w:t>
      </w:r>
      <w:r w:rsidR="0030175B">
        <w:rPr>
          <w:rFonts w:cs="Times New Roman"/>
          <w:szCs w:val="24"/>
        </w:rPr>
        <w:t>Technical University of Denmark</w:t>
      </w:r>
      <w:r w:rsidR="0030175B" w:rsidRPr="0049191D">
        <w:rPr>
          <w:rFonts w:cs="Times New Roman"/>
          <w:szCs w:val="24"/>
        </w:rPr>
        <w:t xml:space="preserve"> </w:t>
      </w:r>
      <w:r w:rsidRPr="0049191D">
        <w:rPr>
          <w:rFonts w:cs="Times New Roman"/>
          <w:szCs w:val="24"/>
        </w:rPr>
        <w:t>Institute of Environment &amp; Resources.</w:t>
      </w:r>
      <w:r w:rsidR="0030175B" w:rsidRPr="0030175B">
        <w:rPr>
          <w:rFonts w:cs="Times New Roman"/>
          <w:szCs w:val="24"/>
        </w:rPr>
        <w:t xml:space="preserve"> </w:t>
      </w:r>
      <w:r w:rsidR="0030175B">
        <w:rPr>
          <w:rFonts w:cs="Times New Roman"/>
          <w:szCs w:val="24"/>
        </w:rPr>
        <w:t>9 pages</w:t>
      </w:r>
      <w:r w:rsidR="0030175B" w:rsidRPr="0049191D">
        <w:rPr>
          <w:rFonts w:cs="Times New Roman"/>
          <w:szCs w:val="24"/>
        </w:rPr>
        <w:t>.</w:t>
      </w:r>
    </w:p>
    <w:p w14:paraId="162F8FA6" w14:textId="5498166B" w:rsidR="008072ED" w:rsidRPr="008072ED" w:rsidRDefault="00E63608" w:rsidP="008072ED">
      <w:pPr>
        <w:pStyle w:val="Bibliography"/>
        <w:numPr>
          <w:ilvl w:val="0"/>
          <w:numId w:val="10"/>
        </w:numPr>
        <w:ind w:left="540" w:hanging="540"/>
        <w:rPr>
          <w:rStyle w:val="displayonly"/>
          <w:rFonts w:cs="Times New Roman"/>
          <w:szCs w:val="24"/>
        </w:rPr>
      </w:pPr>
      <w:r w:rsidRPr="008072ED">
        <w:rPr>
          <w:rFonts w:cs="Times New Roman"/>
          <w:szCs w:val="24"/>
        </w:rPr>
        <w:t xml:space="preserve">Schlea, D. </w:t>
      </w:r>
      <w:r w:rsidR="00510635" w:rsidRPr="008072ED">
        <w:rPr>
          <w:rFonts w:cs="Times New Roman"/>
          <w:szCs w:val="24"/>
        </w:rPr>
        <w:t>(</w:t>
      </w:r>
      <w:r w:rsidRPr="008072ED">
        <w:rPr>
          <w:rFonts w:cs="Times New Roman"/>
          <w:szCs w:val="24"/>
        </w:rPr>
        <w:t>2011</w:t>
      </w:r>
      <w:r w:rsidR="00510635" w:rsidRPr="008072ED">
        <w:rPr>
          <w:rFonts w:cs="Times New Roman"/>
          <w:szCs w:val="24"/>
        </w:rPr>
        <w:t>)</w:t>
      </w:r>
      <w:r w:rsidRPr="008072ED">
        <w:rPr>
          <w:rFonts w:cs="Times New Roman"/>
          <w:szCs w:val="24"/>
        </w:rPr>
        <w:t xml:space="preserve">. </w:t>
      </w:r>
      <w:r w:rsidRPr="008072ED">
        <w:rPr>
          <w:rFonts w:cs="Times New Roman"/>
          <w:i/>
          <w:szCs w:val="24"/>
        </w:rPr>
        <w:t>Retention and management of stormwater runoff with rain gardens and rainwater harvesting systems</w:t>
      </w:r>
      <w:r w:rsidR="008072ED" w:rsidRPr="008072ED">
        <w:rPr>
          <w:rFonts w:cs="Times New Roman"/>
          <w:szCs w:val="24"/>
        </w:rPr>
        <w:t xml:space="preserve"> (Master’s thesis).</w:t>
      </w:r>
      <w:r w:rsidRPr="008072ED">
        <w:rPr>
          <w:rFonts w:cs="Times New Roman"/>
          <w:szCs w:val="24"/>
        </w:rPr>
        <w:t xml:space="preserve"> </w:t>
      </w:r>
      <w:r w:rsidR="0030175B">
        <w:rPr>
          <w:rFonts w:cs="Times New Roman"/>
          <w:szCs w:val="24"/>
        </w:rPr>
        <w:t xml:space="preserve">Columbus, OH: The Ohio State University. </w:t>
      </w:r>
      <w:r w:rsidR="008072ED" w:rsidRPr="008072ED">
        <w:rPr>
          <w:rFonts w:cs="Times New Roman"/>
          <w:szCs w:val="24"/>
        </w:rPr>
        <w:t xml:space="preserve">Retrieved from OhioLINK Electronic Theses and Dissertations Center database </w:t>
      </w:r>
      <w:hyperlink r:id="rId32" w:history="1">
        <w:r w:rsidR="008072ED" w:rsidRPr="00767268">
          <w:rPr>
            <w:rStyle w:val="Hyperlink"/>
            <w:rFonts w:cs="Times New Roman"/>
            <w:szCs w:val="24"/>
          </w:rPr>
          <w:t>https://etd.ohiolink.edu/rws_etd/document/get/osu1306853271/inline</w:t>
        </w:r>
      </w:hyperlink>
      <w:r w:rsidR="008072ED">
        <w:rPr>
          <w:rFonts w:cs="Times New Roman"/>
          <w:szCs w:val="24"/>
        </w:rPr>
        <w:t xml:space="preserve"> </w:t>
      </w:r>
    </w:p>
    <w:p w14:paraId="7B4E5DA5" w14:textId="7F26FFC8" w:rsidR="00E63608" w:rsidRPr="008072ED" w:rsidRDefault="00E63608" w:rsidP="00CC1EB9">
      <w:pPr>
        <w:pStyle w:val="Bibliography"/>
        <w:numPr>
          <w:ilvl w:val="0"/>
          <w:numId w:val="10"/>
        </w:numPr>
        <w:ind w:left="540" w:hanging="540"/>
        <w:rPr>
          <w:rFonts w:cs="Times New Roman"/>
          <w:szCs w:val="24"/>
        </w:rPr>
      </w:pPr>
      <w:r w:rsidRPr="008072ED">
        <w:rPr>
          <w:rFonts w:cs="Times New Roman"/>
          <w:szCs w:val="24"/>
        </w:rPr>
        <w:t xml:space="preserve">Shukla, A., S. Shukla, and M. D. Annable. </w:t>
      </w:r>
      <w:r w:rsidR="00510635" w:rsidRPr="008072ED">
        <w:rPr>
          <w:rFonts w:cs="Times New Roman"/>
          <w:szCs w:val="24"/>
        </w:rPr>
        <w:t>(</w:t>
      </w:r>
      <w:r w:rsidRPr="008072ED">
        <w:rPr>
          <w:rFonts w:cs="Times New Roman"/>
          <w:szCs w:val="24"/>
        </w:rPr>
        <w:t>2015</w:t>
      </w:r>
      <w:r w:rsidR="00510635" w:rsidRPr="008072ED">
        <w:rPr>
          <w:rFonts w:cs="Times New Roman"/>
          <w:szCs w:val="24"/>
        </w:rPr>
        <w:t>)</w:t>
      </w:r>
      <w:r w:rsidRPr="008072ED">
        <w:rPr>
          <w:rFonts w:cs="Times New Roman"/>
          <w:szCs w:val="24"/>
        </w:rPr>
        <w:t xml:space="preserve">. Using nocturnal water level fluctuations for estimating seepage from stormwater detention systems. </w:t>
      </w:r>
      <w:r w:rsidRPr="008072ED">
        <w:rPr>
          <w:rFonts w:cs="Times New Roman"/>
          <w:i/>
          <w:szCs w:val="24"/>
        </w:rPr>
        <w:t>Hydrological Processes</w:t>
      </w:r>
      <w:r w:rsidR="00510635" w:rsidRPr="008072ED">
        <w:rPr>
          <w:rFonts w:cs="Times New Roman"/>
          <w:i/>
          <w:szCs w:val="24"/>
        </w:rPr>
        <w:t>,</w:t>
      </w:r>
      <w:r w:rsidRPr="008072ED">
        <w:rPr>
          <w:rFonts w:cs="Times New Roman"/>
          <w:szCs w:val="24"/>
        </w:rPr>
        <w:t xml:space="preserve"> </w:t>
      </w:r>
      <w:r w:rsidRPr="008072ED">
        <w:rPr>
          <w:rFonts w:cs="Times New Roman"/>
          <w:b/>
          <w:szCs w:val="24"/>
        </w:rPr>
        <w:t>29</w:t>
      </w:r>
      <w:r w:rsidR="00510635" w:rsidRPr="008072ED">
        <w:rPr>
          <w:rFonts w:cs="Times New Roman"/>
          <w:szCs w:val="24"/>
        </w:rPr>
        <w:t xml:space="preserve">, </w:t>
      </w:r>
      <w:r w:rsidRPr="008072ED">
        <w:rPr>
          <w:rFonts w:cs="Times New Roman"/>
          <w:szCs w:val="24"/>
        </w:rPr>
        <w:t>5465–5476.</w:t>
      </w:r>
    </w:p>
    <w:p w14:paraId="086B7729" w14:textId="6D198DC6"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Starke, P., P. Göbel, and W. G. Coldewey. </w:t>
      </w:r>
      <w:r w:rsidR="00510635">
        <w:rPr>
          <w:rFonts w:cs="Times New Roman"/>
          <w:szCs w:val="24"/>
        </w:rPr>
        <w:t>(</w:t>
      </w:r>
      <w:r w:rsidRPr="0049191D">
        <w:rPr>
          <w:rFonts w:cs="Times New Roman"/>
          <w:szCs w:val="24"/>
        </w:rPr>
        <w:t>2010</w:t>
      </w:r>
      <w:r w:rsidR="00510635">
        <w:rPr>
          <w:rFonts w:cs="Times New Roman"/>
          <w:szCs w:val="24"/>
        </w:rPr>
        <w:t>)</w:t>
      </w:r>
      <w:r w:rsidRPr="0049191D">
        <w:rPr>
          <w:rFonts w:cs="Times New Roman"/>
          <w:szCs w:val="24"/>
        </w:rPr>
        <w:t xml:space="preserve">. Urban evaporation rates for water-permeable pavements. </w:t>
      </w:r>
      <w:r w:rsidR="00CC68A2">
        <w:rPr>
          <w:rFonts w:cs="Times New Roman"/>
          <w:i/>
          <w:szCs w:val="24"/>
        </w:rPr>
        <w:t>Water Science and</w:t>
      </w:r>
      <w:r w:rsidRPr="005850F2">
        <w:rPr>
          <w:rFonts w:cs="Times New Roman"/>
          <w:i/>
          <w:szCs w:val="24"/>
        </w:rPr>
        <w:t xml:space="preserve"> Technology</w:t>
      </w:r>
      <w:r w:rsidR="00510635">
        <w:rPr>
          <w:rFonts w:cs="Times New Roman"/>
          <w:i/>
          <w:szCs w:val="24"/>
        </w:rPr>
        <w:t>,</w:t>
      </w:r>
      <w:r w:rsidRPr="005850F2">
        <w:rPr>
          <w:rFonts w:cs="Times New Roman"/>
          <w:i/>
          <w:szCs w:val="24"/>
        </w:rPr>
        <w:t xml:space="preserve"> </w:t>
      </w:r>
      <w:r w:rsidR="00510635">
        <w:rPr>
          <w:rFonts w:cs="Times New Roman"/>
          <w:b/>
          <w:szCs w:val="24"/>
        </w:rPr>
        <w:t>6</w:t>
      </w:r>
      <w:r w:rsidR="00510635" w:rsidRPr="00510635">
        <w:rPr>
          <w:rFonts w:cs="Times New Roman"/>
          <w:szCs w:val="24"/>
        </w:rPr>
        <w:t>,</w:t>
      </w:r>
      <w:r w:rsidR="00510635">
        <w:rPr>
          <w:rFonts w:cs="Times New Roman"/>
          <w:b/>
          <w:szCs w:val="24"/>
        </w:rPr>
        <w:t xml:space="preserve"> </w:t>
      </w:r>
      <w:r w:rsidRPr="0049191D">
        <w:rPr>
          <w:rFonts w:cs="Times New Roman"/>
          <w:szCs w:val="24"/>
        </w:rPr>
        <w:t>1161.</w:t>
      </w:r>
    </w:p>
    <w:p w14:paraId="1DC708E2" w14:textId="773312E5"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Steffen, J., M. Jensen, C. A. Pomeroy, and S. J. Burian. </w:t>
      </w:r>
      <w:r w:rsidR="00510635">
        <w:rPr>
          <w:rFonts w:cs="Times New Roman"/>
          <w:szCs w:val="24"/>
        </w:rPr>
        <w:t>(</w:t>
      </w:r>
      <w:r w:rsidRPr="0049191D">
        <w:rPr>
          <w:rFonts w:cs="Times New Roman"/>
          <w:szCs w:val="24"/>
        </w:rPr>
        <w:t>2013</w:t>
      </w:r>
      <w:r w:rsidR="00510635">
        <w:rPr>
          <w:rFonts w:cs="Times New Roman"/>
          <w:szCs w:val="24"/>
        </w:rPr>
        <w:t>)</w:t>
      </w:r>
      <w:r w:rsidRPr="0049191D">
        <w:rPr>
          <w:rFonts w:cs="Times New Roman"/>
          <w:szCs w:val="24"/>
        </w:rPr>
        <w:t xml:space="preserve">. </w:t>
      </w:r>
      <w:r w:rsidR="005850F2" w:rsidRPr="0049191D">
        <w:rPr>
          <w:rFonts w:cs="Times New Roman"/>
          <w:szCs w:val="24"/>
        </w:rPr>
        <w:t>Water supply and stormwater management benefits of residentia</w:t>
      </w:r>
      <w:r w:rsidR="005850F2">
        <w:rPr>
          <w:rFonts w:cs="Times New Roman"/>
          <w:szCs w:val="24"/>
        </w:rPr>
        <w:t>l rainwater harvesting in U.S. c</w:t>
      </w:r>
      <w:r w:rsidR="005850F2" w:rsidRPr="0049191D">
        <w:rPr>
          <w:rFonts w:cs="Times New Roman"/>
          <w:szCs w:val="24"/>
        </w:rPr>
        <w:t xml:space="preserve">ities. </w:t>
      </w:r>
      <w:r w:rsidRPr="005850F2">
        <w:rPr>
          <w:rFonts w:cs="Times New Roman"/>
          <w:i/>
          <w:szCs w:val="24"/>
        </w:rPr>
        <w:t>Journal of the American Water Resources Association</w:t>
      </w:r>
      <w:r w:rsidR="00510635">
        <w:rPr>
          <w:rFonts w:cs="Times New Roman"/>
          <w:i/>
          <w:szCs w:val="24"/>
        </w:rPr>
        <w:t>,</w:t>
      </w:r>
      <w:r w:rsidRPr="0049191D">
        <w:rPr>
          <w:rFonts w:cs="Times New Roman"/>
          <w:szCs w:val="24"/>
        </w:rPr>
        <w:t xml:space="preserve"> </w:t>
      </w:r>
      <w:r w:rsidRPr="005850F2">
        <w:rPr>
          <w:rFonts w:cs="Times New Roman"/>
          <w:b/>
          <w:szCs w:val="24"/>
        </w:rPr>
        <w:t>49</w:t>
      </w:r>
      <w:r w:rsidR="00510635">
        <w:rPr>
          <w:rFonts w:cs="Times New Roman"/>
          <w:szCs w:val="24"/>
        </w:rPr>
        <w:t xml:space="preserve">, </w:t>
      </w:r>
      <w:r w:rsidRPr="0049191D">
        <w:rPr>
          <w:rFonts w:cs="Times New Roman"/>
          <w:szCs w:val="24"/>
        </w:rPr>
        <w:t>810–824.</w:t>
      </w:r>
    </w:p>
    <w:p w14:paraId="77AC8749" w14:textId="56B3BBA8"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Stovin, V. </w:t>
      </w:r>
      <w:r w:rsidR="00510635">
        <w:rPr>
          <w:rFonts w:cs="Times New Roman"/>
          <w:szCs w:val="24"/>
        </w:rPr>
        <w:t>(</w:t>
      </w:r>
      <w:r w:rsidRPr="0049191D">
        <w:rPr>
          <w:rFonts w:cs="Times New Roman"/>
          <w:szCs w:val="24"/>
        </w:rPr>
        <w:t>2010</w:t>
      </w:r>
      <w:r w:rsidR="00510635">
        <w:rPr>
          <w:rFonts w:cs="Times New Roman"/>
          <w:szCs w:val="24"/>
        </w:rPr>
        <w:t>)</w:t>
      </w:r>
      <w:r w:rsidRPr="0049191D">
        <w:rPr>
          <w:rFonts w:cs="Times New Roman"/>
          <w:szCs w:val="24"/>
        </w:rPr>
        <w:t>. The potential of green roofs to manag</w:t>
      </w:r>
      <w:r w:rsidR="005850F2">
        <w:rPr>
          <w:rFonts w:cs="Times New Roman"/>
          <w:szCs w:val="24"/>
        </w:rPr>
        <w:t>e urban s</w:t>
      </w:r>
      <w:r w:rsidRPr="0049191D">
        <w:rPr>
          <w:rFonts w:cs="Times New Roman"/>
          <w:szCs w:val="24"/>
        </w:rPr>
        <w:t xml:space="preserve">tormwater. </w:t>
      </w:r>
      <w:r w:rsidRPr="005850F2">
        <w:rPr>
          <w:rFonts w:cs="Times New Roman"/>
          <w:i/>
          <w:szCs w:val="24"/>
        </w:rPr>
        <w:t>Water and Environment Journal</w:t>
      </w:r>
      <w:r w:rsidR="00510635">
        <w:rPr>
          <w:rFonts w:cs="Times New Roman"/>
          <w:i/>
          <w:szCs w:val="24"/>
        </w:rPr>
        <w:t>,</w:t>
      </w:r>
      <w:r w:rsidRPr="0049191D">
        <w:rPr>
          <w:rFonts w:cs="Times New Roman"/>
          <w:szCs w:val="24"/>
        </w:rPr>
        <w:t xml:space="preserve"> </w:t>
      </w:r>
      <w:r w:rsidRPr="005850F2">
        <w:rPr>
          <w:rFonts w:cs="Times New Roman"/>
          <w:b/>
          <w:szCs w:val="24"/>
        </w:rPr>
        <w:t>24</w:t>
      </w:r>
      <w:r w:rsidR="00510635">
        <w:rPr>
          <w:rFonts w:cs="Times New Roman"/>
          <w:szCs w:val="24"/>
        </w:rPr>
        <w:t xml:space="preserve">, </w:t>
      </w:r>
      <w:r w:rsidRPr="0049191D">
        <w:rPr>
          <w:rFonts w:cs="Times New Roman"/>
          <w:szCs w:val="24"/>
        </w:rPr>
        <w:t>192–199.</w:t>
      </w:r>
    </w:p>
    <w:p w14:paraId="30CEFCC6" w14:textId="721E5148"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lastRenderedPageBreak/>
        <w:t xml:space="preserve">Stovin, V., S. Poe, and C. Berretta. </w:t>
      </w:r>
      <w:r w:rsidR="00510635">
        <w:rPr>
          <w:rFonts w:cs="Times New Roman"/>
          <w:szCs w:val="24"/>
        </w:rPr>
        <w:t>(</w:t>
      </w:r>
      <w:r w:rsidRPr="0049191D">
        <w:rPr>
          <w:rFonts w:cs="Times New Roman"/>
          <w:szCs w:val="24"/>
        </w:rPr>
        <w:t>2013</w:t>
      </w:r>
      <w:r w:rsidR="00510635">
        <w:rPr>
          <w:rFonts w:cs="Times New Roman"/>
          <w:szCs w:val="24"/>
        </w:rPr>
        <w:t>)</w:t>
      </w:r>
      <w:r w:rsidRPr="0049191D">
        <w:rPr>
          <w:rFonts w:cs="Times New Roman"/>
          <w:szCs w:val="24"/>
        </w:rPr>
        <w:t xml:space="preserve">. A modelling study of long term green roof retention performance. </w:t>
      </w:r>
      <w:r w:rsidRPr="005850F2">
        <w:rPr>
          <w:rFonts w:cs="Times New Roman"/>
          <w:i/>
          <w:szCs w:val="24"/>
        </w:rPr>
        <w:t>Journal of Environmental Management</w:t>
      </w:r>
      <w:r w:rsidR="00510635">
        <w:rPr>
          <w:rFonts w:cs="Times New Roman"/>
          <w:i/>
          <w:szCs w:val="24"/>
        </w:rPr>
        <w:t>,</w:t>
      </w:r>
      <w:r w:rsidRPr="0049191D">
        <w:rPr>
          <w:rFonts w:cs="Times New Roman"/>
          <w:szCs w:val="24"/>
        </w:rPr>
        <w:t xml:space="preserve"> </w:t>
      </w:r>
      <w:r w:rsidRPr="005850F2">
        <w:rPr>
          <w:rFonts w:cs="Times New Roman"/>
          <w:b/>
          <w:szCs w:val="24"/>
        </w:rPr>
        <w:t>131</w:t>
      </w:r>
      <w:r w:rsidR="00510635">
        <w:rPr>
          <w:rFonts w:cs="Times New Roman"/>
          <w:szCs w:val="24"/>
        </w:rPr>
        <w:t xml:space="preserve">, </w:t>
      </w:r>
      <w:r w:rsidRPr="0049191D">
        <w:rPr>
          <w:rFonts w:cs="Times New Roman"/>
          <w:szCs w:val="24"/>
        </w:rPr>
        <w:t>206–215.</w:t>
      </w:r>
    </w:p>
    <w:p w14:paraId="0FC3F826" w14:textId="3059FB5B"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Stovin, V., G. Vesuviano, and S. De-Ville. </w:t>
      </w:r>
      <w:r w:rsidR="00510635">
        <w:rPr>
          <w:rFonts w:cs="Times New Roman"/>
          <w:szCs w:val="24"/>
        </w:rPr>
        <w:t>(</w:t>
      </w:r>
      <w:r w:rsidRPr="0049191D">
        <w:rPr>
          <w:rFonts w:cs="Times New Roman"/>
          <w:szCs w:val="24"/>
        </w:rPr>
        <w:t>2015</w:t>
      </w:r>
      <w:r w:rsidR="00510635">
        <w:rPr>
          <w:rFonts w:cs="Times New Roman"/>
          <w:szCs w:val="24"/>
        </w:rPr>
        <w:t>)</w:t>
      </w:r>
      <w:r w:rsidRPr="0049191D">
        <w:rPr>
          <w:rFonts w:cs="Times New Roman"/>
          <w:szCs w:val="24"/>
        </w:rPr>
        <w:t xml:space="preserve">. Defining green roof detention performance. </w:t>
      </w:r>
      <w:r w:rsidRPr="005850F2">
        <w:rPr>
          <w:rFonts w:cs="Times New Roman"/>
          <w:i/>
          <w:szCs w:val="24"/>
        </w:rPr>
        <w:t>Urban Water Journal</w:t>
      </w:r>
      <w:r w:rsidR="00510635">
        <w:rPr>
          <w:rFonts w:cs="Times New Roman"/>
          <w:i/>
          <w:szCs w:val="24"/>
        </w:rPr>
        <w:t>,</w:t>
      </w:r>
      <w:r w:rsidRPr="005850F2">
        <w:rPr>
          <w:rFonts w:cs="Times New Roman"/>
          <w:i/>
          <w:szCs w:val="24"/>
        </w:rPr>
        <w:t xml:space="preserve"> </w:t>
      </w:r>
      <w:r w:rsidRPr="005850F2">
        <w:rPr>
          <w:rFonts w:cs="Times New Roman"/>
          <w:b/>
          <w:szCs w:val="24"/>
        </w:rPr>
        <w:t>0</w:t>
      </w:r>
      <w:r w:rsidR="00510635">
        <w:rPr>
          <w:rFonts w:cs="Times New Roman"/>
          <w:szCs w:val="24"/>
        </w:rPr>
        <w:t xml:space="preserve">, </w:t>
      </w:r>
      <w:r w:rsidRPr="0049191D">
        <w:rPr>
          <w:rFonts w:cs="Times New Roman"/>
          <w:szCs w:val="24"/>
        </w:rPr>
        <w:t>1–15.</w:t>
      </w:r>
    </w:p>
    <w:p w14:paraId="6C137077" w14:textId="66A5709E"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Stovin, V., G. Vesuviano, and H. Kasmin. </w:t>
      </w:r>
      <w:r w:rsidR="00510635">
        <w:rPr>
          <w:rFonts w:cs="Times New Roman"/>
          <w:szCs w:val="24"/>
        </w:rPr>
        <w:t>(</w:t>
      </w:r>
      <w:r w:rsidRPr="0049191D">
        <w:rPr>
          <w:rFonts w:cs="Times New Roman"/>
          <w:szCs w:val="24"/>
        </w:rPr>
        <w:t>2012</w:t>
      </w:r>
      <w:r w:rsidR="00510635">
        <w:rPr>
          <w:rFonts w:cs="Times New Roman"/>
          <w:szCs w:val="24"/>
        </w:rPr>
        <w:t>)</w:t>
      </w:r>
      <w:r w:rsidRPr="0049191D">
        <w:rPr>
          <w:rFonts w:cs="Times New Roman"/>
          <w:szCs w:val="24"/>
        </w:rPr>
        <w:t xml:space="preserve">. The hydrological performance of a green roof test bed under UK climatic conditions. </w:t>
      </w:r>
      <w:r w:rsidRPr="005850F2">
        <w:rPr>
          <w:rFonts w:cs="Times New Roman"/>
          <w:i/>
          <w:szCs w:val="24"/>
        </w:rPr>
        <w:t>Journal of Hydrology</w:t>
      </w:r>
      <w:r w:rsidR="00510635">
        <w:rPr>
          <w:rFonts w:cs="Times New Roman"/>
          <w:i/>
          <w:szCs w:val="24"/>
        </w:rPr>
        <w:t>,</w:t>
      </w:r>
      <w:r w:rsidRPr="0049191D">
        <w:rPr>
          <w:rFonts w:cs="Times New Roman"/>
          <w:szCs w:val="24"/>
        </w:rPr>
        <w:t xml:space="preserve"> </w:t>
      </w:r>
      <w:r w:rsidRPr="005850F2">
        <w:rPr>
          <w:rFonts w:cs="Times New Roman"/>
          <w:b/>
          <w:szCs w:val="24"/>
        </w:rPr>
        <w:t>414–415</w:t>
      </w:r>
      <w:r w:rsidR="00510635">
        <w:rPr>
          <w:rFonts w:cs="Times New Roman"/>
          <w:szCs w:val="24"/>
        </w:rPr>
        <w:t xml:space="preserve">, </w:t>
      </w:r>
      <w:r w:rsidRPr="0049191D">
        <w:rPr>
          <w:rFonts w:cs="Times New Roman"/>
          <w:szCs w:val="24"/>
        </w:rPr>
        <w:t>148–161.</w:t>
      </w:r>
    </w:p>
    <w:p w14:paraId="40CE7AF1" w14:textId="6518BE5A"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Strauch, K., D. Rus, and K. Holm. </w:t>
      </w:r>
      <w:r w:rsidR="00510635">
        <w:rPr>
          <w:rFonts w:cs="Times New Roman"/>
          <w:szCs w:val="24"/>
        </w:rPr>
        <w:t>(</w:t>
      </w:r>
      <w:r w:rsidRPr="0049191D">
        <w:rPr>
          <w:rFonts w:cs="Times New Roman"/>
          <w:szCs w:val="24"/>
        </w:rPr>
        <w:t>2016</w:t>
      </w:r>
      <w:r w:rsidR="00510635">
        <w:rPr>
          <w:rFonts w:cs="Times New Roman"/>
          <w:szCs w:val="24"/>
        </w:rPr>
        <w:t>)</w:t>
      </w:r>
      <w:r w:rsidRPr="0049191D">
        <w:rPr>
          <w:rFonts w:cs="Times New Roman"/>
          <w:szCs w:val="24"/>
        </w:rPr>
        <w:t xml:space="preserve">. </w:t>
      </w:r>
      <w:r w:rsidR="005850F2" w:rsidRPr="0030175B">
        <w:rPr>
          <w:rFonts w:cs="Times New Roman"/>
          <w:i/>
          <w:szCs w:val="24"/>
        </w:rPr>
        <w:t>Water balance monitoring for two bioretention g</w:t>
      </w:r>
      <w:r w:rsidRPr="0030175B">
        <w:rPr>
          <w:rFonts w:cs="Times New Roman"/>
          <w:i/>
          <w:szCs w:val="24"/>
        </w:rPr>
        <w:t>ardens in Omaha, Nebraska, 2011-14</w:t>
      </w:r>
      <w:r w:rsidRPr="0049191D">
        <w:rPr>
          <w:rFonts w:cs="Times New Roman"/>
          <w:szCs w:val="24"/>
        </w:rPr>
        <w:t xml:space="preserve">. </w:t>
      </w:r>
      <w:r w:rsidR="0030175B">
        <w:rPr>
          <w:rFonts w:cs="Times New Roman"/>
          <w:szCs w:val="24"/>
        </w:rPr>
        <w:t>(</w:t>
      </w:r>
      <w:r w:rsidR="0030175B" w:rsidRPr="0049191D">
        <w:rPr>
          <w:rFonts w:cs="Times New Roman"/>
          <w:szCs w:val="24"/>
        </w:rPr>
        <w:t>Scientific Investigation Report</w:t>
      </w:r>
      <w:r w:rsidR="0030175B">
        <w:rPr>
          <w:rFonts w:cs="Times New Roman"/>
          <w:szCs w:val="24"/>
        </w:rPr>
        <w:t>). Reston, VA:</w:t>
      </w:r>
      <w:r w:rsidRPr="0049191D">
        <w:rPr>
          <w:rFonts w:cs="Times New Roman"/>
          <w:szCs w:val="24"/>
        </w:rPr>
        <w:t xml:space="preserve"> </w:t>
      </w:r>
      <w:r w:rsidR="0030175B">
        <w:rPr>
          <w:rFonts w:cs="Times New Roman"/>
          <w:szCs w:val="24"/>
        </w:rPr>
        <w:t>US Geological Survey</w:t>
      </w:r>
      <w:r w:rsidRPr="0049191D">
        <w:rPr>
          <w:rFonts w:cs="Times New Roman"/>
          <w:szCs w:val="24"/>
        </w:rPr>
        <w:t>.</w:t>
      </w:r>
      <w:r w:rsidR="0030175B" w:rsidRPr="0030175B">
        <w:rPr>
          <w:rFonts w:cs="Times New Roman"/>
          <w:szCs w:val="24"/>
        </w:rPr>
        <w:t xml:space="preserve"> </w:t>
      </w:r>
      <w:r w:rsidR="0030175B">
        <w:rPr>
          <w:rFonts w:cs="Times New Roman"/>
          <w:szCs w:val="24"/>
        </w:rPr>
        <w:t>19 pages</w:t>
      </w:r>
      <w:r w:rsidR="0030175B" w:rsidRPr="0049191D">
        <w:rPr>
          <w:rFonts w:cs="Times New Roman"/>
          <w:szCs w:val="24"/>
        </w:rPr>
        <w:t>.</w:t>
      </w:r>
    </w:p>
    <w:p w14:paraId="4C4F572D" w14:textId="514706B9"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Strosnider, W. H., Hitchcock, D. R, Burke, M. K, Lewitus, and A. J. </w:t>
      </w:r>
      <w:r w:rsidR="00510635">
        <w:rPr>
          <w:rFonts w:cs="Times New Roman"/>
          <w:szCs w:val="24"/>
        </w:rPr>
        <w:t>(</w:t>
      </w:r>
      <w:r w:rsidRPr="0049191D">
        <w:rPr>
          <w:rFonts w:cs="Times New Roman"/>
          <w:szCs w:val="24"/>
        </w:rPr>
        <w:t>2007</w:t>
      </w:r>
      <w:r w:rsidR="00510635">
        <w:rPr>
          <w:rFonts w:cs="Times New Roman"/>
          <w:szCs w:val="24"/>
        </w:rPr>
        <w:t>)</w:t>
      </w:r>
      <w:r w:rsidRPr="0049191D">
        <w:rPr>
          <w:rFonts w:cs="Times New Roman"/>
          <w:szCs w:val="24"/>
        </w:rPr>
        <w:t>. Predicting hydrology in wetlands designed for coastal stormwater management</w:t>
      </w:r>
      <w:r w:rsidR="00BA133D">
        <w:rPr>
          <w:rFonts w:cs="Times New Roman"/>
          <w:szCs w:val="24"/>
        </w:rPr>
        <w:t xml:space="preserve"> (Paper Number 077084)</w:t>
      </w:r>
      <w:r w:rsidRPr="0049191D">
        <w:rPr>
          <w:rFonts w:cs="Times New Roman"/>
          <w:szCs w:val="24"/>
        </w:rPr>
        <w:t>.</w:t>
      </w:r>
      <w:r w:rsidR="005850F2">
        <w:rPr>
          <w:rFonts w:cs="Times New Roman"/>
          <w:szCs w:val="24"/>
        </w:rPr>
        <w:t xml:space="preserve"> </w:t>
      </w:r>
      <w:r w:rsidR="005850F2" w:rsidRPr="00BA133D">
        <w:rPr>
          <w:rFonts w:cs="Times New Roman"/>
          <w:i/>
          <w:szCs w:val="24"/>
        </w:rPr>
        <w:t xml:space="preserve">Proceedings of the </w:t>
      </w:r>
      <w:r w:rsidRPr="00BA133D">
        <w:rPr>
          <w:rFonts w:cs="Times New Roman"/>
          <w:i/>
          <w:szCs w:val="24"/>
        </w:rPr>
        <w:t>American Society of Agricultural and Biological E</w:t>
      </w:r>
      <w:r w:rsidR="005850F2" w:rsidRPr="00BA133D">
        <w:rPr>
          <w:rFonts w:cs="Times New Roman"/>
          <w:i/>
          <w:szCs w:val="24"/>
        </w:rPr>
        <w:t>ngineers 2007</w:t>
      </w:r>
      <w:r w:rsidR="00CC1EB9">
        <w:rPr>
          <w:rFonts w:cs="Times New Roman"/>
          <w:i/>
          <w:szCs w:val="24"/>
        </w:rPr>
        <w:t xml:space="preserve"> </w:t>
      </w:r>
      <w:r w:rsidR="00CC1EB9">
        <w:rPr>
          <w:rFonts w:cs="Times New Roman"/>
          <w:szCs w:val="24"/>
        </w:rPr>
        <w:t>(17 pp.)</w:t>
      </w:r>
      <w:r w:rsidR="005850F2">
        <w:rPr>
          <w:rFonts w:cs="Times New Roman"/>
          <w:szCs w:val="24"/>
        </w:rPr>
        <w:t>.</w:t>
      </w:r>
      <w:r w:rsidR="00BA133D" w:rsidRPr="00BA133D">
        <w:rPr>
          <w:rFonts w:cs="Times New Roman"/>
          <w:szCs w:val="24"/>
        </w:rPr>
        <w:t xml:space="preserve"> </w:t>
      </w:r>
      <w:r w:rsidR="00CC1EB9">
        <w:rPr>
          <w:rFonts w:cs="Times New Roman"/>
          <w:szCs w:val="24"/>
        </w:rPr>
        <w:t>St Joseph, MI: ASABE.</w:t>
      </w:r>
    </w:p>
    <w:p w14:paraId="1AD03B35" w14:textId="1B41E9B9"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Stroud Water Research Center. </w:t>
      </w:r>
      <w:r w:rsidR="00510635">
        <w:rPr>
          <w:rFonts w:cs="Times New Roman"/>
          <w:szCs w:val="24"/>
        </w:rPr>
        <w:t>(</w:t>
      </w:r>
      <w:r w:rsidRPr="0049191D">
        <w:rPr>
          <w:rFonts w:cs="Times New Roman"/>
          <w:szCs w:val="24"/>
        </w:rPr>
        <w:t>2016</w:t>
      </w:r>
      <w:r w:rsidR="00510635">
        <w:rPr>
          <w:rFonts w:cs="Times New Roman"/>
          <w:szCs w:val="24"/>
        </w:rPr>
        <w:t>)</w:t>
      </w:r>
      <w:r w:rsidRPr="0049191D">
        <w:rPr>
          <w:rFonts w:cs="Times New Roman"/>
          <w:szCs w:val="24"/>
        </w:rPr>
        <w:t xml:space="preserve">. Model My Watershed: Simple Water Balance Simulator. </w:t>
      </w:r>
      <w:hyperlink r:id="rId33" w:history="1">
        <w:r w:rsidR="0030175B" w:rsidRPr="00767268">
          <w:rPr>
            <w:rStyle w:val="Hyperlink"/>
            <w:rFonts w:cs="Times New Roman"/>
            <w:szCs w:val="24"/>
          </w:rPr>
          <w:t>http://www.stroudcenter.org/mmw/mini/</w:t>
        </w:r>
      </w:hyperlink>
      <w:r w:rsidR="0030175B">
        <w:rPr>
          <w:rFonts w:cs="Times New Roman"/>
          <w:szCs w:val="24"/>
        </w:rPr>
        <w:t xml:space="preserve"> </w:t>
      </w:r>
    </w:p>
    <w:p w14:paraId="417C1C46" w14:textId="11C8C03C"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Teague, K., and B. Rushton. </w:t>
      </w:r>
      <w:r w:rsidR="00510635">
        <w:rPr>
          <w:rFonts w:cs="Times New Roman"/>
          <w:szCs w:val="24"/>
        </w:rPr>
        <w:t>(</w:t>
      </w:r>
      <w:r w:rsidRPr="0049191D">
        <w:rPr>
          <w:rFonts w:cs="Times New Roman"/>
          <w:szCs w:val="24"/>
        </w:rPr>
        <w:t>2005</w:t>
      </w:r>
      <w:r w:rsidR="00510635">
        <w:rPr>
          <w:rFonts w:cs="Times New Roman"/>
          <w:szCs w:val="24"/>
        </w:rPr>
        <w:t>)</w:t>
      </w:r>
      <w:r w:rsidRPr="0049191D">
        <w:rPr>
          <w:rFonts w:cs="Times New Roman"/>
          <w:szCs w:val="24"/>
        </w:rPr>
        <w:t xml:space="preserve">. </w:t>
      </w:r>
      <w:r w:rsidRPr="0030175B">
        <w:rPr>
          <w:rFonts w:cs="Times New Roman"/>
          <w:i/>
          <w:szCs w:val="24"/>
        </w:rPr>
        <w:t>Stormwater runoff treatment by a filtration system and wet pond in Tampa, Florida</w:t>
      </w:r>
      <w:r w:rsidRPr="0049191D">
        <w:rPr>
          <w:rFonts w:cs="Times New Roman"/>
          <w:szCs w:val="24"/>
        </w:rPr>
        <w:t xml:space="preserve">. </w:t>
      </w:r>
      <w:r w:rsidR="0030175B">
        <w:rPr>
          <w:rFonts w:cs="Times New Roman"/>
          <w:szCs w:val="24"/>
        </w:rPr>
        <w:t>(</w:t>
      </w:r>
      <w:r w:rsidRPr="0049191D">
        <w:rPr>
          <w:rFonts w:cs="Times New Roman"/>
          <w:szCs w:val="24"/>
        </w:rPr>
        <w:t>Final Report</w:t>
      </w:r>
      <w:r w:rsidR="0030175B">
        <w:rPr>
          <w:rFonts w:cs="Times New Roman"/>
          <w:szCs w:val="24"/>
        </w:rPr>
        <w:t>).</w:t>
      </w:r>
      <w:r w:rsidRPr="0049191D">
        <w:rPr>
          <w:rFonts w:cs="Times New Roman"/>
          <w:szCs w:val="24"/>
        </w:rPr>
        <w:t xml:space="preserve"> </w:t>
      </w:r>
      <w:r w:rsidR="0030175B" w:rsidRPr="0049191D">
        <w:rPr>
          <w:rFonts w:cs="Times New Roman"/>
          <w:szCs w:val="24"/>
        </w:rPr>
        <w:t>Brooksville, FL</w:t>
      </w:r>
      <w:r w:rsidR="0030175B">
        <w:rPr>
          <w:rFonts w:cs="Times New Roman"/>
          <w:szCs w:val="24"/>
        </w:rPr>
        <w:t>:</w:t>
      </w:r>
      <w:r w:rsidR="0030175B" w:rsidRPr="0049191D">
        <w:rPr>
          <w:rFonts w:cs="Times New Roman"/>
          <w:szCs w:val="24"/>
        </w:rPr>
        <w:t xml:space="preserve"> </w:t>
      </w:r>
      <w:r w:rsidRPr="0049191D">
        <w:rPr>
          <w:rFonts w:cs="Times New Roman"/>
          <w:szCs w:val="24"/>
        </w:rPr>
        <w:t>Southwest Fl</w:t>
      </w:r>
      <w:r w:rsidR="0030175B">
        <w:rPr>
          <w:rFonts w:cs="Times New Roman"/>
          <w:szCs w:val="24"/>
        </w:rPr>
        <w:t>orida Water Management District</w:t>
      </w:r>
      <w:r w:rsidRPr="0049191D">
        <w:rPr>
          <w:rFonts w:cs="Times New Roman"/>
          <w:szCs w:val="24"/>
        </w:rPr>
        <w:t>.</w:t>
      </w:r>
      <w:r w:rsidR="0030175B" w:rsidRPr="0030175B">
        <w:rPr>
          <w:rFonts w:cs="Times New Roman"/>
          <w:szCs w:val="24"/>
        </w:rPr>
        <w:t xml:space="preserve"> </w:t>
      </w:r>
      <w:r w:rsidR="0030175B">
        <w:rPr>
          <w:rFonts w:cs="Times New Roman"/>
          <w:szCs w:val="24"/>
        </w:rPr>
        <w:t>237 pages</w:t>
      </w:r>
      <w:r w:rsidR="0030175B" w:rsidRPr="0049191D">
        <w:rPr>
          <w:rFonts w:cs="Times New Roman"/>
          <w:szCs w:val="24"/>
        </w:rPr>
        <w:t>.</w:t>
      </w:r>
    </w:p>
    <w:p w14:paraId="51556FDD" w14:textId="05FB7E62"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Teemusk, A., and Ü. Mander. </w:t>
      </w:r>
      <w:r w:rsidR="00A52E52">
        <w:rPr>
          <w:rFonts w:cs="Times New Roman"/>
          <w:szCs w:val="24"/>
        </w:rPr>
        <w:t>(</w:t>
      </w:r>
      <w:r w:rsidRPr="0049191D">
        <w:rPr>
          <w:rFonts w:cs="Times New Roman"/>
          <w:szCs w:val="24"/>
        </w:rPr>
        <w:t>2007</w:t>
      </w:r>
      <w:r w:rsidR="00A52E52">
        <w:rPr>
          <w:rFonts w:cs="Times New Roman"/>
          <w:szCs w:val="24"/>
        </w:rPr>
        <w:t>)</w:t>
      </w:r>
      <w:r w:rsidRPr="0049191D">
        <w:rPr>
          <w:rFonts w:cs="Times New Roman"/>
          <w:szCs w:val="24"/>
        </w:rPr>
        <w:t xml:space="preserve">. Rainwater runoff quantity and quality performance from a greenroof: The effects of short-term events. </w:t>
      </w:r>
      <w:r w:rsidRPr="005850F2">
        <w:rPr>
          <w:rFonts w:cs="Times New Roman"/>
          <w:i/>
          <w:szCs w:val="24"/>
        </w:rPr>
        <w:t>Ecological Engineering</w:t>
      </w:r>
      <w:r w:rsidR="00A52E52">
        <w:rPr>
          <w:rFonts w:cs="Times New Roman"/>
          <w:i/>
          <w:szCs w:val="24"/>
        </w:rPr>
        <w:t>,</w:t>
      </w:r>
      <w:r w:rsidRPr="0049191D">
        <w:rPr>
          <w:rFonts w:cs="Times New Roman"/>
          <w:szCs w:val="24"/>
        </w:rPr>
        <w:t xml:space="preserve"> </w:t>
      </w:r>
      <w:r w:rsidRPr="005850F2">
        <w:rPr>
          <w:rFonts w:cs="Times New Roman"/>
          <w:b/>
          <w:szCs w:val="24"/>
        </w:rPr>
        <w:t>30</w:t>
      </w:r>
      <w:r w:rsidR="00A52E52">
        <w:rPr>
          <w:rFonts w:cs="Times New Roman"/>
          <w:szCs w:val="24"/>
        </w:rPr>
        <w:t xml:space="preserve">, </w:t>
      </w:r>
      <w:r w:rsidRPr="0049191D">
        <w:rPr>
          <w:rFonts w:cs="Times New Roman"/>
          <w:szCs w:val="24"/>
        </w:rPr>
        <w:t>271–277.</w:t>
      </w:r>
    </w:p>
    <w:p w14:paraId="55B1413C" w14:textId="3B2CAC2C" w:rsidR="00E63608" w:rsidRPr="0049191D" w:rsidRDefault="00A34091" w:rsidP="00A66D36">
      <w:pPr>
        <w:pStyle w:val="Bibliography"/>
        <w:numPr>
          <w:ilvl w:val="0"/>
          <w:numId w:val="10"/>
        </w:numPr>
        <w:ind w:left="540" w:hanging="540"/>
        <w:rPr>
          <w:rFonts w:cs="Times New Roman"/>
          <w:szCs w:val="24"/>
        </w:rPr>
      </w:pPr>
      <w:r>
        <w:rPr>
          <w:rFonts w:cs="Times New Roman"/>
          <w:szCs w:val="24"/>
        </w:rPr>
        <w:t>Thorne, C., E. Lawson, C. Ozawa, S</w:t>
      </w:r>
      <w:r w:rsidR="00E63608" w:rsidRPr="0049191D">
        <w:rPr>
          <w:rFonts w:cs="Times New Roman"/>
          <w:szCs w:val="24"/>
        </w:rPr>
        <w:t xml:space="preserve">. Hamlin, and </w:t>
      </w:r>
      <w:r>
        <w:rPr>
          <w:rFonts w:cs="Times New Roman"/>
          <w:szCs w:val="24"/>
        </w:rPr>
        <w:t>L.</w:t>
      </w:r>
      <w:r w:rsidR="00E63608" w:rsidRPr="0049191D">
        <w:rPr>
          <w:rFonts w:cs="Times New Roman"/>
          <w:szCs w:val="24"/>
        </w:rPr>
        <w:t xml:space="preserve"> Smith. </w:t>
      </w:r>
      <w:r w:rsidR="00A52E52">
        <w:rPr>
          <w:rFonts w:cs="Times New Roman"/>
          <w:szCs w:val="24"/>
        </w:rPr>
        <w:t>(</w:t>
      </w:r>
      <w:r w:rsidR="00E63608" w:rsidRPr="0049191D">
        <w:rPr>
          <w:rFonts w:cs="Times New Roman"/>
          <w:szCs w:val="24"/>
        </w:rPr>
        <w:t>2015</w:t>
      </w:r>
      <w:r w:rsidR="00A52E52">
        <w:rPr>
          <w:rFonts w:cs="Times New Roman"/>
          <w:szCs w:val="24"/>
        </w:rPr>
        <w:t>)</w:t>
      </w:r>
      <w:r w:rsidR="00E63608" w:rsidRPr="0049191D">
        <w:rPr>
          <w:rFonts w:cs="Times New Roman"/>
          <w:szCs w:val="24"/>
        </w:rPr>
        <w:t xml:space="preserve">. Overcoming uncertainty and barriers to adoption of Blue-Green Infrastructure for urban flood risk management. </w:t>
      </w:r>
      <w:r w:rsidR="00E63608" w:rsidRPr="00A52E52">
        <w:rPr>
          <w:rFonts w:cs="Times New Roman"/>
          <w:i/>
          <w:szCs w:val="24"/>
        </w:rPr>
        <w:t>Journal of Flood Risk Management</w:t>
      </w:r>
      <w:r w:rsidR="00A52E52">
        <w:rPr>
          <w:rFonts w:cs="Times New Roman"/>
          <w:szCs w:val="24"/>
        </w:rPr>
        <w:t>.</w:t>
      </w:r>
    </w:p>
    <w:p w14:paraId="0C206D5F" w14:textId="343FA94E"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lastRenderedPageBreak/>
        <w:t>Traver, R., and P</w:t>
      </w:r>
      <w:r w:rsidR="005850F2">
        <w:rPr>
          <w:rFonts w:cs="Times New Roman"/>
          <w:szCs w:val="24"/>
        </w:rPr>
        <w:t xml:space="preserve">. DeBarry. </w:t>
      </w:r>
      <w:r w:rsidR="00A52E52">
        <w:rPr>
          <w:rFonts w:cs="Times New Roman"/>
          <w:szCs w:val="24"/>
        </w:rPr>
        <w:t>(</w:t>
      </w:r>
      <w:r w:rsidR="005850F2">
        <w:rPr>
          <w:rFonts w:cs="Times New Roman"/>
          <w:szCs w:val="24"/>
        </w:rPr>
        <w:t>2003</w:t>
      </w:r>
      <w:r w:rsidR="00A52E52">
        <w:rPr>
          <w:rFonts w:cs="Times New Roman"/>
          <w:szCs w:val="24"/>
        </w:rPr>
        <w:t>)</w:t>
      </w:r>
      <w:r w:rsidR="005850F2">
        <w:rPr>
          <w:rFonts w:cs="Times New Roman"/>
          <w:szCs w:val="24"/>
        </w:rPr>
        <w:t xml:space="preserve">. </w:t>
      </w:r>
      <w:r w:rsidR="005850F2" w:rsidRPr="0030175B">
        <w:rPr>
          <w:rFonts w:cs="Times New Roman"/>
          <w:i/>
          <w:szCs w:val="24"/>
        </w:rPr>
        <w:t>Designing for infiltration — A p</w:t>
      </w:r>
      <w:r w:rsidRPr="0030175B">
        <w:rPr>
          <w:rFonts w:cs="Times New Roman"/>
          <w:i/>
          <w:szCs w:val="24"/>
        </w:rPr>
        <w:t>erspective</w:t>
      </w:r>
      <w:r w:rsidRPr="0049191D">
        <w:rPr>
          <w:rFonts w:cs="Times New Roman"/>
          <w:szCs w:val="24"/>
        </w:rPr>
        <w:t xml:space="preserve">. </w:t>
      </w:r>
      <w:r w:rsidR="0030175B">
        <w:rPr>
          <w:rFonts w:cs="Times New Roman"/>
          <w:szCs w:val="24"/>
        </w:rPr>
        <w:t>(</w:t>
      </w:r>
      <w:r w:rsidRPr="0049191D">
        <w:rPr>
          <w:rFonts w:cs="Times New Roman"/>
          <w:szCs w:val="24"/>
        </w:rPr>
        <w:t>World Water &amp; Environmental Resources Congress 2003</w:t>
      </w:r>
      <w:r w:rsidR="0030175B">
        <w:rPr>
          <w:rFonts w:cs="Times New Roman"/>
          <w:szCs w:val="24"/>
        </w:rPr>
        <w:t>)</w:t>
      </w:r>
      <w:r w:rsidRPr="0049191D">
        <w:rPr>
          <w:rFonts w:cs="Times New Roman"/>
          <w:szCs w:val="24"/>
        </w:rPr>
        <w:t xml:space="preserve">. </w:t>
      </w:r>
      <w:r w:rsidR="0030175B" w:rsidRPr="0049191D">
        <w:rPr>
          <w:rFonts w:cs="Times New Roman"/>
          <w:szCs w:val="24"/>
        </w:rPr>
        <w:t>Philadelphia, PA</w:t>
      </w:r>
      <w:r w:rsidR="0030175B">
        <w:rPr>
          <w:rFonts w:cs="Times New Roman"/>
          <w:szCs w:val="24"/>
        </w:rPr>
        <w:t>:</w:t>
      </w:r>
      <w:r w:rsidR="0030175B" w:rsidRPr="0049191D">
        <w:rPr>
          <w:rFonts w:cs="Times New Roman"/>
          <w:szCs w:val="24"/>
        </w:rPr>
        <w:t xml:space="preserve"> </w:t>
      </w:r>
      <w:r w:rsidR="0030175B">
        <w:rPr>
          <w:rFonts w:cs="Times New Roman"/>
          <w:szCs w:val="24"/>
        </w:rPr>
        <w:t>ASCE</w:t>
      </w:r>
      <w:r w:rsidRPr="0049191D">
        <w:rPr>
          <w:rFonts w:cs="Times New Roman"/>
          <w:szCs w:val="24"/>
        </w:rPr>
        <w:t>.</w:t>
      </w:r>
      <w:r w:rsidR="0030175B" w:rsidRPr="0030175B">
        <w:rPr>
          <w:rFonts w:cs="Times New Roman"/>
          <w:szCs w:val="24"/>
        </w:rPr>
        <w:t xml:space="preserve"> </w:t>
      </w:r>
      <w:r w:rsidR="0030175B" w:rsidRPr="0049191D">
        <w:rPr>
          <w:rFonts w:cs="Times New Roman"/>
          <w:szCs w:val="24"/>
        </w:rPr>
        <w:t>Pages 1–7</w:t>
      </w:r>
      <w:r w:rsidR="0030175B">
        <w:rPr>
          <w:rFonts w:cs="Times New Roman"/>
          <w:szCs w:val="24"/>
        </w:rPr>
        <w:t>.</w:t>
      </w:r>
    </w:p>
    <w:p w14:paraId="53108F6E" w14:textId="4A91D2FC"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TRCA. </w:t>
      </w:r>
      <w:r w:rsidR="00A52E52">
        <w:rPr>
          <w:rFonts w:cs="Times New Roman"/>
          <w:szCs w:val="24"/>
        </w:rPr>
        <w:t>(</w:t>
      </w:r>
      <w:r w:rsidRPr="0049191D">
        <w:rPr>
          <w:rFonts w:cs="Times New Roman"/>
          <w:szCs w:val="24"/>
        </w:rPr>
        <w:t>20</w:t>
      </w:r>
      <w:r w:rsidR="005850F2">
        <w:rPr>
          <w:rFonts w:cs="Times New Roman"/>
          <w:szCs w:val="24"/>
        </w:rPr>
        <w:t>06</w:t>
      </w:r>
      <w:r w:rsidR="00A52E52">
        <w:rPr>
          <w:rFonts w:cs="Times New Roman"/>
          <w:szCs w:val="24"/>
        </w:rPr>
        <w:t>)</w:t>
      </w:r>
      <w:r w:rsidR="005850F2">
        <w:rPr>
          <w:rFonts w:cs="Times New Roman"/>
          <w:szCs w:val="24"/>
        </w:rPr>
        <w:t xml:space="preserve">. </w:t>
      </w:r>
      <w:r w:rsidR="005850F2" w:rsidRPr="0030175B">
        <w:rPr>
          <w:rFonts w:cs="Times New Roman"/>
          <w:i/>
          <w:szCs w:val="24"/>
        </w:rPr>
        <w:t>Evaluation of an extensive g</w:t>
      </w:r>
      <w:r w:rsidRPr="0030175B">
        <w:rPr>
          <w:rFonts w:cs="Times New Roman"/>
          <w:i/>
          <w:szCs w:val="24"/>
        </w:rPr>
        <w:t>reen</w:t>
      </w:r>
      <w:r w:rsidR="005850F2" w:rsidRPr="0030175B">
        <w:rPr>
          <w:rFonts w:cs="Times New Roman"/>
          <w:i/>
          <w:szCs w:val="24"/>
        </w:rPr>
        <w:t xml:space="preserve"> </w:t>
      </w:r>
      <w:r w:rsidRPr="0030175B">
        <w:rPr>
          <w:rFonts w:cs="Times New Roman"/>
          <w:i/>
          <w:szCs w:val="24"/>
        </w:rPr>
        <w:t>roof York University, Toronto, Ontario</w:t>
      </w:r>
      <w:r w:rsidRPr="0049191D">
        <w:rPr>
          <w:rFonts w:cs="Times New Roman"/>
          <w:szCs w:val="24"/>
        </w:rPr>
        <w:t xml:space="preserve">. </w:t>
      </w:r>
      <w:r w:rsidR="0030175B">
        <w:rPr>
          <w:rFonts w:cs="Times New Roman"/>
          <w:szCs w:val="24"/>
        </w:rPr>
        <w:t>Toronto:</w:t>
      </w:r>
      <w:r w:rsidR="0030175B" w:rsidRPr="0049191D">
        <w:rPr>
          <w:rFonts w:cs="Times New Roman"/>
          <w:szCs w:val="24"/>
        </w:rPr>
        <w:t xml:space="preserve"> </w:t>
      </w:r>
      <w:r w:rsidRPr="0049191D">
        <w:rPr>
          <w:rFonts w:cs="Times New Roman"/>
          <w:szCs w:val="24"/>
        </w:rPr>
        <w:t>Sustainable Technologies Evaluation Program, Toronto an</w:t>
      </w:r>
      <w:r w:rsidR="0030175B">
        <w:rPr>
          <w:rFonts w:cs="Times New Roman"/>
          <w:szCs w:val="24"/>
        </w:rPr>
        <w:t>d Region Conservation Authority</w:t>
      </w:r>
      <w:r w:rsidRPr="0049191D">
        <w:rPr>
          <w:rFonts w:cs="Times New Roman"/>
          <w:szCs w:val="24"/>
        </w:rPr>
        <w:t>.</w:t>
      </w:r>
      <w:r w:rsidR="0030175B" w:rsidRPr="0030175B">
        <w:rPr>
          <w:rFonts w:cs="Times New Roman"/>
          <w:szCs w:val="24"/>
        </w:rPr>
        <w:t xml:space="preserve"> </w:t>
      </w:r>
      <w:r w:rsidR="0030175B">
        <w:rPr>
          <w:rFonts w:cs="Times New Roman"/>
          <w:szCs w:val="24"/>
        </w:rPr>
        <w:t>167 pages</w:t>
      </w:r>
      <w:r w:rsidR="0030175B" w:rsidRPr="0049191D">
        <w:rPr>
          <w:rFonts w:cs="Times New Roman"/>
          <w:szCs w:val="24"/>
        </w:rPr>
        <w:t>.</w:t>
      </w:r>
    </w:p>
    <w:p w14:paraId="3D5B5876" w14:textId="4617DA2C"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US EPA Of</w:t>
      </w:r>
      <w:r w:rsidR="00CC68A2">
        <w:rPr>
          <w:rFonts w:cs="Times New Roman"/>
          <w:szCs w:val="24"/>
        </w:rPr>
        <w:t xml:space="preserve">fice of Water. </w:t>
      </w:r>
      <w:r w:rsidR="00A52E52">
        <w:rPr>
          <w:rFonts w:cs="Times New Roman"/>
          <w:szCs w:val="24"/>
        </w:rPr>
        <w:t>(</w:t>
      </w:r>
      <w:r w:rsidR="00CC68A2">
        <w:rPr>
          <w:rFonts w:cs="Times New Roman"/>
          <w:szCs w:val="24"/>
        </w:rPr>
        <w:t>2016</w:t>
      </w:r>
      <w:r w:rsidR="00A52E52">
        <w:rPr>
          <w:rFonts w:cs="Times New Roman"/>
          <w:szCs w:val="24"/>
        </w:rPr>
        <w:t>)</w:t>
      </w:r>
      <w:r w:rsidR="00CC68A2">
        <w:rPr>
          <w:rFonts w:cs="Times New Roman"/>
          <w:szCs w:val="24"/>
        </w:rPr>
        <w:t>.</w:t>
      </w:r>
      <w:r w:rsidRPr="0049191D">
        <w:rPr>
          <w:rFonts w:cs="Times New Roman"/>
          <w:szCs w:val="24"/>
        </w:rPr>
        <w:t xml:space="preserve"> Green Infrastructure</w:t>
      </w:r>
      <w:r w:rsidR="00CC68A2">
        <w:rPr>
          <w:rFonts w:cs="Times New Roman"/>
          <w:szCs w:val="24"/>
        </w:rPr>
        <w:t xml:space="preserve"> webpage</w:t>
      </w:r>
      <w:r w:rsidRPr="0049191D">
        <w:rPr>
          <w:rFonts w:cs="Times New Roman"/>
          <w:szCs w:val="24"/>
        </w:rPr>
        <w:t>. http://www.epa.gov/green-infrastructure.</w:t>
      </w:r>
      <w:r w:rsidR="00CC68A2">
        <w:rPr>
          <w:rFonts w:cs="Times New Roman"/>
          <w:szCs w:val="24"/>
        </w:rPr>
        <w:t xml:space="preserve"> Accessed </w:t>
      </w:r>
      <w:r w:rsidR="00CC68A2" w:rsidRPr="0049191D">
        <w:rPr>
          <w:rFonts w:cs="Times New Roman"/>
          <w:szCs w:val="24"/>
        </w:rPr>
        <w:t>January 27</w:t>
      </w:r>
      <w:r w:rsidR="00CC68A2">
        <w:rPr>
          <w:rFonts w:cs="Times New Roman"/>
          <w:szCs w:val="24"/>
        </w:rPr>
        <w:t>, 2016</w:t>
      </w:r>
      <w:r w:rsidR="00CC68A2" w:rsidRPr="0049191D">
        <w:rPr>
          <w:rFonts w:cs="Times New Roman"/>
          <w:szCs w:val="24"/>
        </w:rPr>
        <w:t>.</w:t>
      </w:r>
    </w:p>
    <w:p w14:paraId="745D771D" w14:textId="183DBF50"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Valinski, N. A., and D. G. Chandler. </w:t>
      </w:r>
      <w:r w:rsidR="00A52E52">
        <w:rPr>
          <w:rFonts w:cs="Times New Roman"/>
          <w:szCs w:val="24"/>
        </w:rPr>
        <w:t>(</w:t>
      </w:r>
      <w:r w:rsidRPr="0049191D">
        <w:rPr>
          <w:rFonts w:cs="Times New Roman"/>
          <w:szCs w:val="24"/>
        </w:rPr>
        <w:t>2015</w:t>
      </w:r>
      <w:r w:rsidR="00A52E52">
        <w:rPr>
          <w:rFonts w:cs="Times New Roman"/>
          <w:szCs w:val="24"/>
        </w:rPr>
        <w:t>)</w:t>
      </w:r>
      <w:r w:rsidRPr="0049191D">
        <w:rPr>
          <w:rFonts w:cs="Times New Roman"/>
          <w:szCs w:val="24"/>
        </w:rPr>
        <w:t xml:space="preserve">. Infiltration performance of engineered surfaces commonly used for distributed stormwater management. </w:t>
      </w:r>
      <w:r w:rsidRPr="00CC68A2">
        <w:rPr>
          <w:rFonts w:cs="Times New Roman"/>
          <w:i/>
          <w:szCs w:val="24"/>
        </w:rPr>
        <w:t>Journal of Environmental Management</w:t>
      </w:r>
      <w:r w:rsidR="00A52E52">
        <w:rPr>
          <w:rFonts w:cs="Times New Roman"/>
          <w:i/>
          <w:szCs w:val="24"/>
        </w:rPr>
        <w:t>,</w:t>
      </w:r>
      <w:r w:rsidRPr="00CC68A2">
        <w:rPr>
          <w:rFonts w:cs="Times New Roman"/>
          <w:i/>
          <w:szCs w:val="24"/>
        </w:rPr>
        <w:t xml:space="preserve"> </w:t>
      </w:r>
      <w:r w:rsidRPr="00CC68A2">
        <w:rPr>
          <w:rFonts w:cs="Times New Roman"/>
          <w:b/>
          <w:szCs w:val="24"/>
        </w:rPr>
        <w:t>160</w:t>
      </w:r>
      <w:r w:rsidR="00A52E52">
        <w:rPr>
          <w:rFonts w:cs="Times New Roman"/>
          <w:szCs w:val="24"/>
        </w:rPr>
        <w:t xml:space="preserve">, </w:t>
      </w:r>
      <w:r w:rsidRPr="0049191D">
        <w:rPr>
          <w:rFonts w:cs="Times New Roman"/>
          <w:szCs w:val="24"/>
        </w:rPr>
        <w:t>297–305.</w:t>
      </w:r>
    </w:p>
    <w:p w14:paraId="40AF81FB" w14:textId="585BB30E"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Van Seters, T., L. Rocha, D. Smith, and G. MacMillan. </w:t>
      </w:r>
      <w:r w:rsidR="00A52E52">
        <w:rPr>
          <w:rFonts w:cs="Times New Roman"/>
          <w:szCs w:val="24"/>
        </w:rPr>
        <w:t>(</w:t>
      </w:r>
      <w:r w:rsidRPr="0049191D">
        <w:rPr>
          <w:rFonts w:cs="Times New Roman"/>
          <w:szCs w:val="24"/>
        </w:rPr>
        <w:t>2009</w:t>
      </w:r>
      <w:r w:rsidR="00A52E52">
        <w:rPr>
          <w:rFonts w:cs="Times New Roman"/>
          <w:szCs w:val="24"/>
        </w:rPr>
        <w:t>)</w:t>
      </w:r>
      <w:r w:rsidRPr="0049191D">
        <w:rPr>
          <w:rFonts w:cs="Times New Roman"/>
          <w:szCs w:val="24"/>
        </w:rPr>
        <w:t xml:space="preserve">. </w:t>
      </w:r>
      <w:r w:rsidR="00CC68A2" w:rsidRPr="0049191D">
        <w:rPr>
          <w:rFonts w:cs="Times New Roman"/>
          <w:szCs w:val="24"/>
        </w:rPr>
        <w:t>Evaluation of green roofs for runoff retention, runoff quality and leachability.</w:t>
      </w:r>
      <w:r w:rsidRPr="0049191D">
        <w:rPr>
          <w:rFonts w:cs="Times New Roman"/>
          <w:szCs w:val="24"/>
        </w:rPr>
        <w:t xml:space="preserve"> </w:t>
      </w:r>
      <w:r w:rsidRPr="00CC68A2">
        <w:rPr>
          <w:rFonts w:cs="Times New Roman"/>
          <w:i/>
          <w:szCs w:val="24"/>
        </w:rPr>
        <w:t>Water Quality Research Journal of Canada</w:t>
      </w:r>
      <w:r w:rsidR="00A52E52">
        <w:rPr>
          <w:rFonts w:cs="Times New Roman"/>
          <w:i/>
          <w:szCs w:val="24"/>
        </w:rPr>
        <w:t>,</w:t>
      </w:r>
      <w:r w:rsidRPr="0049191D">
        <w:rPr>
          <w:rFonts w:cs="Times New Roman"/>
          <w:szCs w:val="24"/>
        </w:rPr>
        <w:t xml:space="preserve"> </w:t>
      </w:r>
      <w:r w:rsidRPr="00CC68A2">
        <w:rPr>
          <w:rFonts w:cs="Times New Roman"/>
          <w:b/>
          <w:szCs w:val="24"/>
        </w:rPr>
        <w:t>44</w:t>
      </w:r>
      <w:r w:rsidR="00A52E52">
        <w:rPr>
          <w:rFonts w:cs="Times New Roman"/>
          <w:szCs w:val="24"/>
        </w:rPr>
        <w:t xml:space="preserve">, </w:t>
      </w:r>
      <w:r w:rsidRPr="0049191D">
        <w:rPr>
          <w:rFonts w:cs="Times New Roman"/>
          <w:szCs w:val="24"/>
        </w:rPr>
        <w:t>33–47.</w:t>
      </w:r>
    </w:p>
    <w:p w14:paraId="63957D2C" w14:textId="6D3AA3E6" w:rsidR="000F475D" w:rsidRDefault="000F475D" w:rsidP="00A66D36">
      <w:pPr>
        <w:pStyle w:val="Bibliography"/>
        <w:numPr>
          <w:ilvl w:val="0"/>
          <w:numId w:val="10"/>
        </w:numPr>
        <w:ind w:left="540" w:hanging="540"/>
        <w:rPr>
          <w:rFonts w:cs="Times New Roman"/>
          <w:szCs w:val="24"/>
        </w:rPr>
      </w:pPr>
      <w:r w:rsidRPr="0049191D">
        <w:rPr>
          <w:rFonts w:cs="Times New Roman"/>
          <w:szCs w:val="24"/>
        </w:rPr>
        <w:t>Vanuytrecht,</w:t>
      </w:r>
      <w:r>
        <w:rPr>
          <w:rFonts w:cs="Times New Roman"/>
          <w:szCs w:val="24"/>
        </w:rPr>
        <w:t xml:space="preserve"> E. and </w:t>
      </w:r>
      <w:r w:rsidRPr="0049191D">
        <w:rPr>
          <w:rFonts w:cs="Times New Roman"/>
          <w:szCs w:val="24"/>
        </w:rPr>
        <w:t>C. V</w:t>
      </w:r>
      <w:r>
        <w:rPr>
          <w:rFonts w:cs="Times New Roman"/>
          <w:szCs w:val="24"/>
        </w:rPr>
        <w:t>an</w:t>
      </w:r>
      <w:r w:rsidRPr="0049191D">
        <w:rPr>
          <w:rFonts w:cs="Times New Roman"/>
          <w:szCs w:val="24"/>
        </w:rPr>
        <w:t xml:space="preserve"> M</w:t>
      </w:r>
      <w:r>
        <w:rPr>
          <w:rFonts w:cs="Times New Roman"/>
          <w:szCs w:val="24"/>
        </w:rPr>
        <w:t>echelen</w:t>
      </w:r>
      <w:r w:rsidRPr="0049191D">
        <w:rPr>
          <w:rFonts w:cs="Times New Roman"/>
          <w:szCs w:val="24"/>
        </w:rPr>
        <w:t xml:space="preserve">. </w:t>
      </w:r>
      <w:r w:rsidR="00A52E52">
        <w:rPr>
          <w:rFonts w:cs="Times New Roman"/>
          <w:szCs w:val="24"/>
        </w:rPr>
        <w:t>(</w:t>
      </w:r>
      <w:r w:rsidRPr="0049191D">
        <w:rPr>
          <w:rFonts w:cs="Times New Roman"/>
          <w:szCs w:val="24"/>
        </w:rPr>
        <w:t>2014</w:t>
      </w:r>
      <w:r w:rsidR="00A52E52">
        <w:rPr>
          <w:rFonts w:cs="Times New Roman"/>
          <w:szCs w:val="24"/>
        </w:rPr>
        <w:t>)</w:t>
      </w:r>
      <w:r w:rsidRPr="0049191D">
        <w:rPr>
          <w:rFonts w:cs="Times New Roman"/>
          <w:szCs w:val="24"/>
        </w:rPr>
        <w:t xml:space="preserve">. Runoff and vegetation stress of green roofs under different climate change scenarios. </w:t>
      </w:r>
      <w:r w:rsidRPr="001A4FAE">
        <w:rPr>
          <w:rFonts w:cs="Times New Roman"/>
          <w:i/>
          <w:szCs w:val="24"/>
        </w:rPr>
        <w:t>Landscape and Urban Planning</w:t>
      </w:r>
      <w:r w:rsidR="00A52E52">
        <w:rPr>
          <w:rFonts w:cs="Times New Roman"/>
          <w:i/>
          <w:szCs w:val="24"/>
        </w:rPr>
        <w:t>,</w:t>
      </w:r>
      <w:r w:rsidRPr="001A4FAE">
        <w:rPr>
          <w:rFonts w:cs="Times New Roman"/>
          <w:i/>
          <w:szCs w:val="24"/>
        </w:rPr>
        <w:t xml:space="preserve"> </w:t>
      </w:r>
      <w:r w:rsidRPr="001A4FAE">
        <w:rPr>
          <w:rFonts w:cs="Times New Roman"/>
          <w:b/>
          <w:szCs w:val="24"/>
        </w:rPr>
        <w:t>122</w:t>
      </w:r>
      <w:r w:rsidR="00A52E52">
        <w:rPr>
          <w:rFonts w:cs="Times New Roman"/>
          <w:b/>
          <w:szCs w:val="24"/>
        </w:rPr>
        <w:t xml:space="preserve">, </w:t>
      </w:r>
      <w:r>
        <w:rPr>
          <w:rFonts w:cs="Times New Roman"/>
          <w:szCs w:val="24"/>
        </w:rPr>
        <w:t>68–77.</w:t>
      </w:r>
    </w:p>
    <w:p w14:paraId="281A4A22" w14:textId="37605FCD"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VanWoert, N. D., D. B. Rowe, J. A. Andresen, C. L. Rugh, R. T. Fernandez, and L. Xiao. </w:t>
      </w:r>
      <w:r w:rsidR="00A52E52">
        <w:rPr>
          <w:rFonts w:cs="Times New Roman"/>
          <w:szCs w:val="24"/>
        </w:rPr>
        <w:t>(</w:t>
      </w:r>
      <w:r w:rsidRPr="0049191D">
        <w:rPr>
          <w:rFonts w:cs="Times New Roman"/>
          <w:szCs w:val="24"/>
        </w:rPr>
        <w:t>2005</w:t>
      </w:r>
      <w:r w:rsidR="00A52E52">
        <w:rPr>
          <w:rFonts w:cs="Times New Roman"/>
          <w:szCs w:val="24"/>
        </w:rPr>
        <w:t>)</w:t>
      </w:r>
      <w:r w:rsidRPr="0049191D">
        <w:rPr>
          <w:rFonts w:cs="Times New Roman"/>
          <w:szCs w:val="24"/>
        </w:rPr>
        <w:t xml:space="preserve">. Green roof stormwater retention: Effects of roof surface, slope, and media depth. </w:t>
      </w:r>
      <w:r w:rsidRPr="00CC68A2">
        <w:rPr>
          <w:rFonts w:cs="Times New Roman"/>
          <w:i/>
          <w:szCs w:val="24"/>
        </w:rPr>
        <w:t>Journal of Environmental Quality</w:t>
      </w:r>
      <w:r w:rsidR="00A52E52">
        <w:rPr>
          <w:rFonts w:cs="Times New Roman"/>
          <w:i/>
          <w:szCs w:val="24"/>
        </w:rPr>
        <w:t>,</w:t>
      </w:r>
      <w:r w:rsidRPr="0049191D">
        <w:rPr>
          <w:rFonts w:cs="Times New Roman"/>
          <w:szCs w:val="24"/>
        </w:rPr>
        <w:t xml:space="preserve"> </w:t>
      </w:r>
      <w:r w:rsidRPr="00CC68A2">
        <w:rPr>
          <w:rFonts w:cs="Times New Roman"/>
          <w:b/>
          <w:szCs w:val="24"/>
        </w:rPr>
        <w:t>34</w:t>
      </w:r>
      <w:r w:rsidR="00A52E52">
        <w:rPr>
          <w:rFonts w:cs="Times New Roman"/>
          <w:szCs w:val="24"/>
        </w:rPr>
        <w:t xml:space="preserve">, </w:t>
      </w:r>
      <w:r w:rsidRPr="0049191D">
        <w:rPr>
          <w:rFonts w:cs="Times New Roman"/>
          <w:szCs w:val="24"/>
        </w:rPr>
        <w:t>1036–1044.</w:t>
      </w:r>
    </w:p>
    <w:p w14:paraId="139ACCED" w14:textId="5F192DF1"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Vico, G., R. Revelli, and A. Porporato. </w:t>
      </w:r>
      <w:r w:rsidR="00A52E52">
        <w:rPr>
          <w:rFonts w:cs="Times New Roman"/>
          <w:szCs w:val="24"/>
        </w:rPr>
        <w:t>(</w:t>
      </w:r>
      <w:r w:rsidRPr="0049191D">
        <w:rPr>
          <w:rFonts w:cs="Times New Roman"/>
          <w:szCs w:val="24"/>
        </w:rPr>
        <w:t>2014</w:t>
      </w:r>
      <w:r w:rsidR="00A52E52">
        <w:rPr>
          <w:rFonts w:cs="Times New Roman"/>
          <w:szCs w:val="24"/>
        </w:rPr>
        <w:t>)</w:t>
      </w:r>
      <w:r w:rsidRPr="0049191D">
        <w:rPr>
          <w:rFonts w:cs="Times New Roman"/>
          <w:szCs w:val="24"/>
        </w:rPr>
        <w:t xml:space="preserve">. Ecohydrology of street trees: design and irrigation requirements for sustainable water use. </w:t>
      </w:r>
      <w:r w:rsidRPr="00CC68A2">
        <w:rPr>
          <w:rFonts w:cs="Times New Roman"/>
          <w:i/>
          <w:szCs w:val="24"/>
        </w:rPr>
        <w:t>Ecohydrology</w:t>
      </w:r>
      <w:r w:rsidR="00A52E52">
        <w:rPr>
          <w:rFonts w:cs="Times New Roman"/>
          <w:i/>
          <w:szCs w:val="24"/>
        </w:rPr>
        <w:t>,</w:t>
      </w:r>
      <w:r w:rsidRPr="00CC68A2">
        <w:rPr>
          <w:rFonts w:cs="Times New Roman"/>
          <w:i/>
          <w:szCs w:val="24"/>
        </w:rPr>
        <w:t xml:space="preserve"> </w:t>
      </w:r>
      <w:r w:rsidRPr="00CC68A2">
        <w:rPr>
          <w:rFonts w:cs="Times New Roman"/>
          <w:b/>
          <w:szCs w:val="24"/>
        </w:rPr>
        <w:t>7</w:t>
      </w:r>
      <w:r w:rsidR="00A52E52">
        <w:rPr>
          <w:rFonts w:cs="Times New Roman"/>
          <w:szCs w:val="24"/>
        </w:rPr>
        <w:t xml:space="preserve">, </w:t>
      </w:r>
      <w:r w:rsidRPr="0049191D">
        <w:rPr>
          <w:rFonts w:cs="Times New Roman"/>
          <w:szCs w:val="24"/>
        </w:rPr>
        <w:t>508–523.</w:t>
      </w:r>
    </w:p>
    <w:p w14:paraId="34B45A05" w14:textId="3B5D7E33"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Villarreal, E. L., and L. </w:t>
      </w:r>
      <w:r w:rsidR="00CC68A2">
        <w:rPr>
          <w:rFonts w:cs="Times New Roman"/>
          <w:szCs w:val="24"/>
        </w:rPr>
        <w:t xml:space="preserve">Bengtsson. </w:t>
      </w:r>
      <w:r w:rsidR="00A52E52">
        <w:rPr>
          <w:rFonts w:cs="Times New Roman"/>
          <w:szCs w:val="24"/>
        </w:rPr>
        <w:t>(</w:t>
      </w:r>
      <w:r w:rsidR="00CC68A2">
        <w:rPr>
          <w:rFonts w:cs="Times New Roman"/>
          <w:szCs w:val="24"/>
        </w:rPr>
        <w:t>2005</w:t>
      </w:r>
      <w:r w:rsidR="00A52E52">
        <w:rPr>
          <w:rFonts w:cs="Times New Roman"/>
          <w:szCs w:val="24"/>
        </w:rPr>
        <w:t>)</w:t>
      </w:r>
      <w:r w:rsidR="00CC68A2">
        <w:rPr>
          <w:rFonts w:cs="Times New Roman"/>
          <w:szCs w:val="24"/>
        </w:rPr>
        <w:t>. Response of a s</w:t>
      </w:r>
      <w:r w:rsidRPr="0049191D">
        <w:rPr>
          <w:rFonts w:cs="Times New Roman"/>
          <w:szCs w:val="24"/>
        </w:rPr>
        <w:t xml:space="preserve">edum green-roof to individual rain events. </w:t>
      </w:r>
      <w:r w:rsidRPr="00CC68A2">
        <w:rPr>
          <w:rFonts w:cs="Times New Roman"/>
          <w:i/>
          <w:szCs w:val="24"/>
        </w:rPr>
        <w:t>Ecological Engineering</w:t>
      </w:r>
      <w:r w:rsidR="00A52E52">
        <w:rPr>
          <w:rFonts w:cs="Times New Roman"/>
          <w:i/>
          <w:szCs w:val="24"/>
        </w:rPr>
        <w:t>,</w:t>
      </w:r>
      <w:r w:rsidRPr="0049191D">
        <w:rPr>
          <w:rFonts w:cs="Times New Roman"/>
          <w:szCs w:val="24"/>
        </w:rPr>
        <w:t xml:space="preserve"> </w:t>
      </w:r>
      <w:r w:rsidRPr="00CC68A2">
        <w:rPr>
          <w:rFonts w:cs="Times New Roman"/>
          <w:b/>
          <w:szCs w:val="24"/>
        </w:rPr>
        <w:t>25</w:t>
      </w:r>
      <w:r w:rsidR="00A52E52">
        <w:rPr>
          <w:rFonts w:cs="Times New Roman"/>
          <w:szCs w:val="24"/>
        </w:rPr>
        <w:t xml:space="preserve">, </w:t>
      </w:r>
      <w:r w:rsidRPr="0049191D">
        <w:rPr>
          <w:rFonts w:cs="Times New Roman"/>
          <w:szCs w:val="24"/>
        </w:rPr>
        <w:t>1–7.</w:t>
      </w:r>
    </w:p>
    <w:p w14:paraId="05EE34F5" w14:textId="174E1A2D"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lastRenderedPageBreak/>
        <w:t xml:space="preserve">Vineyard, D., W. W. Ingwersen, T. R. Hawkins, X. Xue, B. Demeke, and W. Shuster. </w:t>
      </w:r>
      <w:r w:rsidR="00A52E52">
        <w:rPr>
          <w:rFonts w:cs="Times New Roman"/>
          <w:szCs w:val="24"/>
        </w:rPr>
        <w:t>(</w:t>
      </w:r>
      <w:r w:rsidRPr="0049191D">
        <w:rPr>
          <w:rFonts w:cs="Times New Roman"/>
          <w:szCs w:val="24"/>
        </w:rPr>
        <w:t>2015</w:t>
      </w:r>
      <w:r w:rsidR="00A52E52">
        <w:rPr>
          <w:rFonts w:cs="Times New Roman"/>
          <w:szCs w:val="24"/>
        </w:rPr>
        <w:t>)</w:t>
      </w:r>
      <w:r w:rsidRPr="0049191D">
        <w:rPr>
          <w:rFonts w:cs="Times New Roman"/>
          <w:szCs w:val="24"/>
        </w:rPr>
        <w:t xml:space="preserve">. </w:t>
      </w:r>
      <w:r w:rsidR="00CC68A2" w:rsidRPr="0049191D">
        <w:rPr>
          <w:rFonts w:cs="Times New Roman"/>
          <w:szCs w:val="24"/>
        </w:rPr>
        <w:t xml:space="preserve">Comparing green and grey infrastructure using life cycle cost and environmental impact: </w:t>
      </w:r>
      <w:r w:rsidR="00CC68A2">
        <w:rPr>
          <w:rFonts w:cs="Times New Roman"/>
          <w:szCs w:val="24"/>
        </w:rPr>
        <w:t>A rain garden case study in C</w:t>
      </w:r>
      <w:r w:rsidR="00CC68A2" w:rsidRPr="0049191D">
        <w:rPr>
          <w:rFonts w:cs="Times New Roman"/>
          <w:szCs w:val="24"/>
        </w:rPr>
        <w:t xml:space="preserve">incinnati, </w:t>
      </w:r>
      <w:r w:rsidR="00CC68A2">
        <w:rPr>
          <w:rFonts w:cs="Times New Roman"/>
          <w:szCs w:val="24"/>
        </w:rPr>
        <w:t>OH</w:t>
      </w:r>
      <w:r w:rsidR="00CC68A2" w:rsidRPr="0049191D">
        <w:rPr>
          <w:rFonts w:cs="Times New Roman"/>
          <w:szCs w:val="24"/>
        </w:rPr>
        <w:t xml:space="preserve">. </w:t>
      </w:r>
      <w:r w:rsidRPr="00CC68A2">
        <w:rPr>
          <w:rFonts w:cs="Times New Roman"/>
          <w:i/>
          <w:szCs w:val="24"/>
        </w:rPr>
        <w:t>Journal of the American Water Resources Association</w:t>
      </w:r>
      <w:r w:rsidR="00A52E52">
        <w:rPr>
          <w:rFonts w:cs="Times New Roman"/>
          <w:i/>
          <w:szCs w:val="24"/>
        </w:rPr>
        <w:t>,</w:t>
      </w:r>
      <w:r w:rsidRPr="0049191D">
        <w:rPr>
          <w:rFonts w:cs="Times New Roman"/>
          <w:szCs w:val="24"/>
        </w:rPr>
        <w:t xml:space="preserve"> </w:t>
      </w:r>
      <w:r w:rsidRPr="00CC68A2">
        <w:rPr>
          <w:rFonts w:cs="Times New Roman"/>
          <w:b/>
          <w:szCs w:val="24"/>
        </w:rPr>
        <w:t>51</w:t>
      </w:r>
      <w:r w:rsidR="00A52E52">
        <w:rPr>
          <w:rFonts w:cs="Times New Roman"/>
          <w:szCs w:val="24"/>
        </w:rPr>
        <w:t xml:space="preserve">, </w:t>
      </w:r>
      <w:r w:rsidRPr="0049191D">
        <w:rPr>
          <w:rFonts w:cs="Times New Roman"/>
          <w:szCs w:val="24"/>
        </w:rPr>
        <w:t>1342–1360.</w:t>
      </w:r>
    </w:p>
    <w:p w14:paraId="1E7244E4" w14:textId="5AAB52B7"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Voyde, E., E. Fassman, and R. Simcock. </w:t>
      </w:r>
      <w:r w:rsidR="00A52E52">
        <w:rPr>
          <w:rFonts w:cs="Times New Roman"/>
          <w:szCs w:val="24"/>
        </w:rPr>
        <w:t>(</w:t>
      </w:r>
      <w:r w:rsidRPr="0049191D">
        <w:rPr>
          <w:rFonts w:cs="Times New Roman"/>
          <w:szCs w:val="24"/>
        </w:rPr>
        <w:t>2010</w:t>
      </w:r>
      <w:r w:rsidR="00A52E52">
        <w:rPr>
          <w:rFonts w:cs="Times New Roman"/>
          <w:szCs w:val="24"/>
        </w:rPr>
        <w:t>)</w:t>
      </w:r>
      <w:r w:rsidRPr="0049191D">
        <w:rPr>
          <w:rFonts w:cs="Times New Roman"/>
          <w:szCs w:val="24"/>
        </w:rPr>
        <w:t xml:space="preserve">. Hydrology of an extensive living roof under sub-tropical climate conditions in Auckland, New Zealand. </w:t>
      </w:r>
      <w:r w:rsidRPr="00CC68A2">
        <w:rPr>
          <w:rFonts w:cs="Times New Roman"/>
          <w:i/>
          <w:szCs w:val="24"/>
        </w:rPr>
        <w:t>Journal of Hydrology</w:t>
      </w:r>
      <w:r w:rsidR="00A52E52">
        <w:rPr>
          <w:rFonts w:cs="Times New Roman"/>
          <w:i/>
          <w:szCs w:val="24"/>
        </w:rPr>
        <w:t>,</w:t>
      </w:r>
      <w:r w:rsidRPr="0049191D">
        <w:rPr>
          <w:rFonts w:cs="Times New Roman"/>
          <w:szCs w:val="24"/>
        </w:rPr>
        <w:t xml:space="preserve"> </w:t>
      </w:r>
      <w:r w:rsidRPr="00CC68A2">
        <w:rPr>
          <w:rFonts w:cs="Times New Roman"/>
          <w:b/>
          <w:szCs w:val="24"/>
        </w:rPr>
        <w:t>394</w:t>
      </w:r>
      <w:r w:rsidR="00A52E52">
        <w:rPr>
          <w:rFonts w:cs="Times New Roman"/>
          <w:szCs w:val="24"/>
        </w:rPr>
        <w:t xml:space="preserve">, </w:t>
      </w:r>
      <w:r w:rsidRPr="0049191D">
        <w:rPr>
          <w:rFonts w:cs="Times New Roman"/>
          <w:szCs w:val="24"/>
        </w:rPr>
        <w:t>384–395.</w:t>
      </w:r>
    </w:p>
    <w:p w14:paraId="20C9A6E9" w14:textId="0F141B2A"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Wadzuk, B. M., J. M. Hickman, and R. G. Traver. </w:t>
      </w:r>
      <w:r w:rsidR="00A52E52">
        <w:rPr>
          <w:rFonts w:cs="Times New Roman"/>
          <w:szCs w:val="24"/>
        </w:rPr>
        <w:t>(</w:t>
      </w:r>
      <w:r w:rsidRPr="0049191D">
        <w:rPr>
          <w:rFonts w:cs="Times New Roman"/>
          <w:szCs w:val="24"/>
        </w:rPr>
        <w:t>2015</w:t>
      </w:r>
      <w:r w:rsidR="00A52E52">
        <w:rPr>
          <w:rFonts w:cs="Times New Roman"/>
          <w:szCs w:val="24"/>
        </w:rPr>
        <w:t>)</w:t>
      </w:r>
      <w:r w:rsidRPr="0049191D">
        <w:rPr>
          <w:rFonts w:cs="Times New Roman"/>
          <w:szCs w:val="24"/>
        </w:rPr>
        <w:t xml:space="preserve">. </w:t>
      </w:r>
      <w:r w:rsidR="00CC68A2" w:rsidRPr="0049191D">
        <w:rPr>
          <w:rFonts w:cs="Times New Roman"/>
          <w:szCs w:val="24"/>
        </w:rPr>
        <w:t>Understanding the role of evapo</w:t>
      </w:r>
      <w:r w:rsidR="00CC68A2">
        <w:rPr>
          <w:rFonts w:cs="Times New Roman"/>
          <w:szCs w:val="24"/>
        </w:rPr>
        <w:t>transpiration in bioretention: M</w:t>
      </w:r>
      <w:r w:rsidR="00CC68A2" w:rsidRPr="0049191D">
        <w:rPr>
          <w:rFonts w:cs="Times New Roman"/>
          <w:szCs w:val="24"/>
        </w:rPr>
        <w:t xml:space="preserve">esocosm study. </w:t>
      </w:r>
      <w:r w:rsidRPr="00CC68A2">
        <w:rPr>
          <w:rFonts w:cs="Times New Roman"/>
          <w:i/>
          <w:szCs w:val="24"/>
        </w:rPr>
        <w:t>Journal of Sustainable Water in the Built Environment</w:t>
      </w:r>
      <w:r w:rsidR="00A52E52">
        <w:rPr>
          <w:rFonts w:cs="Times New Roman"/>
          <w:i/>
          <w:szCs w:val="24"/>
        </w:rPr>
        <w:t>,</w:t>
      </w:r>
      <w:r w:rsidRPr="0049191D">
        <w:rPr>
          <w:rFonts w:cs="Times New Roman"/>
          <w:szCs w:val="24"/>
        </w:rPr>
        <w:t xml:space="preserve"> </w:t>
      </w:r>
      <w:r w:rsidRPr="00CC68A2">
        <w:rPr>
          <w:rFonts w:cs="Times New Roman"/>
          <w:b/>
          <w:szCs w:val="24"/>
        </w:rPr>
        <w:t>1</w:t>
      </w:r>
      <w:r w:rsidR="00A52E52">
        <w:rPr>
          <w:rFonts w:cs="Times New Roman"/>
          <w:szCs w:val="24"/>
        </w:rPr>
        <w:t xml:space="preserve">, </w:t>
      </w:r>
      <w:r w:rsidRPr="0049191D">
        <w:rPr>
          <w:rFonts w:cs="Times New Roman"/>
          <w:szCs w:val="24"/>
        </w:rPr>
        <w:t>04014002.</w:t>
      </w:r>
    </w:p>
    <w:p w14:paraId="73150871" w14:textId="05FB5AF0"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Wadzuk, B., D. Schneider, M. Feller, and R. Traver. </w:t>
      </w:r>
      <w:r w:rsidR="00A52E52">
        <w:rPr>
          <w:rFonts w:cs="Times New Roman"/>
          <w:szCs w:val="24"/>
        </w:rPr>
        <w:t>(</w:t>
      </w:r>
      <w:r w:rsidRPr="0049191D">
        <w:rPr>
          <w:rFonts w:cs="Times New Roman"/>
          <w:szCs w:val="24"/>
        </w:rPr>
        <w:t>2013</w:t>
      </w:r>
      <w:r w:rsidR="00A52E52">
        <w:rPr>
          <w:rFonts w:cs="Times New Roman"/>
          <w:szCs w:val="24"/>
        </w:rPr>
        <w:t>)</w:t>
      </w:r>
      <w:r w:rsidRPr="0049191D">
        <w:rPr>
          <w:rFonts w:cs="Times New Roman"/>
          <w:szCs w:val="24"/>
        </w:rPr>
        <w:t xml:space="preserve">. </w:t>
      </w:r>
      <w:r w:rsidR="00CC68A2" w:rsidRPr="0049191D">
        <w:rPr>
          <w:rFonts w:cs="Times New Roman"/>
          <w:szCs w:val="24"/>
        </w:rPr>
        <w:t>Evapotranspiration from a green-roof storm-water control measure.</w:t>
      </w:r>
      <w:r w:rsidRPr="0049191D">
        <w:rPr>
          <w:rFonts w:cs="Times New Roman"/>
          <w:szCs w:val="24"/>
        </w:rPr>
        <w:t xml:space="preserve"> </w:t>
      </w:r>
      <w:r w:rsidRPr="00CC68A2">
        <w:rPr>
          <w:rFonts w:cs="Times New Roman"/>
          <w:i/>
          <w:szCs w:val="24"/>
        </w:rPr>
        <w:t>Journal of Irrigation and Drainage Engineering</w:t>
      </w:r>
      <w:r w:rsidR="00A52E52">
        <w:rPr>
          <w:rFonts w:cs="Times New Roman"/>
          <w:i/>
          <w:szCs w:val="24"/>
        </w:rPr>
        <w:t>,</w:t>
      </w:r>
      <w:r w:rsidRPr="0049191D">
        <w:rPr>
          <w:rFonts w:cs="Times New Roman"/>
          <w:szCs w:val="24"/>
        </w:rPr>
        <w:t xml:space="preserve"> </w:t>
      </w:r>
      <w:r w:rsidRPr="00CC68A2">
        <w:rPr>
          <w:rFonts w:cs="Times New Roman"/>
          <w:b/>
          <w:szCs w:val="24"/>
        </w:rPr>
        <w:t>139</w:t>
      </w:r>
      <w:r w:rsidR="00A52E52">
        <w:rPr>
          <w:rFonts w:cs="Times New Roman"/>
          <w:szCs w:val="24"/>
        </w:rPr>
        <w:t xml:space="preserve">, </w:t>
      </w:r>
      <w:r w:rsidRPr="0049191D">
        <w:rPr>
          <w:rFonts w:cs="Times New Roman"/>
          <w:szCs w:val="24"/>
        </w:rPr>
        <w:t>9.</w:t>
      </w:r>
    </w:p>
    <w:p w14:paraId="08F1C20D" w14:textId="66F58684"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Walsh, C. J., A. H. Roy, J. W. Feminella, P. D. Cottingham, P. M. Groffman, and R. P. Morgan. </w:t>
      </w:r>
      <w:r w:rsidR="00A52E52">
        <w:rPr>
          <w:rFonts w:cs="Times New Roman"/>
          <w:szCs w:val="24"/>
        </w:rPr>
        <w:t>(</w:t>
      </w:r>
      <w:r w:rsidRPr="0049191D">
        <w:rPr>
          <w:rFonts w:cs="Times New Roman"/>
          <w:szCs w:val="24"/>
        </w:rPr>
        <w:t>2005</w:t>
      </w:r>
      <w:r w:rsidR="00A52E52">
        <w:rPr>
          <w:rFonts w:cs="Times New Roman"/>
          <w:szCs w:val="24"/>
        </w:rPr>
        <w:t>)</w:t>
      </w:r>
      <w:r w:rsidRPr="0049191D">
        <w:rPr>
          <w:rFonts w:cs="Times New Roman"/>
          <w:szCs w:val="24"/>
        </w:rPr>
        <w:t>. The urban stream syndrome: current knowledge and the search for a cure</w:t>
      </w:r>
      <w:r w:rsidRPr="00CC68A2">
        <w:rPr>
          <w:rFonts w:cs="Times New Roman"/>
          <w:i/>
          <w:szCs w:val="24"/>
        </w:rPr>
        <w:t>. Journal of the North American Benthological Society</w:t>
      </w:r>
      <w:r w:rsidR="00A52E52">
        <w:rPr>
          <w:rFonts w:cs="Times New Roman"/>
          <w:i/>
          <w:szCs w:val="24"/>
        </w:rPr>
        <w:t>,</w:t>
      </w:r>
      <w:r w:rsidRPr="00CC68A2">
        <w:rPr>
          <w:rFonts w:cs="Times New Roman"/>
          <w:i/>
          <w:szCs w:val="24"/>
        </w:rPr>
        <w:t xml:space="preserve"> </w:t>
      </w:r>
      <w:r w:rsidRPr="00CC68A2">
        <w:rPr>
          <w:rFonts w:cs="Times New Roman"/>
          <w:b/>
          <w:szCs w:val="24"/>
        </w:rPr>
        <w:t>24</w:t>
      </w:r>
      <w:r w:rsidR="00A52E52">
        <w:rPr>
          <w:rFonts w:cs="Times New Roman"/>
          <w:szCs w:val="24"/>
        </w:rPr>
        <w:t xml:space="preserve">, </w:t>
      </w:r>
      <w:r w:rsidRPr="0049191D">
        <w:rPr>
          <w:rFonts w:cs="Times New Roman"/>
          <w:szCs w:val="24"/>
        </w:rPr>
        <w:t>706–723.</w:t>
      </w:r>
    </w:p>
    <w:p w14:paraId="3DAE2EE3" w14:textId="341F5B85"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Wardynski, B., W. Hunt, and R. Brown. </w:t>
      </w:r>
      <w:r w:rsidR="00A52E52">
        <w:rPr>
          <w:rFonts w:cs="Times New Roman"/>
          <w:szCs w:val="24"/>
        </w:rPr>
        <w:t>(</w:t>
      </w:r>
      <w:r w:rsidR="00CC68A2">
        <w:rPr>
          <w:rFonts w:cs="Times New Roman"/>
          <w:szCs w:val="24"/>
        </w:rPr>
        <w:t xml:space="preserve">November 30, </w:t>
      </w:r>
      <w:r w:rsidRPr="0049191D">
        <w:rPr>
          <w:rFonts w:cs="Times New Roman"/>
          <w:szCs w:val="24"/>
        </w:rPr>
        <w:t>2011</w:t>
      </w:r>
      <w:r w:rsidR="00A52E52">
        <w:rPr>
          <w:rFonts w:cs="Times New Roman"/>
          <w:szCs w:val="24"/>
        </w:rPr>
        <w:t>)</w:t>
      </w:r>
      <w:r w:rsidRPr="0049191D">
        <w:rPr>
          <w:rFonts w:cs="Times New Roman"/>
          <w:szCs w:val="24"/>
        </w:rPr>
        <w:t>. Ohio EPA Municipal Storm Water Training Series, Low Impact Development (LID) S</w:t>
      </w:r>
      <w:r w:rsidR="00CC68A2">
        <w:rPr>
          <w:rFonts w:cs="Times New Roman"/>
          <w:szCs w:val="24"/>
        </w:rPr>
        <w:t>tormwater Educational Workshop, Part 6:</w:t>
      </w:r>
      <w:r w:rsidRPr="0049191D">
        <w:rPr>
          <w:rFonts w:cs="Times New Roman"/>
          <w:szCs w:val="24"/>
        </w:rPr>
        <w:t xml:space="preserve"> </w:t>
      </w:r>
      <w:r w:rsidR="00CC68A2">
        <w:rPr>
          <w:rFonts w:cs="Times New Roman"/>
          <w:szCs w:val="24"/>
        </w:rPr>
        <w:t>“</w:t>
      </w:r>
      <w:r w:rsidRPr="0049191D">
        <w:rPr>
          <w:rFonts w:cs="Times New Roman"/>
          <w:szCs w:val="24"/>
        </w:rPr>
        <w:t>DRAINMOD: Introduction to the Ideal Bioretention Model.</w:t>
      </w:r>
      <w:r w:rsidR="00CC68A2">
        <w:rPr>
          <w:rFonts w:cs="Times New Roman"/>
          <w:szCs w:val="24"/>
        </w:rPr>
        <w:t>”</w:t>
      </w:r>
      <w:r w:rsidRPr="0049191D">
        <w:rPr>
          <w:rFonts w:cs="Times New Roman"/>
          <w:szCs w:val="24"/>
        </w:rPr>
        <w:t xml:space="preserve"> Columbus, O</w:t>
      </w:r>
      <w:r w:rsidR="0030175B">
        <w:rPr>
          <w:rFonts w:cs="Times New Roman"/>
          <w:szCs w:val="24"/>
        </w:rPr>
        <w:t>H</w:t>
      </w:r>
      <w:r w:rsidRPr="0049191D">
        <w:rPr>
          <w:rFonts w:cs="Times New Roman"/>
          <w:szCs w:val="24"/>
        </w:rPr>
        <w:t>.</w:t>
      </w:r>
    </w:p>
    <w:p w14:paraId="5E497CDA" w14:textId="382273BD"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Wardynski, B. J., and W. F. Hunt. </w:t>
      </w:r>
      <w:r w:rsidR="00A52E52">
        <w:rPr>
          <w:rFonts w:cs="Times New Roman"/>
          <w:szCs w:val="24"/>
        </w:rPr>
        <w:t>(</w:t>
      </w:r>
      <w:r w:rsidRPr="0049191D">
        <w:rPr>
          <w:rFonts w:cs="Times New Roman"/>
          <w:szCs w:val="24"/>
        </w:rPr>
        <w:t>2012</w:t>
      </w:r>
      <w:r w:rsidR="00A52E52">
        <w:rPr>
          <w:rFonts w:cs="Times New Roman"/>
          <w:szCs w:val="24"/>
        </w:rPr>
        <w:t>)</w:t>
      </w:r>
      <w:r w:rsidRPr="0049191D">
        <w:rPr>
          <w:rFonts w:cs="Times New Roman"/>
          <w:szCs w:val="24"/>
        </w:rPr>
        <w:t xml:space="preserve">. </w:t>
      </w:r>
      <w:r w:rsidR="00CC68A2">
        <w:rPr>
          <w:rFonts w:cs="Times New Roman"/>
          <w:szCs w:val="24"/>
        </w:rPr>
        <w:t>A</w:t>
      </w:r>
      <w:r w:rsidR="00CC68A2" w:rsidRPr="0049191D">
        <w:rPr>
          <w:rFonts w:cs="Times New Roman"/>
          <w:szCs w:val="24"/>
        </w:rPr>
        <w:t xml:space="preserve">re bioretention cells being installed per design </w:t>
      </w:r>
      <w:r w:rsidR="00CC68A2">
        <w:rPr>
          <w:rFonts w:cs="Times New Roman"/>
          <w:szCs w:val="24"/>
        </w:rPr>
        <w:t>s</w:t>
      </w:r>
      <w:r w:rsidRPr="0049191D">
        <w:rPr>
          <w:rFonts w:cs="Times New Roman"/>
          <w:szCs w:val="24"/>
        </w:rPr>
        <w:t xml:space="preserve">tandards in North Carolina? A </w:t>
      </w:r>
      <w:r w:rsidR="00CC68A2">
        <w:rPr>
          <w:rFonts w:cs="Times New Roman"/>
          <w:szCs w:val="24"/>
        </w:rPr>
        <w:t>field s</w:t>
      </w:r>
      <w:r w:rsidRPr="0049191D">
        <w:rPr>
          <w:rFonts w:cs="Times New Roman"/>
          <w:szCs w:val="24"/>
        </w:rPr>
        <w:t xml:space="preserve">tudy. </w:t>
      </w:r>
      <w:r w:rsidRPr="00CC68A2">
        <w:rPr>
          <w:rFonts w:cs="Times New Roman"/>
          <w:i/>
          <w:szCs w:val="24"/>
        </w:rPr>
        <w:t>Journal o</w:t>
      </w:r>
      <w:r w:rsidR="00730259">
        <w:rPr>
          <w:rFonts w:cs="Times New Roman"/>
          <w:i/>
          <w:szCs w:val="24"/>
        </w:rPr>
        <w:t>f Environmental Engineering</w:t>
      </w:r>
      <w:r w:rsidR="00A52E52">
        <w:rPr>
          <w:rFonts w:cs="Times New Roman"/>
          <w:i/>
          <w:szCs w:val="24"/>
        </w:rPr>
        <w:t>,</w:t>
      </w:r>
      <w:r w:rsidR="00730259">
        <w:rPr>
          <w:rFonts w:cs="Times New Roman"/>
          <w:i/>
          <w:szCs w:val="24"/>
        </w:rPr>
        <w:t xml:space="preserve"> </w:t>
      </w:r>
      <w:r w:rsidRPr="00CC68A2">
        <w:rPr>
          <w:rFonts w:cs="Times New Roman"/>
          <w:b/>
          <w:szCs w:val="24"/>
        </w:rPr>
        <w:t>138</w:t>
      </w:r>
      <w:r w:rsidR="00A52E52">
        <w:rPr>
          <w:rFonts w:cs="Times New Roman"/>
          <w:szCs w:val="24"/>
        </w:rPr>
        <w:t xml:space="preserve">, </w:t>
      </w:r>
      <w:r w:rsidRPr="0049191D">
        <w:rPr>
          <w:rFonts w:cs="Times New Roman"/>
          <w:szCs w:val="24"/>
        </w:rPr>
        <w:t>1210–1217.</w:t>
      </w:r>
    </w:p>
    <w:p w14:paraId="44478E7D" w14:textId="06C05B7C" w:rsidR="00E63608" w:rsidRPr="0049191D" w:rsidRDefault="00CC68A2" w:rsidP="00A66D36">
      <w:pPr>
        <w:pStyle w:val="Bibliography"/>
        <w:numPr>
          <w:ilvl w:val="0"/>
          <w:numId w:val="10"/>
        </w:numPr>
        <w:ind w:left="540" w:hanging="540"/>
        <w:rPr>
          <w:rFonts w:cs="Times New Roman"/>
          <w:szCs w:val="24"/>
        </w:rPr>
      </w:pPr>
      <w:r>
        <w:rPr>
          <w:rFonts w:cs="Times New Roman"/>
          <w:szCs w:val="24"/>
        </w:rPr>
        <w:lastRenderedPageBreak/>
        <w:t>W</w:t>
      </w:r>
      <w:r w:rsidR="0030175B">
        <w:rPr>
          <w:rFonts w:cs="Times New Roman"/>
          <w:szCs w:val="24"/>
        </w:rPr>
        <w:t>ater Environement Federation and American Society of Civil Engineers. (</w:t>
      </w:r>
      <w:r w:rsidR="00E63608" w:rsidRPr="0049191D">
        <w:rPr>
          <w:rFonts w:cs="Times New Roman"/>
          <w:szCs w:val="24"/>
        </w:rPr>
        <w:t>1998</w:t>
      </w:r>
      <w:r w:rsidR="0030175B">
        <w:rPr>
          <w:rFonts w:cs="Times New Roman"/>
          <w:szCs w:val="24"/>
        </w:rPr>
        <w:t>)</w:t>
      </w:r>
      <w:r w:rsidR="00E63608" w:rsidRPr="0049191D">
        <w:rPr>
          <w:rFonts w:cs="Times New Roman"/>
          <w:szCs w:val="24"/>
        </w:rPr>
        <w:t xml:space="preserve">. </w:t>
      </w:r>
      <w:r w:rsidR="00E63608" w:rsidRPr="00CC68A2">
        <w:rPr>
          <w:rFonts w:cs="Times New Roman"/>
          <w:i/>
          <w:szCs w:val="24"/>
        </w:rPr>
        <w:t>Urban Runoff Quality Management.</w:t>
      </w:r>
      <w:r>
        <w:rPr>
          <w:rFonts w:cs="Times New Roman"/>
          <w:szCs w:val="24"/>
        </w:rPr>
        <w:t xml:space="preserve"> Alexandria</w:t>
      </w:r>
      <w:r w:rsidR="00E63608" w:rsidRPr="0049191D">
        <w:rPr>
          <w:rFonts w:cs="Times New Roman"/>
          <w:szCs w:val="24"/>
        </w:rPr>
        <w:t xml:space="preserve"> and Reston, VA</w:t>
      </w:r>
      <w:r w:rsidR="0030175B">
        <w:rPr>
          <w:rFonts w:cs="Times New Roman"/>
          <w:szCs w:val="24"/>
        </w:rPr>
        <w:t>:</w:t>
      </w:r>
      <w:r w:rsidR="0030175B" w:rsidRPr="0030175B">
        <w:rPr>
          <w:rFonts w:cs="Times New Roman"/>
          <w:szCs w:val="24"/>
        </w:rPr>
        <w:t xml:space="preserve"> </w:t>
      </w:r>
      <w:r w:rsidR="0030175B" w:rsidRPr="0049191D">
        <w:rPr>
          <w:rFonts w:cs="Times New Roman"/>
          <w:szCs w:val="24"/>
        </w:rPr>
        <w:t>A</w:t>
      </w:r>
      <w:r w:rsidR="0030175B">
        <w:rPr>
          <w:rFonts w:cs="Times New Roman"/>
          <w:szCs w:val="24"/>
        </w:rPr>
        <w:t>SCE.</w:t>
      </w:r>
    </w:p>
    <w:p w14:paraId="08321C58" w14:textId="401CEADB" w:rsidR="00E63608" w:rsidRPr="0049191D" w:rsidRDefault="0030175B" w:rsidP="00A66D36">
      <w:pPr>
        <w:pStyle w:val="Bibliography"/>
        <w:numPr>
          <w:ilvl w:val="0"/>
          <w:numId w:val="10"/>
        </w:numPr>
        <w:ind w:left="540" w:hanging="540"/>
        <w:rPr>
          <w:rFonts w:cs="Times New Roman"/>
          <w:szCs w:val="24"/>
        </w:rPr>
      </w:pPr>
      <w:r>
        <w:rPr>
          <w:rFonts w:cs="Times New Roman"/>
          <w:szCs w:val="24"/>
        </w:rPr>
        <w:t xml:space="preserve">Water, Environment and Research Foundation, Environmental Water Research Institute, US Department of Transportation, </w:t>
      </w:r>
      <w:r w:rsidR="00E63608" w:rsidRPr="0049191D">
        <w:rPr>
          <w:rFonts w:cs="Times New Roman"/>
          <w:szCs w:val="24"/>
        </w:rPr>
        <w:t>A</w:t>
      </w:r>
      <w:r w:rsidR="000D5B5E">
        <w:rPr>
          <w:rFonts w:cs="Times New Roman"/>
          <w:szCs w:val="24"/>
        </w:rPr>
        <w:t>merican Public Works Association</w:t>
      </w:r>
      <w:r w:rsidR="00E63608" w:rsidRPr="0049191D">
        <w:rPr>
          <w:rFonts w:cs="Times New Roman"/>
          <w:szCs w:val="24"/>
        </w:rPr>
        <w:t>, Wright Water Engineers, Geosyntec, and</w:t>
      </w:r>
      <w:r w:rsidR="00CC68A2">
        <w:rPr>
          <w:rFonts w:cs="Times New Roman"/>
          <w:szCs w:val="24"/>
        </w:rPr>
        <w:t xml:space="preserve"> </w:t>
      </w:r>
      <w:r w:rsidR="000D5B5E">
        <w:rPr>
          <w:rFonts w:cs="Times New Roman"/>
          <w:szCs w:val="24"/>
        </w:rPr>
        <w:t>US Environmental Protection Agency</w:t>
      </w:r>
      <w:r w:rsidR="00CC68A2">
        <w:rPr>
          <w:rFonts w:cs="Times New Roman"/>
          <w:szCs w:val="24"/>
        </w:rPr>
        <w:t xml:space="preserve">. </w:t>
      </w:r>
      <w:r w:rsidR="00A52E52">
        <w:rPr>
          <w:rFonts w:cs="Times New Roman"/>
          <w:szCs w:val="24"/>
        </w:rPr>
        <w:t>(</w:t>
      </w:r>
      <w:r w:rsidR="00CC68A2">
        <w:rPr>
          <w:rFonts w:cs="Times New Roman"/>
          <w:szCs w:val="24"/>
        </w:rPr>
        <w:t>2014</w:t>
      </w:r>
      <w:r w:rsidR="00A52E52">
        <w:rPr>
          <w:rFonts w:cs="Times New Roman"/>
          <w:szCs w:val="24"/>
        </w:rPr>
        <w:t>)</w:t>
      </w:r>
      <w:r w:rsidR="00CC68A2">
        <w:rPr>
          <w:rFonts w:cs="Times New Roman"/>
          <w:szCs w:val="24"/>
        </w:rPr>
        <w:t xml:space="preserve">. </w:t>
      </w:r>
      <w:r w:rsidR="00E63608" w:rsidRPr="0049191D">
        <w:rPr>
          <w:rFonts w:cs="Times New Roman"/>
          <w:szCs w:val="24"/>
        </w:rPr>
        <w:t xml:space="preserve">International Storwmater BMP Database. </w:t>
      </w:r>
      <w:hyperlink r:id="rId34" w:history="1">
        <w:r w:rsidR="000D5B5E" w:rsidRPr="00767268">
          <w:rPr>
            <w:rStyle w:val="Hyperlink"/>
            <w:rFonts w:cs="Times New Roman"/>
            <w:szCs w:val="24"/>
          </w:rPr>
          <w:t>http://www.bmpdatabase.org/index.htm</w:t>
        </w:r>
      </w:hyperlink>
      <w:r w:rsidR="000D5B5E">
        <w:rPr>
          <w:rFonts w:cs="Times New Roman"/>
          <w:szCs w:val="24"/>
        </w:rPr>
        <w:t xml:space="preserve"> </w:t>
      </w:r>
    </w:p>
    <w:p w14:paraId="057601A9" w14:textId="7CC5068A"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Winston, R., J. Dorsey, and W. Hunt. </w:t>
      </w:r>
      <w:r w:rsidR="00A52E52">
        <w:rPr>
          <w:rFonts w:cs="Times New Roman"/>
          <w:szCs w:val="24"/>
        </w:rPr>
        <w:t>(</w:t>
      </w:r>
      <w:r w:rsidRPr="0049191D">
        <w:rPr>
          <w:rFonts w:cs="Times New Roman"/>
          <w:szCs w:val="24"/>
        </w:rPr>
        <w:t>2016</w:t>
      </w:r>
      <w:r w:rsidR="00A52E52">
        <w:rPr>
          <w:rFonts w:cs="Times New Roman"/>
          <w:szCs w:val="24"/>
        </w:rPr>
        <w:t>)</w:t>
      </w:r>
      <w:r w:rsidRPr="0049191D">
        <w:rPr>
          <w:rFonts w:cs="Times New Roman"/>
          <w:szCs w:val="24"/>
        </w:rPr>
        <w:t xml:space="preserve">. Quantifying volume reduction and peak flow mitigation for three bioretention cells in clay soils in northeast Ohio. </w:t>
      </w:r>
      <w:r w:rsidRPr="00CC68A2">
        <w:rPr>
          <w:rFonts w:cs="Times New Roman"/>
          <w:i/>
          <w:szCs w:val="24"/>
        </w:rPr>
        <w:t>Science of the Total Environment</w:t>
      </w:r>
      <w:r w:rsidR="00A52E52">
        <w:rPr>
          <w:rFonts w:cs="Times New Roman"/>
          <w:i/>
          <w:szCs w:val="24"/>
        </w:rPr>
        <w:t>,</w:t>
      </w:r>
      <w:r w:rsidRPr="00CC68A2">
        <w:rPr>
          <w:rFonts w:cs="Times New Roman"/>
          <w:szCs w:val="24"/>
        </w:rPr>
        <w:t xml:space="preserve"> </w:t>
      </w:r>
      <w:r w:rsidRPr="00CC68A2">
        <w:rPr>
          <w:rFonts w:cs="Times New Roman"/>
          <w:b/>
          <w:szCs w:val="24"/>
        </w:rPr>
        <w:t>553</w:t>
      </w:r>
      <w:r w:rsidR="00A52E52">
        <w:rPr>
          <w:rFonts w:cs="Times New Roman"/>
          <w:szCs w:val="24"/>
        </w:rPr>
        <w:t xml:space="preserve">, </w:t>
      </w:r>
      <w:r w:rsidRPr="0049191D">
        <w:rPr>
          <w:rFonts w:cs="Times New Roman"/>
          <w:szCs w:val="24"/>
        </w:rPr>
        <w:t>83–95.</w:t>
      </w:r>
    </w:p>
    <w:p w14:paraId="1B2A71E2" w14:textId="2B09BC1F"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Worstell, C. </w:t>
      </w:r>
      <w:r w:rsidR="00A52E52">
        <w:rPr>
          <w:rFonts w:cs="Times New Roman"/>
          <w:szCs w:val="24"/>
        </w:rPr>
        <w:t>(</w:t>
      </w:r>
      <w:r w:rsidRPr="0049191D">
        <w:rPr>
          <w:rFonts w:cs="Times New Roman"/>
          <w:szCs w:val="24"/>
        </w:rPr>
        <w:t>2013</w:t>
      </w:r>
      <w:r w:rsidR="00A52E52">
        <w:rPr>
          <w:rFonts w:cs="Times New Roman"/>
          <w:szCs w:val="24"/>
        </w:rPr>
        <w:t>)</w:t>
      </w:r>
      <w:r w:rsidRPr="0049191D">
        <w:rPr>
          <w:rFonts w:cs="Times New Roman"/>
          <w:szCs w:val="24"/>
        </w:rPr>
        <w:t xml:space="preserve">. </w:t>
      </w:r>
      <w:r w:rsidRPr="000D5B5E">
        <w:rPr>
          <w:rFonts w:cs="Times New Roman"/>
          <w:i/>
          <w:szCs w:val="24"/>
        </w:rPr>
        <w:t>Green infrastructure in the state of New Jersey: Statutory and regulatory barriers to green infrastructure implementation</w:t>
      </w:r>
      <w:r w:rsidRPr="0049191D">
        <w:rPr>
          <w:rFonts w:cs="Times New Roman"/>
          <w:szCs w:val="24"/>
        </w:rPr>
        <w:t xml:space="preserve">. </w:t>
      </w:r>
      <w:r w:rsidR="000D5B5E">
        <w:rPr>
          <w:rFonts w:cs="Times New Roman"/>
          <w:szCs w:val="24"/>
        </w:rPr>
        <w:t xml:space="preserve">Trenton, NJ: </w:t>
      </w:r>
      <w:r w:rsidRPr="0049191D">
        <w:rPr>
          <w:rFonts w:cs="Times New Roman"/>
          <w:szCs w:val="24"/>
        </w:rPr>
        <w:t>New Jersey Future.</w:t>
      </w:r>
      <w:r w:rsidR="000D5B5E" w:rsidRPr="000D5B5E">
        <w:rPr>
          <w:rFonts w:cs="Times New Roman"/>
          <w:szCs w:val="24"/>
        </w:rPr>
        <w:t xml:space="preserve"> </w:t>
      </w:r>
      <w:r w:rsidR="000D5B5E">
        <w:rPr>
          <w:rFonts w:cs="Times New Roman"/>
          <w:szCs w:val="24"/>
        </w:rPr>
        <w:t>27 pages</w:t>
      </w:r>
      <w:r w:rsidR="000D5B5E" w:rsidRPr="0049191D">
        <w:rPr>
          <w:rFonts w:cs="Times New Roman"/>
          <w:szCs w:val="24"/>
        </w:rPr>
        <w:t>.</w:t>
      </w:r>
    </w:p>
    <w:p w14:paraId="465FBB80" w14:textId="5D44D2CE"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Xu, Z., H. Yin, and H. Li. </w:t>
      </w:r>
      <w:r w:rsidR="00A52E52">
        <w:rPr>
          <w:rFonts w:cs="Times New Roman"/>
          <w:szCs w:val="24"/>
        </w:rPr>
        <w:t>(</w:t>
      </w:r>
      <w:r w:rsidRPr="0049191D">
        <w:rPr>
          <w:rFonts w:cs="Times New Roman"/>
          <w:szCs w:val="24"/>
        </w:rPr>
        <w:t>2014</w:t>
      </w:r>
      <w:r w:rsidR="00A52E52">
        <w:rPr>
          <w:rFonts w:cs="Times New Roman"/>
          <w:szCs w:val="24"/>
        </w:rPr>
        <w:t>)</w:t>
      </w:r>
      <w:r w:rsidRPr="0049191D">
        <w:rPr>
          <w:rFonts w:cs="Times New Roman"/>
          <w:szCs w:val="24"/>
        </w:rPr>
        <w:t>. Quantification of non-stormwater flow entries into storm drains usin</w:t>
      </w:r>
      <w:r w:rsidR="00CC68A2">
        <w:rPr>
          <w:rFonts w:cs="Times New Roman"/>
          <w:szCs w:val="24"/>
        </w:rPr>
        <w:t xml:space="preserve">g a water balance approach. </w:t>
      </w:r>
      <w:r w:rsidRPr="00CC68A2">
        <w:rPr>
          <w:rFonts w:cs="Times New Roman"/>
          <w:i/>
          <w:szCs w:val="24"/>
        </w:rPr>
        <w:t>Science of the Total Environment</w:t>
      </w:r>
      <w:r w:rsidR="00A52E52">
        <w:rPr>
          <w:rFonts w:cs="Times New Roman"/>
          <w:i/>
          <w:szCs w:val="24"/>
        </w:rPr>
        <w:t>,</w:t>
      </w:r>
      <w:r w:rsidRPr="00CC68A2">
        <w:rPr>
          <w:rFonts w:cs="Times New Roman"/>
          <w:i/>
          <w:szCs w:val="24"/>
        </w:rPr>
        <w:t xml:space="preserve"> </w:t>
      </w:r>
      <w:r w:rsidRPr="00CC68A2">
        <w:rPr>
          <w:rFonts w:cs="Times New Roman"/>
          <w:b/>
          <w:szCs w:val="24"/>
        </w:rPr>
        <w:t>487</w:t>
      </w:r>
      <w:r w:rsidR="00A52E52">
        <w:rPr>
          <w:rFonts w:cs="Times New Roman"/>
          <w:szCs w:val="24"/>
        </w:rPr>
        <w:t xml:space="preserve">, </w:t>
      </w:r>
      <w:r w:rsidRPr="0049191D">
        <w:rPr>
          <w:rFonts w:cs="Times New Roman"/>
          <w:szCs w:val="24"/>
        </w:rPr>
        <w:t>381–388.</w:t>
      </w:r>
    </w:p>
    <w:p w14:paraId="61A8F384" w14:textId="28E59624"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Zahmatkesh, Z., S. J. Burian, M. Karamouz, H. Tavakol-Davani, and E. Goharian. </w:t>
      </w:r>
      <w:r w:rsidR="00A52E52">
        <w:rPr>
          <w:rFonts w:cs="Times New Roman"/>
          <w:szCs w:val="24"/>
        </w:rPr>
        <w:t>(</w:t>
      </w:r>
      <w:r w:rsidRPr="0049191D">
        <w:rPr>
          <w:rFonts w:cs="Times New Roman"/>
          <w:szCs w:val="24"/>
        </w:rPr>
        <w:t>2015</w:t>
      </w:r>
      <w:r w:rsidR="00A52E52">
        <w:rPr>
          <w:rFonts w:cs="Times New Roman"/>
          <w:szCs w:val="24"/>
        </w:rPr>
        <w:t>)</w:t>
      </w:r>
      <w:r w:rsidRPr="0049191D">
        <w:rPr>
          <w:rFonts w:cs="Times New Roman"/>
          <w:szCs w:val="24"/>
        </w:rPr>
        <w:t xml:space="preserve">. </w:t>
      </w:r>
      <w:r w:rsidR="00CC68A2">
        <w:rPr>
          <w:rFonts w:cs="Times New Roman"/>
          <w:szCs w:val="24"/>
        </w:rPr>
        <w:t>L</w:t>
      </w:r>
      <w:r w:rsidR="00CC68A2" w:rsidRPr="0049191D">
        <w:rPr>
          <w:rFonts w:cs="Times New Roman"/>
          <w:szCs w:val="24"/>
        </w:rPr>
        <w:t>ow-impact development practices to mitigate climate change effec</w:t>
      </w:r>
      <w:r w:rsidR="00CC68A2">
        <w:rPr>
          <w:rFonts w:cs="Times New Roman"/>
          <w:szCs w:val="24"/>
        </w:rPr>
        <w:t>ts on urban stormwater runoff: C</w:t>
      </w:r>
      <w:r w:rsidR="00CC68A2" w:rsidRPr="0049191D">
        <w:rPr>
          <w:rFonts w:cs="Times New Roman"/>
          <w:szCs w:val="24"/>
        </w:rPr>
        <w:t xml:space="preserve">ase study of </w:t>
      </w:r>
      <w:r w:rsidRPr="0049191D">
        <w:rPr>
          <w:rFonts w:cs="Times New Roman"/>
          <w:szCs w:val="24"/>
        </w:rPr>
        <w:t xml:space="preserve">New York City. </w:t>
      </w:r>
      <w:r w:rsidRPr="00CC68A2">
        <w:rPr>
          <w:rFonts w:cs="Times New Roman"/>
          <w:i/>
          <w:szCs w:val="24"/>
        </w:rPr>
        <w:t>Journal of Irrigation and Drainage Engineering</w:t>
      </w:r>
      <w:r w:rsidR="00A52E52">
        <w:rPr>
          <w:rFonts w:cs="Times New Roman"/>
          <w:i/>
          <w:szCs w:val="24"/>
        </w:rPr>
        <w:t>,</w:t>
      </w:r>
      <w:r w:rsidRPr="0049191D">
        <w:rPr>
          <w:rFonts w:cs="Times New Roman"/>
          <w:szCs w:val="24"/>
        </w:rPr>
        <w:t xml:space="preserve"> </w:t>
      </w:r>
      <w:r w:rsidRPr="00CC68A2">
        <w:rPr>
          <w:rFonts w:cs="Times New Roman"/>
          <w:b/>
          <w:szCs w:val="24"/>
        </w:rPr>
        <w:t>141</w:t>
      </w:r>
      <w:r w:rsidR="00A52E52">
        <w:rPr>
          <w:rFonts w:cs="Times New Roman"/>
          <w:szCs w:val="24"/>
        </w:rPr>
        <w:t xml:space="preserve">, </w:t>
      </w:r>
      <w:r w:rsidRPr="0049191D">
        <w:rPr>
          <w:rFonts w:cs="Times New Roman"/>
          <w:szCs w:val="24"/>
        </w:rPr>
        <w:t>04014043.</w:t>
      </w:r>
    </w:p>
    <w:p w14:paraId="365108D1" w14:textId="2793AD79" w:rsidR="00623A33" w:rsidRDefault="00E63608" w:rsidP="00A66D36">
      <w:pPr>
        <w:pStyle w:val="Bibliography"/>
        <w:numPr>
          <w:ilvl w:val="0"/>
          <w:numId w:val="10"/>
        </w:numPr>
        <w:ind w:left="540" w:hanging="540"/>
        <w:rPr>
          <w:rFonts w:cs="Times New Roman"/>
          <w:szCs w:val="24"/>
        </w:rPr>
      </w:pPr>
      <w:r w:rsidRPr="0049191D">
        <w:rPr>
          <w:rFonts w:cs="Times New Roman"/>
          <w:szCs w:val="24"/>
        </w:rPr>
        <w:t xml:space="preserve">Zhang, X., and M. Hu. </w:t>
      </w:r>
      <w:r w:rsidR="00A52E52">
        <w:rPr>
          <w:rFonts w:cs="Times New Roman"/>
          <w:szCs w:val="24"/>
        </w:rPr>
        <w:t>(</w:t>
      </w:r>
      <w:r w:rsidRPr="0049191D">
        <w:rPr>
          <w:rFonts w:cs="Times New Roman"/>
          <w:szCs w:val="24"/>
        </w:rPr>
        <w:t>2014</w:t>
      </w:r>
      <w:r w:rsidR="00A52E52">
        <w:rPr>
          <w:rFonts w:cs="Times New Roman"/>
          <w:szCs w:val="24"/>
        </w:rPr>
        <w:t>)</w:t>
      </w:r>
      <w:r w:rsidRPr="0049191D">
        <w:rPr>
          <w:rFonts w:cs="Times New Roman"/>
          <w:szCs w:val="24"/>
        </w:rPr>
        <w:t xml:space="preserve">. Effectiveness of rainwater harvesting in runoff volume reduction in a planned industrial park, China. </w:t>
      </w:r>
      <w:r w:rsidRPr="00CC68A2">
        <w:rPr>
          <w:rFonts w:cs="Times New Roman"/>
          <w:i/>
          <w:szCs w:val="24"/>
        </w:rPr>
        <w:t>Water Resources Management</w:t>
      </w:r>
      <w:r w:rsidR="00A52E52">
        <w:rPr>
          <w:rFonts w:cs="Times New Roman"/>
          <w:i/>
          <w:szCs w:val="24"/>
        </w:rPr>
        <w:t>,</w:t>
      </w:r>
      <w:r w:rsidRPr="00CC68A2">
        <w:rPr>
          <w:rFonts w:cs="Times New Roman"/>
          <w:i/>
          <w:szCs w:val="24"/>
        </w:rPr>
        <w:t xml:space="preserve"> </w:t>
      </w:r>
      <w:r w:rsidRPr="00CC68A2">
        <w:rPr>
          <w:rFonts w:cs="Times New Roman"/>
          <w:b/>
          <w:szCs w:val="24"/>
        </w:rPr>
        <w:t>2014</w:t>
      </w:r>
      <w:r w:rsidR="00A52E52">
        <w:rPr>
          <w:rFonts w:cs="Times New Roman"/>
          <w:szCs w:val="24"/>
        </w:rPr>
        <w:t xml:space="preserve">, </w:t>
      </w:r>
      <w:r w:rsidR="00CC68A2">
        <w:rPr>
          <w:rFonts w:cs="Times New Roman"/>
          <w:szCs w:val="24"/>
        </w:rPr>
        <w:t>671–682.</w:t>
      </w:r>
      <w:r w:rsidR="00623A33">
        <w:rPr>
          <w:rFonts w:cs="Times New Roman"/>
          <w:szCs w:val="24"/>
        </w:rPr>
        <w:br w:type="page"/>
      </w:r>
    </w:p>
    <w:p w14:paraId="79F67014" w14:textId="29441E33" w:rsidR="004D2DB1" w:rsidRPr="0049191D" w:rsidRDefault="004D2DB1" w:rsidP="004D2DB1">
      <w:pPr>
        <w:pStyle w:val="Heading1"/>
        <w:rPr>
          <w:rFonts w:ascii="Times New Roman" w:hAnsi="Times New Roman" w:cs="Times New Roman"/>
          <w:sz w:val="24"/>
          <w:szCs w:val="24"/>
        </w:rPr>
      </w:pPr>
      <w:r>
        <w:rPr>
          <w:rFonts w:ascii="Times New Roman" w:hAnsi="Times New Roman" w:cs="Times New Roman"/>
          <w:sz w:val="24"/>
          <w:szCs w:val="24"/>
        </w:rPr>
        <w:lastRenderedPageBreak/>
        <w:t>Tables</w:t>
      </w:r>
    </w:p>
    <w:p w14:paraId="6164B709" w14:textId="5430438E" w:rsidR="00623A33" w:rsidRPr="0049191D" w:rsidRDefault="00936141" w:rsidP="00623A33">
      <w:pPr>
        <w:spacing w:line="480" w:lineRule="auto"/>
        <w:rPr>
          <w:rFonts w:cs="Times New Roman"/>
          <w:i/>
          <w:szCs w:val="24"/>
        </w:rPr>
      </w:pPr>
      <w:r>
        <w:rPr>
          <w:rFonts w:cs="Times New Roman"/>
          <w:b/>
          <w:szCs w:val="24"/>
        </w:rPr>
        <w:t>Table I</w:t>
      </w:r>
      <w:r w:rsidR="00623A33" w:rsidRPr="0049191D">
        <w:rPr>
          <w:rFonts w:cs="Times New Roman"/>
          <w:szCs w:val="24"/>
        </w:rPr>
        <w:t xml:space="preserve"> </w:t>
      </w:r>
      <w:r w:rsidR="00623A33" w:rsidRPr="0049191D">
        <w:rPr>
          <w:rFonts w:cs="Times New Roman"/>
          <w:b/>
          <w:szCs w:val="24"/>
        </w:rPr>
        <w:t xml:space="preserve">Comparative </w:t>
      </w:r>
      <w:r w:rsidR="00623A33">
        <w:rPr>
          <w:rFonts w:cs="Times New Roman"/>
          <w:b/>
          <w:szCs w:val="24"/>
        </w:rPr>
        <w:t>s</w:t>
      </w:r>
      <w:r w:rsidR="00623A33" w:rsidRPr="0049191D">
        <w:rPr>
          <w:rFonts w:cs="Times New Roman"/>
          <w:b/>
          <w:szCs w:val="24"/>
        </w:rPr>
        <w:t xml:space="preserve">ummary of </w:t>
      </w:r>
      <w:r w:rsidR="00623A33">
        <w:rPr>
          <w:rFonts w:cs="Times New Roman"/>
          <w:b/>
          <w:szCs w:val="24"/>
        </w:rPr>
        <w:t>h</w:t>
      </w:r>
      <w:r w:rsidR="00623A33" w:rsidRPr="0049191D">
        <w:rPr>
          <w:rFonts w:cs="Times New Roman"/>
          <w:b/>
          <w:szCs w:val="24"/>
        </w:rPr>
        <w:t xml:space="preserve">ydrologic </w:t>
      </w:r>
      <w:r w:rsidR="00623A33">
        <w:rPr>
          <w:rFonts w:cs="Times New Roman"/>
          <w:b/>
          <w:szCs w:val="24"/>
        </w:rPr>
        <w:t>function of stormwater technologies and natural systems.</w:t>
      </w:r>
      <w:r w:rsidR="00623A33" w:rsidRPr="0049191D">
        <w:rPr>
          <w:rFonts w:cs="Times New Roman"/>
          <w:b/>
          <w:szCs w:val="24"/>
        </w:rPr>
        <w:t xml:space="preserve"> </w:t>
      </w:r>
      <w:r w:rsidR="00623A33" w:rsidRPr="0049191D">
        <w:rPr>
          <w:rFonts w:cs="Times New Roman"/>
          <w:i/>
          <w:szCs w:val="24"/>
        </w:rPr>
        <w:t>Mean and median values from the compiled datasets for each system type, calculated for each fractional variable of the water budget (Q, I and ET). Note that the values represent the mean or median of each fractional loss pathway calculated independently from the other fractions; totals may not sum to exactly 100.</w:t>
      </w:r>
    </w:p>
    <w:tbl>
      <w:tblPr>
        <w:tblW w:w="0" w:type="auto"/>
        <w:jc w:val="center"/>
        <w:tblLook w:val="04A0" w:firstRow="1" w:lastRow="0" w:firstColumn="1" w:lastColumn="0" w:noHBand="0" w:noVBand="1"/>
      </w:tblPr>
      <w:tblGrid>
        <w:gridCol w:w="2223"/>
        <w:gridCol w:w="456"/>
        <w:gridCol w:w="276"/>
        <w:gridCol w:w="456"/>
        <w:gridCol w:w="636"/>
        <w:gridCol w:w="510"/>
        <w:gridCol w:w="276"/>
        <w:gridCol w:w="456"/>
        <w:gridCol w:w="636"/>
        <w:gridCol w:w="516"/>
      </w:tblGrid>
      <w:tr w:rsidR="00623A33" w:rsidRPr="008120A2" w14:paraId="47937331" w14:textId="77777777" w:rsidTr="00CA7F3F">
        <w:trPr>
          <w:trHeight w:val="315"/>
          <w:jc w:val="center"/>
        </w:trPr>
        <w:tc>
          <w:tcPr>
            <w:tcW w:w="0" w:type="auto"/>
            <w:tcBorders>
              <w:top w:val="nil"/>
              <w:left w:val="nil"/>
              <w:bottom w:val="nil"/>
              <w:right w:val="nil"/>
            </w:tcBorders>
            <w:shd w:val="clear" w:color="auto" w:fill="auto"/>
            <w:noWrap/>
            <w:vAlign w:val="bottom"/>
            <w:hideMark/>
          </w:tcPr>
          <w:p w14:paraId="6FCEC14A" w14:textId="77777777" w:rsidR="00623A33" w:rsidRPr="00623A33" w:rsidRDefault="00623A33" w:rsidP="00CA7F3F">
            <w:pPr>
              <w:spacing w:after="0" w:line="240" w:lineRule="auto"/>
              <w:rPr>
                <w:rFonts w:eastAsia="Times New Roman" w:cs="Times New Roman"/>
                <w:szCs w:val="24"/>
              </w:rPr>
            </w:pPr>
          </w:p>
        </w:tc>
        <w:tc>
          <w:tcPr>
            <w:tcW w:w="0" w:type="auto"/>
            <w:tcBorders>
              <w:top w:val="nil"/>
              <w:left w:val="nil"/>
              <w:bottom w:val="nil"/>
              <w:right w:val="nil"/>
            </w:tcBorders>
            <w:shd w:val="clear" w:color="auto" w:fill="auto"/>
            <w:noWrap/>
            <w:vAlign w:val="bottom"/>
            <w:hideMark/>
          </w:tcPr>
          <w:p w14:paraId="69DA18BC" w14:textId="77777777" w:rsidR="00623A33" w:rsidRPr="00623A33" w:rsidRDefault="00623A33" w:rsidP="00CA7F3F">
            <w:pPr>
              <w:spacing w:after="0" w:line="240" w:lineRule="auto"/>
              <w:rPr>
                <w:rFonts w:eastAsia="Times New Roman" w:cs="Times New Roman"/>
                <w:szCs w:val="24"/>
              </w:rPr>
            </w:pPr>
          </w:p>
        </w:tc>
        <w:tc>
          <w:tcPr>
            <w:tcW w:w="0" w:type="auto"/>
            <w:tcBorders>
              <w:top w:val="nil"/>
              <w:left w:val="nil"/>
              <w:bottom w:val="nil"/>
              <w:right w:val="nil"/>
            </w:tcBorders>
            <w:shd w:val="clear" w:color="auto" w:fill="auto"/>
            <w:noWrap/>
            <w:vAlign w:val="bottom"/>
            <w:hideMark/>
          </w:tcPr>
          <w:p w14:paraId="6EF3D104" w14:textId="77777777" w:rsidR="00623A33" w:rsidRPr="00623A33" w:rsidRDefault="00623A33" w:rsidP="00CA7F3F">
            <w:pPr>
              <w:spacing w:after="0" w:line="240" w:lineRule="auto"/>
              <w:jc w:val="center"/>
              <w:rPr>
                <w:rFonts w:eastAsia="Times New Roman" w:cs="Times New Roman"/>
                <w:szCs w:val="24"/>
              </w:rPr>
            </w:pPr>
          </w:p>
        </w:tc>
        <w:tc>
          <w:tcPr>
            <w:tcW w:w="0" w:type="auto"/>
            <w:gridSpan w:val="3"/>
            <w:tcBorders>
              <w:top w:val="nil"/>
              <w:left w:val="nil"/>
              <w:bottom w:val="single" w:sz="4" w:space="0" w:color="auto"/>
              <w:right w:val="nil"/>
            </w:tcBorders>
            <w:shd w:val="clear" w:color="auto" w:fill="auto"/>
            <w:noWrap/>
            <w:vAlign w:val="bottom"/>
            <w:hideMark/>
          </w:tcPr>
          <w:p w14:paraId="1AA675CD" w14:textId="77777777" w:rsidR="00623A33" w:rsidRPr="00CF427E" w:rsidRDefault="00623A33" w:rsidP="00CA7F3F">
            <w:pPr>
              <w:spacing w:after="0" w:line="240" w:lineRule="auto"/>
              <w:jc w:val="center"/>
              <w:rPr>
                <w:rFonts w:eastAsia="Times New Roman" w:cs="Times New Roman"/>
                <w:b/>
                <w:bCs/>
                <w:color w:val="000000"/>
                <w:szCs w:val="24"/>
              </w:rPr>
            </w:pPr>
            <w:r w:rsidRPr="00CF427E">
              <w:rPr>
                <w:rFonts w:eastAsia="Times New Roman" w:cs="Times New Roman"/>
                <w:b/>
                <w:bCs/>
                <w:color w:val="000000"/>
                <w:szCs w:val="24"/>
              </w:rPr>
              <w:t>Mean</w:t>
            </w:r>
          </w:p>
        </w:tc>
        <w:tc>
          <w:tcPr>
            <w:tcW w:w="0" w:type="auto"/>
            <w:tcBorders>
              <w:top w:val="nil"/>
              <w:left w:val="nil"/>
              <w:bottom w:val="nil"/>
              <w:right w:val="nil"/>
            </w:tcBorders>
            <w:shd w:val="clear" w:color="auto" w:fill="auto"/>
            <w:noWrap/>
            <w:vAlign w:val="bottom"/>
            <w:hideMark/>
          </w:tcPr>
          <w:p w14:paraId="7F01E9F3" w14:textId="77777777" w:rsidR="00623A33" w:rsidRPr="008120A2" w:rsidRDefault="00623A33" w:rsidP="00CA7F3F">
            <w:pPr>
              <w:spacing w:after="0" w:line="240" w:lineRule="auto"/>
              <w:jc w:val="center"/>
              <w:rPr>
                <w:rFonts w:eastAsia="Times New Roman" w:cs="Times New Roman"/>
                <w:b/>
                <w:bCs/>
                <w:color w:val="000000"/>
                <w:szCs w:val="24"/>
              </w:rPr>
            </w:pPr>
          </w:p>
        </w:tc>
        <w:tc>
          <w:tcPr>
            <w:tcW w:w="0" w:type="auto"/>
            <w:gridSpan w:val="3"/>
            <w:tcBorders>
              <w:top w:val="nil"/>
              <w:left w:val="nil"/>
              <w:bottom w:val="single" w:sz="4" w:space="0" w:color="auto"/>
              <w:right w:val="nil"/>
            </w:tcBorders>
            <w:shd w:val="clear" w:color="auto" w:fill="auto"/>
            <w:noWrap/>
            <w:vAlign w:val="bottom"/>
            <w:hideMark/>
          </w:tcPr>
          <w:p w14:paraId="0778FD20" w14:textId="77777777" w:rsidR="00623A33" w:rsidRPr="008120A2" w:rsidRDefault="00623A33" w:rsidP="00CA7F3F">
            <w:pPr>
              <w:spacing w:after="0" w:line="240" w:lineRule="auto"/>
              <w:jc w:val="center"/>
              <w:rPr>
                <w:rFonts w:eastAsia="Times New Roman" w:cs="Times New Roman"/>
                <w:b/>
                <w:bCs/>
                <w:color w:val="000000"/>
                <w:szCs w:val="24"/>
              </w:rPr>
            </w:pPr>
            <w:r w:rsidRPr="008120A2">
              <w:rPr>
                <w:rFonts w:eastAsia="Times New Roman" w:cs="Times New Roman"/>
                <w:b/>
                <w:bCs/>
                <w:color w:val="000000"/>
                <w:szCs w:val="24"/>
              </w:rPr>
              <w:t>Median</w:t>
            </w:r>
          </w:p>
        </w:tc>
      </w:tr>
      <w:tr w:rsidR="00623A33" w:rsidRPr="008120A2" w14:paraId="188A15DD" w14:textId="77777777" w:rsidTr="00A66D36">
        <w:trPr>
          <w:trHeight w:val="331"/>
          <w:jc w:val="center"/>
        </w:trPr>
        <w:tc>
          <w:tcPr>
            <w:tcW w:w="0" w:type="auto"/>
            <w:tcBorders>
              <w:top w:val="nil"/>
              <w:left w:val="nil"/>
              <w:bottom w:val="double" w:sz="6" w:space="0" w:color="auto"/>
              <w:right w:val="nil"/>
            </w:tcBorders>
            <w:shd w:val="clear" w:color="auto" w:fill="auto"/>
            <w:noWrap/>
            <w:vAlign w:val="bottom"/>
            <w:hideMark/>
          </w:tcPr>
          <w:p w14:paraId="7EB6EBF9" w14:textId="77777777" w:rsidR="00623A33" w:rsidRPr="008120A2" w:rsidRDefault="00623A33" w:rsidP="00CA7F3F">
            <w:pPr>
              <w:spacing w:after="0" w:line="240" w:lineRule="auto"/>
              <w:jc w:val="center"/>
              <w:rPr>
                <w:rFonts w:eastAsia="Times New Roman" w:cs="Times New Roman"/>
                <w:b/>
                <w:bCs/>
                <w:color w:val="000000"/>
                <w:szCs w:val="24"/>
              </w:rPr>
            </w:pPr>
            <w:r w:rsidRPr="008120A2">
              <w:rPr>
                <w:rFonts w:eastAsia="Times New Roman" w:cs="Times New Roman"/>
                <w:b/>
                <w:bCs/>
                <w:color w:val="000000"/>
                <w:szCs w:val="24"/>
              </w:rPr>
              <w:t>System</w:t>
            </w:r>
          </w:p>
        </w:tc>
        <w:tc>
          <w:tcPr>
            <w:tcW w:w="0" w:type="auto"/>
            <w:tcBorders>
              <w:top w:val="nil"/>
              <w:left w:val="nil"/>
              <w:bottom w:val="double" w:sz="6" w:space="0" w:color="auto"/>
              <w:right w:val="nil"/>
            </w:tcBorders>
            <w:shd w:val="clear" w:color="auto" w:fill="auto"/>
            <w:noWrap/>
            <w:vAlign w:val="bottom"/>
            <w:hideMark/>
          </w:tcPr>
          <w:p w14:paraId="4A87B31B" w14:textId="77777777" w:rsidR="00623A33" w:rsidRPr="008120A2" w:rsidRDefault="00623A33" w:rsidP="00CA7F3F">
            <w:pPr>
              <w:spacing w:after="0" w:line="240" w:lineRule="auto"/>
              <w:jc w:val="center"/>
              <w:rPr>
                <w:rFonts w:eastAsia="Times New Roman" w:cs="Times New Roman"/>
                <w:color w:val="000000"/>
                <w:szCs w:val="24"/>
              </w:rPr>
            </w:pPr>
            <w:r w:rsidRPr="008120A2">
              <w:rPr>
                <w:rFonts w:eastAsia="Times New Roman" w:cs="Times New Roman"/>
                <w:color w:val="000000"/>
                <w:szCs w:val="24"/>
              </w:rPr>
              <w:t>N</w:t>
            </w:r>
          </w:p>
        </w:tc>
        <w:tc>
          <w:tcPr>
            <w:tcW w:w="0" w:type="auto"/>
            <w:tcBorders>
              <w:top w:val="nil"/>
              <w:left w:val="nil"/>
              <w:right w:val="nil"/>
            </w:tcBorders>
            <w:shd w:val="clear" w:color="auto" w:fill="auto"/>
            <w:noWrap/>
            <w:vAlign w:val="bottom"/>
            <w:hideMark/>
          </w:tcPr>
          <w:p w14:paraId="52EEF231" w14:textId="77777777" w:rsidR="00623A33" w:rsidRPr="008120A2" w:rsidRDefault="00623A33" w:rsidP="00CA7F3F">
            <w:pPr>
              <w:spacing w:after="0" w:line="240" w:lineRule="auto"/>
              <w:jc w:val="center"/>
              <w:rPr>
                <w:rFonts w:eastAsia="Times New Roman" w:cs="Times New Roman"/>
                <w:color w:val="000000"/>
                <w:szCs w:val="24"/>
              </w:rPr>
            </w:pPr>
          </w:p>
        </w:tc>
        <w:tc>
          <w:tcPr>
            <w:tcW w:w="0" w:type="auto"/>
            <w:tcBorders>
              <w:top w:val="nil"/>
              <w:left w:val="nil"/>
              <w:bottom w:val="double" w:sz="6" w:space="0" w:color="auto"/>
              <w:right w:val="nil"/>
            </w:tcBorders>
            <w:shd w:val="clear" w:color="auto" w:fill="auto"/>
            <w:noWrap/>
            <w:vAlign w:val="bottom"/>
            <w:hideMark/>
          </w:tcPr>
          <w:p w14:paraId="33CE2468" w14:textId="77777777" w:rsidR="00623A33" w:rsidRPr="008120A2" w:rsidRDefault="00623A33" w:rsidP="00CA7F3F">
            <w:pPr>
              <w:spacing w:after="0" w:line="240" w:lineRule="auto"/>
              <w:jc w:val="center"/>
              <w:rPr>
                <w:rFonts w:eastAsia="Times New Roman" w:cs="Times New Roman"/>
                <w:color w:val="000000"/>
                <w:szCs w:val="24"/>
              </w:rPr>
            </w:pPr>
            <w:r w:rsidRPr="008120A2">
              <w:rPr>
                <w:rFonts w:eastAsia="Times New Roman" w:cs="Times New Roman"/>
                <w:color w:val="000000"/>
                <w:szCs w:val="24"/>
              </w:rPr>
              <w:t>Q</w:t>
            </w:r>
          </w:p>
        </w:tc>
        <w:tc>
          <w:tcPr>
            <w:tcW w:w="0" w:type="auto"/>
            <w:tcBorders>
              <w:top w:val="nil"/>
              <w:left w:val="nil"/>
              <w:bottom w:val="double" w:sz="6" w:space="0" w:color="auto"/>
              <w:right w:val="nil"/>
            </w:tcBorders>
            <w:shd w:val="clear" w:color="auto" w:fill="auto"/>
            <w:noWrap/>
            <w:vAlign w:val="bottom"/>
            <w:hideMark/>
          </w:tcPr>
          <w:p w14:paraId="0657851F" w14:textId="77777777" w:rsidR="00623A33" w:rsidRPr="008120A2" w:rsidRDefault="00623A33" w:rsidP="00CA7F3F">
            <w:pPr>
              <w:spacing w:after="0" w:line="240" w:lineRule="auto"/>
              <w:jc w:val="center"/>
              <w:rPr>
                <w:rFonts w:eastAsia="Times New Roman" w:cs="Times New Roman"/>
                <w:color w:val="000000"/>
                <w:szCs w:val="24"/>
              </w:rPr>
            </w:pPr>
            <w:r w:rsidRPr="008120A2">
              <w:rPr>
                <w:rFonts w:eastAsia="Times New Roman" w:cs="Times New Roman"/>
                <w:color w:val="000000"/>
                <w:szCs w:val="24"/>
              </w:rPr>
              <w:t>I</w:t>
            </w:r>
          </w:p>
        </w:tc>
        <w:tc>
          <w:tcPr>
            <w:tcW w:w="0" w:type="auto"/>
            <w:tcBorders>
              <w:top w:val="nil"/>
              <w:left w:val="nil"/>
              <w:bottom w:val="double" w:sz="6" w:space="0" w:color="auto"/>
              <w:right w:val="nil"/>
            </w:tcBorders>
            <w:shd w:val="clear" w:color="auto" w:fill="auto"/>
            <w:noWrap/>
            <w:vAlign w:val="bottom"/>
            <w:hideMark/>
          </w:tcPr>
          <w:p w14:paraId="669AB9D8" w14:textId="77777777" w:rsidR="00623A33" w:rsidRPr="008120A2" w:rsidRDefault="00623A33" w:rsidP="00CA7F3F">
            <w:pPr>
              <w:spacing w:after="0" w:line="240" w:lineRule="auto"/>
              <w:jc w:val="center"/>
              <w:rPr>
                <w:rFonts w:eastAsia="Times New Roman" w:cs="Times New Roman"/>
                <w:color w:val="000000"/>
                <w:szCs w:val="24"/>
              </w:rPr>
            </w:pPr>
            <w:r w:rsidRPr="008120A2">
              <w:rPr>
                <w:rFonts w:eastAsia="Times New Roman" w:cs="Times New Roman"/>
                <w:color w:val="000000"/>
                <w:szCs w:val="24"/>
              </w:rPr>
              <w:t>ET</w:t>
            </w:r>
          </w:p>
        </w:tc>
        <w:tc>
          <w:tcPr>
            <w:tcW w:w="0" w:type="auto"/>
            <w:tcBorders>
              <w:top w:val="nil"/>
              <w:left w:val="nil"/>
              <w:right w:val="nil"/>
            </w:tcBorders>
            <w:shd w:val="clear" w:color="auto" w:fill="auto"/>
            <w:noWrap/>
            <w:vAlign w:val="bottom"/>
            <w:hideMark/>
          </w:tcPr>
          <w:p w14:paraId="58D88D87" w14:textId="77777777" w:rsidR="00623A33" w:rsidRPr="008120A2" w:rsidRDefault="00623A33" w:rsidP="00CA7F3F">
            <w:pPr>
              <w:spacing w:after="0" w:line="240" w:lineRule="auto"/>
              <w:jc w:val="center"/>
              <w:rPr>
                <w:rFonts w:eastAsia="Times New Roman" w:cs="Times New Roman"/>
                <w:color w:val="000000"/>
                <w:szCs w:val="24"/>
              </w:rPr>
            </w:pPr>
          </w:p>
        </w:tc>
        <w:tc>
          <w:tcPr>
            <w:tcW w:w="0" w:type="auto"/>
            <w:tcBorders>
              <w:top w:val="nil"/>
              <w:left w:val="nil"/>
              <w:bottom w:val="double" w:sz="6" w:space="0" w:color="auto"/>
              <w:right w:val="nil"/>
            </w:tcBorders>
            <w:shd w:val="clear" w:color="auto" w:fill="auto"/>
            <w:noWrap/>
            <w:vAlign w:val="bottom"/>
            <w:hideMark/>
          </w:tcPr>
          <w:p w14:paraId="06BA49C4" w14:textId="77777777" w:rsidR="00623A33" w:rsidRPr="008120A2" w:rsidRDefault="00623A33" w:rsidP="00CA7F3F">
            <w:pPr>
              <w:spacing w:after="0" w:line="240" w:lineRule="auto"/>
              <w:jc w:val="center"/>
              <w:rPr>
                <w:rFonts w:eastAsia="Times New Roman" w:cs="Times New Roman"/>
                <w:color w:val="000000"/>
                <w:szCs w:val="24"/>
              </w:rPr>
            </w:pPr>
            <w:r w:rsidRPr="008120A2">
              <w:rPr>
                <w:rFonts w:eastAsia="Times New Roman" w:cs="Times New Roman"/>
                <w:color w:val="000000"/>
                <w:szCs w:val="24"/>
              </w:rPr>
              <w:t>Q</w:t>
            </w:r>
          </w:p>
        </w:tc>
        <w:tc>
          <w:tcPr>
            <w:tcW w:w="0" w:type="auto"/>
            <w:tcBorders>
              <w:top w:val="nil"/>
              <w:left w:val="nil"/>
              <w:bottom w:val="double" w:sz="6" w:space="0" w:color="auto"/>
              <w:right w:val="nil"/>
            </w:tcBorders>
            <w:shd w:val="clear" w:color="auto" w:fill="auto"/>
            <w:noWrap/>
            <w:vAlign w:val="bottom"/>
            <w:hideMark/>
          </w:tcPr>
          <w:p w14:paraId="33AC8FE3" w14:textId="77777777" w:rsidR="00623A33" w:rsidRPr="008120A2" w:rsidRDefault="00623A33" w:rsidP="00CA7F3F">
            <w:pPr>
              <w:spacing w:after="0" w:line="240" w:lineRule="auto"/>
              <w:jc w:val="center"/>
              <w:rPr>
                <w:rFonts w:eastAsia="Times New Roman" w:cs="Times New Roman"/>
                <w:color w:val="000000"/>
                <w:szCs w:val="24"/>
              </w:rPr>
            </w:pPr>
            <w:r w:rsidRPr="008120A2">
              <w:rPr>
                <w:rFonts w:eastAsia="Times New Roman" w:cs="Times New Roman"/>
                <w:color w:val="000000"/>
                <w:szCs w:val="24"/>
              </w:rPr>
              <w:t>I</w:t>
            </w:r>
          </w:p>
        </w:tc>
        <w:tc>
          <w:tcPr>
            <w:tcW w:w="0" w:type="auto"/>
            <w:tcBorders>
              <w:top w:val="nil"/>
              <w:left w:val="nil"/>
              <w:bottom w:val="double" w:sz="6" w:space="0" w:color="auto"/>
              <w:right w:val="nil"/>
            </w:tcBorders>
            <w:shd w:val="clear" w:color="auto" w:fill="auto"/>
            <w:noWrap/>
            <w:vAlign w:val="bottom"/>
            <w:hideMark/>
          </w:tcPr>
          <w:p w14:paraId="7E18CD54" w14:textId="77777777" w:rsidR="00623A33" w:rsidRPr="008120A2" w:rsidRDefault="00623A33" w:rsidP="00CA7F3F">
            <w:pPr>
              <w:spacing w:after="0" w:line="240" w:lineRule="auto"/>
              <w:jc w:val="center"/>
              <w:rPr>
                <w:rFonts w:eastAsia="Times New Roman" w:cs="Times New Roman"/>
                <w:color w:val="000000"/>
                <w:szCs w:val="24"/>
              </w:rPr>
            </w:pPr>
            <w:r w:rsidRPr="008120A2">
              <w:rPr>
                <w:rFonts w:eastAsia="Times New Roman" w:cs="Times New Roman"/>
                <w:color w:val="000000"/>
                <w:szCs w:val="24"/>
              </w:rPr>
              <w:t>ET</w:t>
            </w:r>
          </w:p>
        </w:tc>
      </w:tr>
      <w:tr w:rsidR="00623A33" w:rsidRPr="008120A2" w14:paraId="162068E0" w14:textId="77777777" w:rsidTr="00A66D36">
        <w:trPr>
          <w:trHeight w:val="331"/>
          <w:jc w:val="center"/>
        </w:trPr>
        <w:tc>
          <w:tcPr>
            <w:tcW w:w="0" w:type="auto"/>
            <w:tcBorders>
              <w:top w:val="nil"/>
              <w:left w:val="nil"/>
              <w:bottom w:val="nil"/>
              <w:right w:val="nil"/>
            </w:tcBorders>
            <w:shd w:val="clear" w:color="auto" w:fill="auto"/>
            <w:noWrap/>
            <w:vAlign w:val="bottom"/>
            <w:hideMark/>
          </w:tcPr>
          <w:p w14:paraId="04758CFD" w14:textId="77777777" w:rsidR="00623A33" w:rsidRPr="008120A2" w:rsidRDefault="00623A33" w:rsidP="00CA7F3F">
            <w:pPr>
              <w:spacing w:after="0" w:line="240" w:lineRule="auto"/>
              <w:jc w:val="right"/>
              <w:rPr>
                <w:rFonts w:eastAsia="Times New Roman" w:cs="Times New Roman"/>
                <w:color w:val="000000"/>
                <w:szCs w:val="24"/>
              </w:rPr>
            </w:pPr>
            <w:r w:rsidRPr="008120A2">
              <w:rPr>
                <w:rFonts w:eastAsia="Times New Roman" w:cs="Times New Roman"/>
                <w:color w:val="000000"/>
                <w:szCs w:val="24"/>
              </w:rPr>
              <w:t>Porous pavement</w:t>
            </w:r>
          </w:p>
        </w:tc>
        <w:tc>
          <w:tcPr>
            <w:tcW w:w="0" w:type="auto"/>
            <w:tcBorders>
              <w:top w:val="nil"/>
              <w:left w:val="nil"/>
              <w:bottom w:val="nil"/>
              <w:right w:val="nil"/>
            </w:tcBorders>
            <w:shd w:val="clear" w:color="auto" w:fill="auto"/>
            <w:noWrap/>
            <w:vAlign w:val="bottom"/>
            <w:hideMark/>
          </w:tcPr>
          <w:p w14:paraId="2CAE8740" w14:textId="77777777" w:rsidR="00623A33" w:rsidRPr="008120A2" w:rsidRDefault="00623A33" w:rsidP="00CA7F3F">
            <w:pPr>
              <w:spacing w:after="0" w:line="240" w:lineRule="auto"/>
              <w:jc w:val="center"/>
              <w:rPr>
                <w:rFonts w:eastAsia="Times New Roman" w:cs="Times New Roman"/>
                <w:color w:val="000000"/>
                <w:szCs w:val="24"/>
              </w:rPr>
            </w:pPr>
            <w:r w:rsidRPr="008120A2">
              <w:rPr>
                <w:rFonts w:eastAsia="Times New Roman" w:cs="Times New Roman"/>
                <w:color w:val="000000"/>
                <w:szCs w:val="24"/>
              </w:rPr>
              <w:t>23</w:t>
            </w:r>
          </w:p>
        </w:tc>
        <w:tc>
          <w:tcPr>
            <w:tcW w:w="0" w:type="auto"/>
            <w:tcBorders>
              <w:top w:val="nil"/>
              <w:left w:val="nil"/>
              <w:bottom w:val="nil"/>
            </w:tcBorders>
            <w:shd w:val="clear" w:color="auto" w:fill="auto"/>
            <w:noWrap/>
            <w:vAlign w:val="bottom"/>
            <w:hideMark/>
          </w:tcPr>
          <w:p w14:paraId="3E8764B6" w14:textId="77777777" w:rsidR="00623A33" w:rsidRPr="008120A2" w:rsidRDefault="00623A33" w:rsidP="00CA7F3F">
            <w:pPr>
              <w:spacing w:after="0" w:line="240" w:lineRule="auto"/>
              <w:rPr>
                <w:rFonts w:eastAsia="Times New Roman" w:cs="Times New Roman"/>
                <w:color w:val="000000"/>
                <w:szCs w:val="24"/>
              </w:rPr>
            </w:pPr>
            <w:r w:rsidRPr="008120A2">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6B2F7860" w14:textId="77777777" w:rsidR="00623A33" w:rsidRPr="008120A2" w:rsidRDefault="00623A33" w:rsidP="00CA7F3F">
            <w:pPr>
              <w:spacing w:after="0" w:line="240" w:lineRule="auto"/>
              <w:jc w:val="center"/>
              <w:rPr>
                <w:rFonts w:eastAsia="Times New Roman" w:cs="Times New Roman"/>
                <w:color w:val="000000"/>
                <w:szCs w:val="24"/>
              </w:rPr>
            </w:pPr>
            <w:r w:rsidRPr="008120A2">
              <w:rPr>
                <w:rFonts w:eastAsia="Times New Roman" w:cs="Times New Roman"/>
                <w:color w:val="000000"/>
                <w:szCs w:val="24"/>
              </w:rPr>
              <w:t>34</w:t>
            </w:r>
          </w:p>
        </w:tc>
        <w:tc>
          <w:tcPr>
            <w:tcW w:w="0" w:type="auto"/>
            <w:tcBorders>
              <w:top w:val="nil"/>
              <w:left w:val="nil"/>
              <w:bottom w:val="nil"/>
              <w:right w:val="nil"/>
            </w:tcBorders>
            <w:shd w:val="clear" w:color="auto" w:fill="auto"/>
            <w:noWrap/>
            <w:vAlign w:val="bottom"/>
            <w:hideMark/>
          </w:tcPr>
          <w:p w14:paraId="1729E80C" w14:textId="77777777" w:rsidR="00623A33" w:rsidRPr="008120A2" w:rsidRDefault="00623A33" w:rsidP="00CA7F3F">
            <w:pPr>
              <w:spacing w:after="0" w:line="240" w:lineRule="auto"/>
              <w:jc w:val="center"/>
              <w:rPr>
                <w:rFonts w:eastAsia="Times New Roman" w:cs="Times New Roman"/>
                <w:color w:val="000000"/>
                <w:szCs w:val="24"/>
              </w:rPr>
            </w:pPr>
            <w:r w:rsidRPr="008120A2">
              <w:rPr>
                <w:rFonts w:eastAsia="Times New Roman" w:cs="Times New Roman"/>
                <w:color w:val="000000"/>
                <w:szCs w:val="24"/>
              </w:rPr>
              <w:t>54</w:t>
            </w:r>
          </w:p>
        </w:tc>
        <w:tc>
          <w:tcPr>
            <w:tcW w:w="0" w:type="auto"/>
            <w:tcBorders>
              <w:top w:val="nil"/>
              <w:left w:val="nil"/>
              <w:bottom w:val="nil"/>
              <w:right w:val="nil"/>
            </w:tcBorders>
            <w:shd w:val="clear" w:color="auto" w:fill="auto"/>
            <w:noWrap/>
            <w:vAlign w:val="bottom"/>
            <w:hideMark/>
          </w:tcPr>
          <w:p w14:paraId="3DB7E0DD" w14:textId="77777777" w:rsidR="00623A33" w:rsidRPr="008120A2" w:rsidRDefault="00623A33" w:rsidP="00CA7F3F">
            <w:pPr>
              <w:spacing w:after="0" w:line="240" w:lineRule="auto"/>
              <w:jc w:val="center"/>
              <w:rPr>
                <w:rFonts w:eastAsia="Times New Roman" w:cs="Times New Roman"/>
                <w:color w:val="000000"/>
                <w:szCs w:val="24"/>
              </w:rPr>
            </w:pPr>
            <w:r w:rsidRPr="008120A2">
              <w:rPr>
                <w:rFonts w:eastAsia="Times New Roman" w:cs="Times New Roman"/>
                <w:color w:val="000000"/>
                <w:szCs w:val="24"/>
              </w:rPr>
              <w:t>11</w:t>
            </w:r>
          </w:p>
        </w:tc>
        <w:tc>
          <w:tcPr>
            <w:tcW w:w="0" w:type="auto"/>
            <w:tcBorders>
              <w:top w:val="nil"/>
              <w:left w:val="nil"/>
              <w:bottom w:val="nil"/>
            </w:tcBorders>
            <w:shd w:val="clear" w:color="auto" w:fill="auto"/>
            <w:noWrap/>
            <w:vAlign w:val="bottom"/>
            <w:hideMark/>
          </w:tcPr>
          <w:p w14:paraId="523A4338" w14:textId="77777777" w:rsidR="00623A33" w:rsidRPr="008120A2" w:rsidRDefault="00623A33" w:rsidP="00CA7F3F">
            <w:pPr>
              <w:spacing w:after="0" w:line="240" w:lineRule="auto"/>
              <w:rPr>
                <w:rFonts w:eastAsia="Times New Roman" w:cs="Times New Roman"/>
                <w:color w:val="000000"/>
                <w:szCs w:val="24"/>
              </w:rPr>
            </w:pPr>
            <w:r w:rsidRPr="008120A2">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20319962" w14:textId="77777777" w:rsidR="00623A33" w:rsidRPr="008120A2" w:rsidRDefault="00623A33" w:rsidP="00CA7F3F">
            <w:pPr>
              <w:spacing w:after="0" w:line="240" w:lineRule="auto"/>
              <w:jc w:val="center"/>
              <w:rPr>
                <w:rFonts w:eastAsia="Times New Roman" w:cs="Times New Roman"/>
                <w:color w:val="000000"/>
                <w:szCs w:val="24"/>
              </w:rPr>
            </w:pPr>
            <w:r w:rsidRPr="008120A2">
              <w:rPr>
                <w:rFonts w:eastAsia="Times New Roman" w:cs="Times New Roman"/>
                <w:color w:val="000000"/>
                <w:szCs w:val="24"/>
              </w:rPr>
              <w:t>20</w:t>
            </w:r>
          </w:p>
        </w:tc>
        <w:tc>
          <w:tcPr>
            <w:tcW w:w="0" w:type="auto"/>
            <w:tcBorders>
              <w:top w:val="nil"/>
              <w:left w:val="nil"/>
              <w:bottom w:val="nil"/>
              <w:right w:val="nil"/>
            </w:tcBorders>
            <w:shd w:val="clear" w:color="auto" w:fill="auto"/>
            <w:noWrap/>
            <w:vAlign w:val="bottom"/>
            <w:hideMark/>
          </w:tcPr>
          <w:p w14:paraId="29D5F681" w14:textId="77777777" w:rsidR="00623A33" w:rsidRPr="008120A2" w:rsidRDefault="00623A33" w:rsidP="00CA7F3F">
            <w:pPr>
              <w:spacing w:after="0" w:line="240" w:lineRule="auto"/>
              <w:jc w:val="center"/>
              <w:rPr>
                <w:rFonts w:eastAsia="Times New Roman" w:cs="Times New Roman"/>
                <w:color w:val="000000"/>
                <w:szCs w:val="24"/>
              </w:rPr>
            </w:pPr>
            <w:r w:rsidRPr="008120A2">
              <w:rPr>
                <w:rFonts w:eastAsia="Times New Roman" w:cs="Times New Roman"/>
                <w:color w:val="000000"/>
                <w:szCs w:val="24"/>
              </w:rPr>
              <w:t>64</w:t>
            </w:r>
          </w:p>
        </w:tc>
        <w:tc>
          <w:tcPr>
            <w:tcW w:w="0" w:type="auto"/>
            <w:tcBorders>
              <w:top w:val="nil"/>
              <w:left w:val="nil"/>
              <w:bottom w:val="nil"/>
              <w:right w:val="nil"/>
            </w:tcBorders>
            <w:shd w:val="clear" w:color="auto" w:fill="auto"/>
            <w:noWrap/>
            <w:vAlign w:val="bottom"/>
            <w:hideMark/>
          </w:tcPr>
          <w:p w14:paraId="105E8BA8" w14:textId="77777777" w:rsidR="00623A33" w:rsidRPr="008120A2" w:rsidRDefault="00623A33" w:rsidP="00CA7F3F">
            <w:pPr>
              <w:spacing w:after="0" w:line="240" w:lineRule="auto"/>
              <w:jc w:val="center"/>
              <w:rPr>
                <w:rFonts w:eastAsia="Times New Roman" w:cs="Times New Roman"/>
                <w:color w:val="000000"/>
                <w:szCs w:val="24"/>
              </w:rPr>
            </w:pPr>
            <w:r w:rsidRPr="008120A2">
              <w:rPr>
                <w:rFonts w:eastAsia="Times New Roman" w:cs="Times New Roman"/>
                <w:color w:val="000000"/>
                <w:szCs w:val="24"/>
              </w:rPr>
              <w:t>10</w:t>
            </w:r>
          </w:p>
        </w:tc>
      </w:tr>
      <w:tr w:rsidR="00623A33" w:rsidRPr="00CF427E" w14:paraId="4A0AB7E8" w14:textId="77777777" w:rsidTr="00A66D36">
        <w:trPr>
          <w:trHeight w:val="315"/>
          <w:jc w:val="center"/>
        </w:trPr>
        <w:tc>
          <w:tcPr>
            <w:tcW w:w="0" w:type="auto"/>
            <w:tcBorders>
              <w:top w:val="nil"/>
              <w:left w:val="nil"/>
              <w:bottom w:val="nil"/>
              <w:right w:val="nil"/>
            </w:tcBorders>
            <w:shd w:val="clear" w:color="auto" w:fill="auto"/>
            <w:noWrap/>
            <w:vAlign w:val="bottom"/>
            <w:hideMark/>
          </w:tcPr>
          <w:p w14:paraId="74641FBB" w14:textId="77777777" w:rsidR="00623A33" w:rsidRPr="008120A2" w:rsidRDefault="00623A33" w:rsidP="00CA7F3F">
            <w:pPr>
              <w:spacing w:after="0" w:line="240" w:lineRule="auto"/>
              <w:jc w:val="right"/>
              <w:rPr>
                <w:rFonts w:eastAsia="Times New Roman" w:cs="Times New Roman"/>
                <w:color w:val="000000"/>
                <w:szCs w:val="24"/>
              </w:rPr>
            </w:pPr>
            <w:r w:rsidRPr="008120A2">
              <w:rPr>
                <w:rFonts w:eastAsia="Times New Roman" w:cs="Times New Roman"/>
                <w:color w:val="000000"/>
                <w:szCs w:val="24"/>
              </w:rPr>
              <w:t>Continent*</w:t>
            </w:r>
          </w:p>
        </w:tc>
        <w:tc>
          <w:tcPr>
            <w:tcW w:w="0" w:type="auto"/>
            <w:tcBorders>
              <w:top w:val="nil"/>
              <w:left w:val="nil"/>
              <w:bottom w:val="nil"/>
              <w:right w:val="nil"/>
            </w:tcBorders>
            <w:shd w:val="clear" w:color="auto" w:fill="auto"/>
            <w:noWrap/>
            <w:vAlign w:val="bottom"/>
            <w:hideMark/>
          </w:tcPr>
          <w:p w14:paraId="40223847" w14:textId="77777777" w:rsidR="00623A33" w:rsidRPr="008120A2" w:rsidRDefault="00623A33" w:rsidP="00CA7F3F">
            <w:pPr>
              <w:spacing w:after="0" w:line="240" w:lineRule="auto"/>
              <w:jc w:val="center"/>
              <w:rPr>
                <w:rFonts w:eastAsia="Times New Roman" w:cs="Times New Roman"/>
                <w:color w:val="000000"/>
                <w:szCs w:val="24"/>
              </w:rPr>
            </w:pPr>
            <w:r w:rsidRPr="008120A2">
              <w:rPr>
                <w:rFonts w:eastAsia="Times New Roman" w:cs="Times New Roman"/>
                <w:color w:val="000000"/>
                <w:szCs w:val="24"/>
              </w:rPr>
              <w:t>6</w:t>
            </w:r>
          </w:p>
        </w:tc>
        <w:tc>
          <w:tcPr>
            <w:tcW w:w="0" w:type="auto"/>
            <w:tcBorders>
              <w:top w:val="nil"/>
              <w:left w:val="nil"/>
              <w:bottom w:val="nil"/>
            </w:tcBorders>
            <w:shd w:val="clear" w:color="auto" w:fill="auto"/>
            <w:noWrap/>
            <w:vAlign w:val="bottom"/>
            <w:hideMark/>
          </w:tcPr>
          <w:p w14:paraId="7BD5D2A2" w14:textId="77777777" w:rsidR="00623A33" w:rsidRPr="008120A2" w:rsidRDefault="00623A33" w:rsidP="00CA7F3F">
            <w:pPr>
              <w:spacing w:after="0" w:line="240" w:lineRule="auto"/>
              <w:rPr>
                <w:rFonts w:eastAsia="Times New Roman" w:cs="Times New Roman"/>
                <w:color w:val="000000"/>
                <w:szCs w:val="24"/>
              </w:rPr>
            </w:pPr>
            <w:r w:rsidRPr="008120A2">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54FE7EB2"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37</w:t>
            </w:r>
          </w:p>
        </w:tc>
        <w:tc>
          <w:tcPr>
            <w:tcW w:w="0" w:type="auto"/>
            <w:tcBorders>
              <w:top w:val="nil"/>
              <w:left w:val="nil"/>
              <w:bottom w:val="nil"/>
              <w:right w:val="nil"/>
            </w:tcBorders>
            <w:shd w:val="clear" w:color="auto" w:fill="auto"/>
            <w:noWrap/>
            <w:vAlign w:val="bottom"/>
            <w:hideMark/>
          </w:tcPr>
          <w:p w14:paraId="424F5798"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7</w:t>
            </w:r>
          </w:p>
        </w:tc>
        <w:tc>
          <w:tcPr>
            <w:tcW w:w="0" w:type="auto"/>
            <w:tcBorders>
              <w:top w:val="nil"/>
              <w:left w:val="nil"/>
              <w:bottom w:val="nil"/>
              <w:right w:val="nil"/>
            </w:tcBorders>
            <w:shd w:val="clear" w:color="auto" w:fill="auto"/>
            <w:noWrap/>
            <w:vAlign w:val="bottom"/>
            <w:hideMark/>
          </w:tcPr>
          <w:p w14:paraId="78E02F64"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55</w:t>
            </w:r>
          </w:p>
        </w:tc>
        <w:tc>
          <w:tcPr>
            <w:tcW w:w="0" w:type="auto"/>
            <w:tcBorders>
              <w:top w:val="nil"/>
              <w:left w:val="nil"/>
              <w:bottom w:val="nil"/>
            </w:tcBorders>
            <w:shd w:val="clear" w:color="auto" w:fill="auto"/>
            <w:noWrap/>
            <w:vAlign w:val="bottom"/>
            <w:hideMark/>
          </w:tcPr>
          <w:p w14:paraId="4B8712FA"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17EFE035"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38</w:t>
            </w:r>
          </w:p>
        </w:tc>
        <w:tc>
          <w:tcPr>
            <w:tcW w:w="0" w:type="auto"/>
            <w:tcBorders>
              <w:top w:val="nil"/>
              <w:left w:val="nil"/>
              <w:bottom w:val="nil"/>
              <w:right w:val="nil"/>
            </w:tcBorders>
            <w:shd w:val="clear" w:color="auto" w:fill="auto"/>
            <w:noWrap/>
            <w:vAlign w:val="bottom"/>
            <w:hideMark/>
          </w:tcPr>
          <w:p w14:paraId="68790D7E"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7</w:t>
            </w:r>
          </w:p>
        </w:tc>
        <w:tc>
          <w:tcPr>
            <w:tcW w:w="0" w:type="auto"/>
            <w:tcBorders>
              <w:top w:val="nil"/>
              <w:left w:val="nil"/>
              <w:bottom w:val="nil"/>
              <w:right w:val="nil"/>
            </w:tcBorders>
            <w:shd w:val="clear" w:color="auto" w:fill="auto"/>
            <w:noWrap/>
            <w:vAlign w:val="bottom"/>
            <w:hideMark/>
          </w:tcPr>
          <w:p w14:paraId="07079C7A"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54</w:t>
            </w:r>
          </w:p>
        </w:tc>
      </w:tr>
      <w:tr w:rsidR="00623A33" w:rsidRPr="00CF427E" w14:paraId="0D4FC5F5" w14:textId="77777777" w:rsidTr="00A66D36">
        <w:trPr>
          <w:trHeight w:val="315"/>
          <w:jc w:val="center"/>
        </w:trPr>
        <w:tc>
          <w:tcPr>
            <w:tcW w:w="0" w:type="auto"/>
            <w:tcBorders>
              <w:top w:val="nil"/>
              <w:left w:val="nil"/>
              <w:bottom w:val="nil"/>
              <w:right w:val="nil"/>
            </w:tcBorders>
            <w:shd w:val="clear" w:color="auto" w:fill="auto"/>
            <w:noWrap/>
            <w:vAlign w:val="bottom"/>
            <w:hideMark/>
          </w:tcPr>
          <w:p w14:paraId="183E12FB" w14:textId="77777777" w:rsidR="00623A33" w:rsidRPr="00CF427E" w:rsidRDefault="00623A33" w:rsidP="00CA7F3F">
            <w:pPr>
              <w:spacing w:after="0" w:line="240" w:lineRule="auto"/>
              <w:jc w:val="right"/>
              <w:rPr>
                <w:rFonts w:eastAsia="Times New Roman" w:cs="Times New Roman"/>
                <w:color w:val="000000"/>
                <w:szCs w:val="24"/>
              </w:rPr>
            </w:pPr>
            <w:r w:rsidRPr="00CF427E">
              <w:rPr>
                <w:rFonts w:eastAsia="Times New Roman" w:cs="Times New Roman"/>
                <w:color w:val="000000"/>
                <w:szCs w:val="24"/>
              </w:rPr>
              <w:t>Natural lake</w:t>
            </w:r>
          </w:p>
        </w:tc>
        <w:tc>
          <w:tcPr>
            <w:tcW w:w="0" w:type="auto"/>
            <w:tcBorders>
              <w:top w:val="nil"/>
              <w:left w:val="nil"/>
              <w:bottom w:val="nil"/>
              <w:right w:val="nil"/>
            </w:tcBorders>
            <w:shd w:val="clear" w:color="auto" w:fill="auto"/>
            <w:noWrap/>
            <w:vAlign w:val="bottom"/>
            <w:hideMark/>
          </w:tcPr>
          <w:p w14:paraId="206AD68A"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13</w:t>
            </w:r>
          </w:p>
        </w:tc>
        <w:tc>
          <w:tcPr>
            <w:tcW w:w="0" w:type="auto"/>
            <w:tcBorders>
              <w:top w:val="nil"/>
              <w:left w:val="nil"/>
              <w:bottom w:val="nil"/>
            </w:tcBorders>
            <w:shd w:val="clear" w:color="auto" w:fill="auto"/>
            <w:noWrap/>
            <w:vAlign w:val="bottom"/>
            <w:hideMark/>
          </w:tcPr>
          <w:p w14:paraId="3DB53E2E"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6D1F4094"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38</w:t>
            </w:r>
          </w:p>
        </w:tc>
        <w:tc>
          <w:tcPr>
            <w:tcW w:w="0" w:type="auto"/>
            <w:tcBorders>
              <w:top w:val="nil"/>
              <w:left w:val="nil"/>
              <w:bottom w:val="nil"/>
              <w:right w:val="nil"/>
            </w:tcBorders>
            <w:shd w:val="clear" w:color="auto" w:fill="auto"/>
            <w:noWrap/>
            <w:vAlign w:val="bottom"/>
            <w:hideMark/>
          </w:tcPr>
          <w:p w14:paraId="62FD4DBF"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15</w:t>
            </w:r>
          </w:p>
        </w:tc>
        <w:tc>
          <w:tcPr>
            <w:tcW w:w="0" w:type="auto"/>
            <w:tcBorders>
              <w:top w:val="nil"/>
              <w:left w:val="nil"/>
              <w:bottom w:val="nil"/>
              <w:right w:val="nil"/>
            </w:tcBorders>
            <w:shd w:val="clear" w:color="auto" w:fill="auto"/>
            <w:noWrap/>
            <w:vAlign w:val="bottom"/>
            <w:hideMark/>
          </w:tcPr>
          <w:p w14:paraId="2A9C8C74"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47</w:t>
            </w:r>
          </w:p>
        </w:tc>
        <w:tc>
          <w:tcPr>
            <w:tcW w:w="0" w:type="auto"/>
            <w:tcBorders>
              <w:top w:val="nil"/>
              <w:left w:val="nil"/>
              <w:bottom w:val="nil"/>
            </w:tcBorders>
            <w:shd w:val="clear" w:color="auto" w:fill="auto"/>
            <w:noWrap/>
            <w:vAlign w:val="bottom"/>
            <w:hideMark/>
          </w:tcPr>
          <w:p w14:paraId="52C4FF7A"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6A89D425"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45</w:t>
            </w:r>
          </w:p>
        </w:tc>
        <w:tc>
          <w:tcPr>
            <w:tcW w:w="0" w:type="auto"/>
            <w:tcBorders>
              <w:top w:val="nil"/>
              <w:left w:val="nil"/>
              <w:bottom w:val="nil"/>
              <w:right w:val="nil"/>
            </w:tcBorders>
            <w:shd w:val="clear" w:color="auto" w:fill="auto"/>
            <w:noWrap/>
            <w:vAlign w:val="bottom"/>
            <w:hideMark/>
          </w:tcPr>
          <w:p w14:paraId="449C6DB4"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12</w:t>
            </w:r>
          </w:p>
        </w:tc>
        <w:tc>
          <w:tcPr>
            <w:tcW w:w="0" w:type="auto"/>
            <w:tcBorders>
              <w:top w:val="nil"/>
              <w:left w:val="nil"/>
              <w:bottom w:val="nil"/>
              <w:right w:val="nil"/>
            </w:tcBorders>
            <w:shd w:val="clear" w:color="auto" w:fill="auto"/>
            <w:noWrap/>
            <w:vAlign w:val="bottom"/>
            <w:hideMark/>
          </w:tcPr>
          <w:p w14:paraId="40295933"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43</w:t>
            </w:r>
          </w:p>
        </w:tc>
      </w:tr>
      <w:tr w:rsidR="00623A33" w:rsidRPr="00CF427E" w14:paraId="5B3A2E59" w14:textId="77777777" w:rsidTr="00A66D36">
        <w:trPr>
          <w:trHeight w:val="315"/>
          <w:jc w:val="center"/>
        </w:trPr>
        <w:tc>
          <w:tcPr>
            <w:tcW w:w="0" w:type="auto"/>
            <w:tcBorders>
              <w:top w:val="nil"/>
              <w:left w:val="nil"/>
              <w:bottom w:val="nil"/>
              <w:right w:val="nil"/>
            </w:tcBorders>
            <w:shd w:val="clear" w:color="auto" w:fill="auto"/>
            <w:noWrap/>
            <w:vAlign w:val="bottom"/>
            <w:hideMark/>
          </w:tcPr>
          <w:p w14:paraId="486A05F8" w14:textId="77777777" w:rsidR="00623A33" w:rsidRPr="00CF427E" w:rsidRDefault="00623A33" w:rsidP="00CA7F3F">
            <w:pPr>
              <w:spacing w:after="0" w:line="240" w:lineRule="auto"/>
              <w:jc w:val="right"/>
              <w:rPr>
                <w:rFonts w:eastAsia="Times New Roman" w:cs="Times New Roman"/>
                <w:color w:val="000000"/>
                <w:szCs w:val="24"/>
              </w:rPr>
            </w:pPr>
            <w:r w:rsidRPr="00CF427E">
              <w:rPr>
                <w:rFonts w:eastAsia="Times New Roman" w:cs="Times New Roman"/>
                <w:color w:val="000000"/>
                <w:szCs w:val="24"/>
              </w:rPr>
              <w:t>Green roof</w:t>
            </w:r>
          </w:p>
        </w:tc>
        <w:tc>
          <w:tcPr>
            <w:tcW w:w="0" w:type="auto"/>
            <w:tcBorders>
              <w:top w:val="nil"/>
              <w:left w:val="nil"/>
              <w:bottom w:val="nil"/>
              <w:right w:val="nil"/>
            </w:tcBorders>
            <w:shd w:val="clear" w:color="auto" w:fill="auto"/>
            <w:noWrap/>
            <w:vAlign w:val="bottom"/>
            <w:hideMark/>
          </w:tcPr>
          <w:p w14:paraId="2673DD40"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59</w:t>
            </w:r>
          </w:p>
        </w:tc>
        <w:tc>
          <w:tcPr>
            <w:tcW w:w="0" w:type="auto"/>
            <w:tcBorders>
              <w:top w:val="nil"/>
              <w:left w:val="nil"/>
              <w:bottom w:val="nil"/>
            </w:tcBorders>
            <w:shd w:val="clear" w:color="auto" w:fill="auto"/>
            <w:noWrap/>
            <w:vAlign w:val="bottom"/>
            <w:hideMark/>
          </w:tcPr>
          <w:p w14:paraId="45FBB824"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64D41963"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39</w:t>
            </w:r>
          </w:p>
        </w:tc>
        <w:tc>
          <w:tcPr>
            <w:tcW w:w="0" w:type="auto"/>
            <w:tcBorders>
              <w:top w:val="nil"/>
              <w:left w:val="nil"/>
              <w:bottom w:val="nil"/>
              <w:right w:val="nil"/>
            </w:tcBorders>
            <w:shd w:val="clear" w:color="auto" w:fill="auto"/>
            <w:noWrap/>
            <w:vAlign w:val="bottom"/>
            <w:hideMark/>
          </w:tcPr>
          <w:p w14:paraId="37DEE2C7"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0.30</w:t>
            </w:r>
          </w:p>
        </w:tc>
        <w:tc>
          <w:tcPr>
            <w:tcW w:w="0" w:type="auto"/>
            <w:tcBorders>
              <w:top w:val="nil"/>
              <w:left w:val="nil"/>
              <w:bottom w:val="nil"/>
              <w:right w:val="nil"/>
            </w:tcBorders>
            <w:shd w:val="clear" w:color="auto" w:fill="auto"/>
            <w:noWrap/>
            <w:vAlign w:val="bottom"/>
            <w:hideMark/>
          </w:tcPr>
          <w:p w14:paraId="7CAEB0C6"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61</w:t>
            </w:r>
          </w:p>
        </w:tc>
        <w:tc>
          <w:tcPr>
            <w:tcW w:w="0" w:type="auto"/>
            <w:tcBorders>
              <w:top w:val="nil"/>
              <w:left w:val="nil"/>
              <w:bottom w:val="nil"/>
            </w:tcBorders>
            <w:shd w:val="clear" w:color="auto" w:fill="auto"/>
            <w:noWrap/>
            <w:vAlign w:val="bottom"/>
            <w:hideMark/>
          </w:tcPr>
          <w:p w14:paraId="54C09CE1"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7C4F54CD"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36</w:t>
            </w:r>
          </w:p>
        </w:tc>
        <w:tc>
          <w:tcPr>
            <w:tcW w:w="0" w:type="auto"/>
            <w:tcBorders>
              <w:top w:val="nil"/>
              <w:left w:val="nil"/>
              <w:bottom w:val="nil"/>
              <w:right w:val="nil"/>
            </w:tcBorders>
            <w:shd w:val="clear" w:color="auto" w:fill="auto"/>
            <w:noWrap/>
            <w:vAlign w:val="bottom"/>
            <w:hideMark/>
          </w:tcPr>
          <w:p w14:paraId="0A75405A"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0</w:t>
            </w:r>
          </w:p>
        </w:tc>
        <w:tc>
          <w:tcPr>
            <w:tcW w:w="0" w:type="auto"/>
            <w:tcBorders>
              <w:top w:val="nil"/>
              <w:left w:val="nil"/>
              <w:bottom w:val="nil"/>
              <w:right w:val="nil"/>
            </w:tcBorders>
            <w:shd w:val="clear" w:color="auto" w:fill="auto"/>
            <w:noWrap/>
            <w:vAlign w:val="bottom"/>
            <w:hideMark/>
          </w:tcPr>
          <w:p w14:paraId="4F32642F"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64</w:t>
            </w:r>
          </w:p>
        </w:tc>
      </w:tr>
      <w:tr w:rsidR="00623A33" w:rsidRPr="00CF427E" w14:paraId="063AC171" w14:textId="77777777" w:rsidTr="00A66D36">
        <w:trPr>
          <w:trHeight w:val="315"/>
          <w:jc w:val="center"/>
        </w:trPr>
        <w:tc>
          <w:tcPr>
            <w:tcW w:w="0" w:type="auto"/>
            <w:tcBorders>
              <w:top w:val="nil"/>
              <w:left w:val="nil"/>
              <w:bottom w:val="nil"/>
              <w:right w:val="nil"/>
            </w:tcBorders>
            <w:shd w:val="clear" w:color="auto" w:fill="auto"/>
            <w:noWrap/>
            <w:vAlign w:val="bottom"/>
            <w:hideMark/>
          </w:tcPr>
          <w:p w14:paraId="6210ECEA" w14:textId="77777777" w:rsidR="00623A33" w:rsidRPr="00CF427E" w:rsidRDefault="00623A33" w:rsidP="00CA7F3F">
            <w:pPr>
              <w:spacing w:after="0" w:line="240" w:lineRule="auto"/>
              <w:jc w:val="right"/>
              <w:rPr>
                <w:rFonts w:eastAsia="Times New Roman" w:cs="Times New Roman"/>
                <w:color w:val="000000"/>
                <w:szCs w:val="24"/>
              </w:rPr>
            </w:pPr>
            <w:r w:rsidRPr="00CF427E">
              <w:rPr>
                <w:rFonts w:eastAsia="Times New Roman" w:cs="Times New Roman"/>
                <w:color w:val="000000"/>
                <w:szCs w:val="24"/>
              </w:rPr>
              <w:t>Bioretention cell*</w:t>
            </w:r>
          </w:p>
        </w:tc>
        <w:tc>
          <w:tcPr>
            <w:tcW w:w="0" w:type="auto"/>
            <w:tcBorders>
              <w:top w:val="nil"/>
              <w:left w:val="nil"/>
              <w:bottom w:val="nil"/>
              <w:right w:val="nil"/>
            </w:tcBorders>
            <w:shd w:val="clear" w:color="auto" w:fill="auto"/>
            <w:noWrap/>
            <w:vAlign w:val="bottom"/>
            <w:hideMark/>
          </w:tcPr>
          <w:p w14:paraId="3E5DAC04"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10</w:t>
            </w:r>
          </w:p>
        </w:tc>
        <w:tc>
          <w:tcPr>
            <w:tcW w:w="0" w:type="auto"/>
            <w:tcBorders>
              <w:top w:val="nil"/>
              <w:left w:val="nil"/>
              <w:bottom w:val="nil"/>
            </w:tcBorders>
            <w:shd w:val="clear" w:color="auto" w:fill="auto"/>
            <w:noWrap/>
            <w:vAlign w:val="bottom"/>
            <w:hideMark/>
          </w:tcPr>
          <w:p w14:paraId="2A9CFB95"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636C4CB5"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46</w:t>
            </w:r>
          </w:p>
        </w:tc>
        <w:tc>
          <w:tcPr>
            <w:tcW w:w="0" w:type="auto"/>
            <w:tcBorders>
              <w:top w:val="nil"/>
              <w:left w:val="nil"/>
              <w:bottom w:val="nil"/>
              <w:right w:val="nil"/>
            </w:tcBorders>
            <w:shd w:val="clear" w:color="auto" w:fill="auto"/>
            <w:noWrap/>
            <w:vAlign w:val="bottom"/>
            <w:hideMark/>
          </w:tcPr>
          <w:p w14:paraId="4CC7A3D4"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16</w:t>
            </w:r>
          </w:p>
        </w:tc>
        <w:tc>
          <w:tcPr>
            <w:tcW w:w="0" w:type="auto"/>
            <w:tcBorders>
              <w:top w:val="nil"/>
              <w:left w:val="nil"/>
              <w:bottom w:val="nil"/>
              <w:right w:val="nil"/>
            </w:tcBorders>
            <w:shd w:val="clear" w:color="auto" w:fill="auto"/>
            <w:noWrap/>
            <w:vAlign w:val="bottom"/>
            <w:hideMark/>
          </w:tcPr>
          <w:p w14:paraId="21E4E152"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37</w:t>
            </w:r>
          </w:p>
        </w:tc>
        <w:tc>
          <w:tcPr>
            <w:tcW w:w="0" w:type="auto"/>
            <w:tcBorders>
              <w:top w:val="nil"/>
              <w:left w:val="nil"/>
              <w:bottom w:val="nil"/>
            </w:tcBorders>
            <w:shd w:val="clear" w:color="auto" w:fill="auto"/>
            <w:noWrap/>
            <w:vAlign w:val="bottom"/>
            <w:hideMark/>
          </w:tcPr>
          <w:p w14:paraId="64A4D071"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21DD6E19"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52</w:t>
            </w:r>
          </w:p>
        </w:tc>
        <w:tc>
          <w:tcPr>
            <w:tcW w:w="0" w:type="auto"/>
            <w:tcBorders>
              <w:top w:val="nil"/>
              <w:left w:val="nil"/>
              <w:bottom w:val="nil"/>
              <w:right w:val="nil"/>
            </w:tcBorders>
            <w:shd w:val="clear" w:color="auto" w:fill="auto"/>
            <w:noWrap/>
            <w:vAlign w:val="bottom"/>
            <w:hideMark/>
          </w:tcPr>
          <w:p w14:paraId="46D56FE7"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17</w:t>
            </w:r>
          </w:p>
        </w:tc>
        <w:tc>
          <w:tcPr>
            <w:tcW w:w="0" w:type="auto"/>
            <w:tcBorders>
              <w:top w:val="nil"/>
              <w:left w:val="nil"/>
              <w:bottom w:val="nil"/>
              <w:right w:val="nil"/>
            </w:tcBorders>
            <w:shd w:val="clear" w:color="auto" w:fill="auto"/>
            <w:noWrap/>
            <w:vAlign w:val="bottom"/>
            <w:hideMark/>
          </w:tcPr>
          <w:p w14:paraId="0532BAF3"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28</w:t>
            </w:r>
          </w:p>
        </w:tc>
      </w:tr>
      <w:tr w:rsidR="00623A33" w:rsidRPr="00CF427E" w14:paraId="531A4B7D" w14:textId="77777777" w:rsidTr="00A66D36">
        <w:trPr>
          <w:trHeight w:val="315"/>
          <w:jc w:val="center"/>
        </w:trPr>
        <w:tc>
          <w:tcPr>
            <w:tcW w:w="0" w:type="auto"/>
            <w:tcBorders>
              <w:top w:val="nil"/>
              <w:left w:val="nil"/>
              <w:bottom w:val="nil"/>
              <w:right w:val="nil"/>
            </w:tcBorders>
            <w:shd w:val="clear" w:color="auto" w:fill="auto"/>
            <w:noWrap/>
            <w:vAlign w:val="bottom"/>
            <w:hideMark/>
          </w:tcPr>
          <w:p w14:paraId="171BB244" w14:textId="77777777" w:rsidR="00623A33" w:rsidRPr="00CF427E" w:rsidRDefault="00623A33" w:rsidP="00CA7F3F">
            <w:pPr>
              <w:spacing w:after="0" w:line="240" w:lineRule="auto"/>
              <w:jc w:val="right"/>
              <w:rPr>
                <w:rFonts w:eastAsia="Times New Roman" w:cs="Times New Roman"/>
                <w:color w:val="000000"/>
                <w:szCs w:val="24"/>
              </w:rPr>
            </w:pPr>
            <w:r w:rsidRPr="00CF427E">
              <w:rPr>
                <w:rFonts w:eastAsia="Times New Roman" w:cs="Times New Roman"/>
                <w:color w:val="000000"/>
                <w:szCs w:val="24"/>
              </w:rPr>
              <w:t>Cistern*</w:t>
            </w:r>
          </w:p>
        </w:tc>
        <w:tc>
          <w:tcPr>
            <w:tcW w:w="0" w:type="auto"/>
            <w:tcBorders>
              <w:top w:val="nil"/>
              <w:left w:val="nil"/>
              <w:bottom w:val="nil"/>
              <w:right w:val="nil"/>
            </w:tcBorders>
            <w:shd w:val="clear" w:color="auto" w:fill="auto"/>
            <w:noWrap/>
            <w:vAlign w:val="bottom"/>
            <w:hideMark/>
          </w:tcPr>
          <w:p w14:paraId="1C92A69C"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36</w:t>
            </w:r>
          </w:p>
        </w:tc>
        <w:tc>
          <w:tcPr>
            <w:tcW w:w="0" w:type="auto"/>
            <w:tcBorders>
              <w:top w:val="nil"/>
              <w:left w:val="nil"/>
              <w:bottom w:val="nil"/>
            </w:tcBorders>
            <w:shd w:val="clear" w:color="auto" w:fill="auto"/>
            <w:noWrap/>
            <w:vAlign w:val="bottom"/>
            <w:hideMark/>
          </w:tcPr>
          <w:p w14:paraId="410E6239"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5FDAFD58"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43</w:t>
            </w:r>
          </w:p>
        </w:tc>
        <w:tc>
          <w:tcPr>
            <w:tcW w:w="0" w:type="auto"/>
            <w:tcBorders>
              <w:top w:val="nil"/>
              <w:left w:val="nil"/>
              <w:bottom w:val="nil"/>
              <w:right w:val="nil"/>
            </w:tcBorders>
            <w:shd w:val="clear" w:color="auto" w:fill="auto"/>
            <w:noWrap/>
            <w:vAlign w:val="bottom"/>
            <w:hideMark/>
          </w:tcPr>
          <w:p w14:paraId="6F361499"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55</w:t>
            </w:r>
          </w:p>
        </w:tc>
        <w:tc>
          <w:tcPr>
            <w:tcW w:w="0" w:type="auto"/>
            <w:tcBorders>
              <w:top w:val="nil"/>
              <w:left w:val="nil"/>
              <w:bottom w:val="nil"/>
              <w:right w:val="nil"/>
            </w:tcBorders>
            <w:shd w:val="clear" w:color="auto" w:fill="auto"/>
            <w:noWrap/>
            <w:vAlign w:val="bottom"/>
            <w:hideMark/>
          </w:tcPr>
          <w:p w14:paraId="08C1268C"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3</w:t>
            </w:r>
          </w:p>
        </w:tc>
        <w:tc>
          <w:tcPr>
            <w:tcW w:w="0" w:type="auto"/>
            <w:tcBorders>
              <w:top w:val="nil"/>
              <w:left w:val="nil"/>
              <w:bottom w:val="nil"/>
            </w:tcBorders>
            <w:shd w:val="clear" w:color="auto" w:fill="auto"/>
            <w:noWrap/>
            <w:vAlign w:val="bottom"/>
            <w:hideMark/>
          </w:tcPr>
          <w:p w14:paraId="74F0912A"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4BFDDCF6"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41</w:t>
            </w:r>
          </w:p>
        </w:tc>
        <w:tc>
          <w:tcPr>
            <w:tcW w:w="0" w:type="auto"/>
            <w:tcBorders>
              <w:top w:val="nil"/>
              <w:left w:val="nil"/>
              <w:bottom w:val="nil"/>
              <w:right w:val="nil"/>
            </w:tcBorders>
            <w:shd w:val="clear" w:color="auto" w:fill="auto"/>
            <w:noWrap/>
            <w:vAlign w:val="bottom"/>
            <w:hideMark/>
          </w:tcPr>
          <w:p w14:paraId="6512A800"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58</w:t>
            </w:r>
          </w:p>
        </w:tc>
        <w:tc>
          <w:tcPr>
            <w:tcW w:w="0" w:type="auto"/>
            <w:tcBorders>
              <w:top w:val="nil"/>
              <w:left w:val="nil"/>
              <w:bottom w:val="nil"/>
              <w:right w:val="nil"/>
            </w:tcBorders>
            <w:shd w:val="clear" w:color="auto" w:fill="auto"/>
            <w:noWrap/>
            <w:vAlign w:val="bottom"/>
            <w:hideMark/>
          </w:tcPr>
          <w:p w14:paraId="17C3F1A7"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1.5</w:t>
            </w:r>
          </w:p>
        </w:tc>
      </w:tr>
      <w:tr w:rsidR="00623A33" w:rsidRPr="00CF427E" w14:paraId="17A21782" w14:textId="77777777" w:rsidTr="00A66D36">
        <w:trPr>
          <w:trHeight w:val="315"/>
          <w:jc w:val="center"/>
        </w:trPr>
        <w:tc>
          <w:tcPr>
            <w:tcW w:w="0" w:type="auto"/>
            <w:tcBorders>
              <w:top w:val="nil"/>
              <w:left w:val="nil"/>
              <w:bottom w:val="nil"/>
              <w:right w:val="nil"/>
            </w:tcBorders>
            <w:shd w:val="clear" w:color="auto" w:fill="auto"/>
            <w:noWrap/>
            <w:vAlign w:val="bottom"/>
            <w:hideMark/>
          </w:tcPr>
          <w:p w14:paraId="32CEE09D" w14:textId="77777777" w:rsidR="00623A33" w:rsidRPr="00CF427E" w:rsidRDefault="00623A33" w:rsidP="00CA7F3F">
            <w:pPr>
              <w:spacing w:after="0" w:line="240" w:lineRule="auto"/>
              <w:jc w:val="right"/>
              <w:rPr>
                <w:rFonts w:eastAsia="Times New Roman" w:cs="Times New Roman"/>
                <w:color w:val="000000"/>
                <w:szCs w:val="24"/>
              </w:rPr>
            </w:pPr>
            <w:r w:rsidRPr="00CF427E">
              <w:rPr>
                <w:rFonts w:eastAsia="Times New Roman" w:cs="Times New Roman"/>
                <w:color w:val="000000"/>
                <w:szCs w:val="24"/>
              </w:rPr>
              <w:t>Detention pond*</w:t>
            </w:r>
          </w:p>
        </w:tc>
        <w:tc>
          <w:tcPr>
            <w:tcW w:w="0" w:type="auto"/>
            <w:tcBorders>
              <w:top w:val="nil"/>
              <w:left w:val="nil"/>
              <w:bottom w:val="nil"/>
              <w:right w:val="nil"/>
            </w:tcBorders>
            <w:shd w:val="clear" w:color="auto" w:fill="auto"/>
            <w:noWrap/>
            <w:vAlign w:val="bottom"/>
            <w:hideMark/>
          </w:tcPr>
          <w:p w14:paraId="458BB795"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7</w:t>
            </w:r>
          </w:p>
        </w:tc>
        <w:tc>
          <w:tcPr>
            <w:tcW w:w="0" w:type="auto"/>
            <w:tcBorders>
              <w:top w:val="nil"/>
              <w:left w:val="nil"/>
              <w:bottom w:val="nil"/>
            </w:tcBorders>
            <w:shd w:val="clear" w:color="auto" w:fill="auto"/>
            <w:noWrap/>
            <w:vAlign w:val="bottom"/>
            <w:hideMark/>
          </w:tcPr>
          <w:p w14:paraId="1C0EB316"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7AF9124E"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43</w:t>
            </w:r>
          </w:p>
        </w:tc>
        <w:tc>
          <w:tcPr>
            <w:tcW w:w="0" w:type="auto"/>
            <w:tcBorders>
              <w:top w:val="nil"/>
              <w:left w:val="nil"/>
              <w:bottom w:val="nil"/>
              <w:right w:val="nil"/>
            </w:tcBorders>
            <w:shd w:val="clear" w:color="auto" w:fill="auto"/>
            <w:noWrap/>
            <w:vAlign w:val="bottom"/>
            <w:hideMark/>
          </w:tcPr>
          <w:p w14:paraId="404026D5"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37</w:t>
            </w:r>
          </w:p>
        </w:tc>
        <w:tc>
          <w:tcPr>
            <w:tcW w:w="0" w:type="auto"/>
            <w:tcBorders>
              <w:top w:val="nil"/>
              <w:left w:val="nil"/>
              <w:bottom w:val="nil"/>
              <w:right w:val="nil"/>
            </w:tcBorders>
            <w:shd w:val="clear" w:color="auto" w:fill="auto"/>
            <w:noWrap/>
            <w:vAlign w:val="bottom"/>
            <w:hideMark/>
          </w:tcPr>
          <w:p w14:paraId="781E93D0"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21</w:t>
            </w:r>
          </w:p>
        </w:tc>
        <w:tc>
          <w:tcPr>
            <w:tcW w:w="0" w:type="auto"/>
            <w:tcBorders>
              <w:top w:val="nil"/>
              <w:left w:val="nil"/>
              <w:bottom w:val="nil"/>
            </w:tcBorders>
            <w:shd w:val="clear" w:color="auto" w:fill="auto"/>
            <w:noWrap/>
            <w:vAlign w:val="bottom"/>
            <w:hideMark/>
          </w:tcPr>
          <w:p w14:paraId="48199BFB"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1981CB1F"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48</w:t>
            </w:r>
          </w:p>
        </w:tc>
        <w:tc>
          <w:tcPr>
            <w:tcW w:w="0" w:type="auto"/>
            <w:tcBorders>
              <w:top w:val="nil"/>
              <w:left w:val="nil"/>
              <w:bottom w:val="nil"/>
              <w:right w:val="nil"/>
            </w:tcBorders>
            <w:shd w:val="clear" w:color="auto" w:fill="auto"/>
            <w:noWrap/>
            <w:vAlign w:val="bottom"/>
            <w:hideMark/>
          </w:tcPr>
          <w:p w14:paraId="235A1D0F"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28</w:t>
            </w:r>
          </w:p>
        </w:tc>
        <w:tc>
          <w:tcPr>
            <w:tcW w:w="0" w:type="auto"/>
            <w:tcBorders>
              <w:top w:val="nil"/>
              <w:left w:val="nil"/>
              <w:bottom w:val="nil"/>
              <w:right w:val="nil"/>
            </w:tcBorders>
            <w:shd w:val="clear" w:color="auto" w:fill="auto"/>
            <w:noWrap/>
            <w:vAlign w:val="bottom"/>
            <w:hideMark/>
          </w:tcPr>
          <w:p w14:paraId="53199626"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24</w:t>
            </w:r>
          </w:p>
        </w:tc>
      </w:tr>
      <w:tr w:rsidR="00623A33" w:rsidRPr="00CF427E" w14:paraId="536518E2" w14:textId="77777777" w:rsidTr="00A66D36">
        <w:trPr>
          <w:trHeight w:val="315"/>
          <w:jc w:val="center"/>
        </w:trPr>
        <w:tc>
          <w:tcPr>
            <w:tcW w:w="0" w:type="auto"/>
            <w:tcBorders>
              <w:top w:val="nil"/>
              <w:left w:val="nil"/>
              <w:bottom w:val="nil"/>
              <w:right w:val="nil"/>
            </w:tcBorders>
            <w:shd w:val="clear" w:color="auto" w:fill="auto"/>
            <w:noWrap/>
            <w:vAlign w:val="bottom"/>
            <w:hideMark/>
          </w:tcPr>
          <w:p w14:paraId="406C98B0" w14:textId="77777777" w:rsidR="00623A33" w:rsidRPr="00CF427E" w:rsidRDefault="00623A33" w:rsidP="00CA7F3F">
            <w:pPr>
              <w:spacing w:after="0" w:line="240" w:lineRule="auto"/>
              <w:jc w:val="right"/>
              <w:rPr>
                <w:rFonts w:eastAsia="Times New Roman" w:cs="Times New Roman"/>
                <w:color w:val="000000"/>
                <w:szCs w:val="24"/>
              </w:rPr>
            </w:pPr>
            <w:r w:rsidRPr="00CF427E">
              <w:rPr>
                <w:rFonts w:eastAsia="Times New Roman" w:cs="Times New Roman"/>
                <w:color w:val="000000"/>
                <w:szCs w:val="24"/>
              </w:rPr>
              <w:t>Natural wetland</w:t>
            </w:r>
          </w:p>
        </w:tc>
        <w:tc>
          <w:tcPr>
            <w:tcW w:w="0" w:type="auto"/>
            <w:tcBorders>
              <w:top w:val="nil"/>
              <w:left w:val="nil"/>
              <w:bottom w:val="nil"/>
              <w:right w:val="nil"/>
            </w:tcBorders>
            <w:shd w:val="clear" w:color="auto" w:fill="auto"/>
            <w:noWrap/>
            <w:vAlign w:val="bottom"/>
            <w:hideMark/>
          </w:tcPr>
          <w:p w14:paraId="212A7633"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19</w:t>
            </w:r>
          </w:p>
        </w:tc>
        <w:tc>
          <w:tcPr>
            <w:tcW w:w="0" w:type="auto"/>
            <w:tcBorders>
              <w:top w:val="nil"/>
              <w:left w:val="nil"/>
              <w:bottom w:val="nil"/>
            </w:tcBorders>
            <w:shd w:val="clear" w:color="auto" w:fill="auto"/>
            <w:noWrap/>
            <w:vAlign w:val="bottom"/>
            <w:hideMark/>
          </w:tcPr>
          <w:p w14:paraId="75054955"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66DB34AB"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46</w:t>
            </w:r>
          </w:p>
        </w:tc>
        <w:tc>
          <w:tcPr>
            <w:tcW w:w="0" w:type="auto"/>
            <w:tcBorders>
              <w:top w:val="nil"/>
              <w:left w:val="nil"/>
              <w:bottom w:val="nil"/>
              <w:right w:val="nil"/>
            </w:tcBorders>
            <w:shd w:val="clear" w:color="auto" w:fill="auto"/>
            <w:noWrap/>
            <w:vAlign w:val="bottom"/>
            <w:hideMark/>
          </w:tcPr>
          <w:p w14:paraId="02806874"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11</w:t>
            </w:r>
          </w:p>
        </w:tc>
        <w:tc>
          <w:tcPr>
            <w:tcW w:w="0" w:type="auto"/>
            <w:tcBorders>
              <w:top w:val="nil"/>
              <w:left w:val="nil"/>
              <w:bottom w:val="nil"/>
              <w:right w:val="nil"/>
            </w:tcBorders>
            <w:shd w:val="clear" w:color="auto" w:fill="auto"/>
            <w:noWrap/>
            <w:vAlign w:val="bottom"/>
            <w:hideMark/>
          </w:tcPr>
          <w:p w14:paraId="1333E5F0"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42</w:t>
            </w:r>
          </w:p>
        </w:tc>
        <w:tc>
          <w:tcPr>
            <w:tcW w:w="0" w:type="auto"/>
            <w:tcBorders>
              <w:top w:val="nil"/>
              <w:left w:val="nil"/>
              <w:bottom w:val="nil"/>
            </w:tcBorders>
            <w:shd w:val="clear" w:color="auto" w:fill="auto"/>
            <w:noWrap/>
            <w:vAlign w:val="bottom"/>
            <w:hideMark/>
          </w:tcPr>
          <w:p w14:paraId="4908D9B8"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739534CB"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45</w:t>
            </w:r>
          </w:p>
        </w:tc>
        <w:tc>
          <w:tcPr>
            <w:tcW w:w="0" w:type="auto"/>
            <w:tcBorders>
              <w:top w:val="nil"/>
              <w:left w:val="nil"/>
              <w:bottom w:val="nil"/>
              <w:right w:val="nil"/>
            </w:tcBorders>
            <w:shd w:val="clear" w:color="auto" w:fill="auto"/>
            <w:noWrap/>
            <w:vAlign w:val="bottom"/>
            <w:hideMark/>
          </w:tcPr>
          <w:p w14:paraId="3E173E7E"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5</w:t>
            </w:r>
          </w:p>
        </w:tc>
        <w:tc>
          <w:tcPr>
            <w:tcW w:w="0" w:type="auto"/>
            <w:tcBorders>
              <w:top w:val="nil"/>
              <w:left w:val="nil"/>
              <w:bottom w:val="nil"/>
              <w:right w:val="nil"/>
            </w:tcBorders>
            <w:shd w:val="clear" w:color="auto" w:fill="auto"/>
            <w:noWrap/>
            <w:vAlign w:val="bottom"/>
            <w:hideMark/>
          </w:tcPr>
          <w:p w14:paraId="1CC52D3C"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46</w:t>
            </w:r>
          </w:p>
        </w:tc>
      </w:tr>
      <w:tr w:rsidR="00623A33" w:rsidRPr="00CF427E" w14:paraId="4CB57F42" w14:textId="77777777" w:rsidTr="00A66D36">
        <w:trPr>
          <w:trHeight w:val="315"/>
          <w:jc w:val="center"/>
        </w:trPr>
        <w:tc>
          <w:tcPr>
            <w:tcW w:w="0" w:type="auto"/>
            <w:tcBorders>
              <w:top w:val="nil"/>
              <w:left w:val="nil"/>
              <w:bottom w:val="nil"/>
              <w:right w:val="nil"/>
            </w:tcBorders>
            <w:shd w:val="clear" w:color="auto" w:fill="auto"/>
            <w:noWrap/>
            <w:vAlign w:val="bottom"/>
            <w:hideMark/>
          </w:tcPr>
          <w:p w14:paraId="687877E1" w14:textId="77777777" w:rsidR="00623A33" w:rsidRPr="00CF427E" w:rsidRDefault="00623A33" w:rsidP="00CA7F3F">
            <w:pPr>
              <w:spacing w:after="0" w:line="240" w:lineRule="auto"/>
              <w:jc w:val="right"/>
              <w:rPr>
                <w:rFonts w:eastAsia="Times New Roman" w:cs="Times New Roman"/>
                <w:color w:val="000000"/>
                <w:szCs w:val="24"/>
              </w:rPr>
            </w:pPr>
            <w:r w:rsidRPr="00CF427E">
              <w:rPr>
                <w:rFonts w:eastAsia="Times New Roman" w:cs="Times New Roman"/>
                <w:color w:val="000000"/>
                <w:szCs w:val="24"/>
              </w:rPr>
              <w:t>Constructed wetland</w:t>
            </w:r>
          </w:p>
        </w:tc>
        <w:tc>
          <w:tcPr>
            <w:tcW w:w="0" w:type="auto"/>
            <w:tcBorders>
              <w:top w:val="nil"/>
              <w:left w:val="nil"/>
              <w:bottom w:val="nil"/>
              <w:right w:val="nil"/>
            </w:tcBorders>
            <w:shd w:val="clear" w:color="auto" w:fill="auto"/>
            <w:noWrap/>
            <w:vAlign w:val="bottom"/>
            <w:hideMark/>
          </w:tcPr>
          <w:p w14:paraId="709BF483"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8</w:t>
            </w:r>
          </w:p>
        </w:tc>
        <w:tc>
          <w:tcPr>
            <w:tcW w:w="0" w:type="auto"/>
            <w:tcBorders>
              <w:top w:val="nil"/>
              <w:left w:val="nil"/>
              <w:bottom w:val="nil"/>
            </w:tcBorders>
            <w:shd w:val="clear" w:color="auto" w:fill="auto"/>
            <w:noWrap/>
            <w:vAlign w:val="bottom"/>
            <w:hideMark/>
          </w:tcPr>
          <w:p w14:paraId="2A003682"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6537E8E0"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68</w:t>
            </w:r>
          </w:p>
        </w:tc>
        <w:tc>
          <w:tcPr>
            <w:tcW w:w="0" w:type="auto"/>
            <w:tcBorders>
              <w:top w:val="nil"/>
              <w:left w:val="nil"/>
              <w:bottom w:val="nil"/>
              <w:right w:val="nil"/>
            </w:tcBorders>
            <w:shd w:val="clear" w:color="auto" w:fill="auto"/>
            <w:noWrap/>
            <w:vAlign w:val="bottom"/>
            <w:hideMark/>
          </w:tcPr>
          <w:p w14:paraId="2CEDB670"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19</w:t>
            </w:r>
          </w:p>
        </w:tc>
        <w:tc>
          <w:tcPr>
            <w:tcW w:w="0" w:type="auto"/>
            <w:tcBorders>
              <w:top w:val="nil"/>
              <w:left w:val="nil"/>
              <w:bottom w:val="nil"/>
              <w:right w:val="nil"/>
            </w:tcBorders>
            <w:shd w:val="clear" w:color="auto" w:fill="auto"/>
            <w:noWrap/>
            <w:vAlign w:val="bottom"/>
            <w:hideMark/>
          </w:tcPr>
          <w:p w14:paraId="367CB118"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13</w:t>
            </w:r>
          </w:p>
        </w:tc>
        <w:tc>
          <w:tcPr>
            <w:tcW w:w="0" w:type="auto"/>
            <w:tcBorders>
              <w:top w:val="nil"/>
              <w:left w:val="nil"/>
              <w:bottom w:val="nil"/>
            </w:tcBorders>
            <w:shd w:val="clear" w:color="auto" w:fill="auto"/>
            <w:noWrap/>
            <w:vAlign w:val="bottom"/>
            <w:hideMark/>
          </w:tcPr>
          <w:p w14:paraId="68A2A75B"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42FB2C65"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71</w:t>
            </w:r>
          </w:p>
        </w:tc>
        <w:tc>
          <w:tcPr>
            <w:tcW w:w="0" w:type="auto"/>
            <w:tcBorders>
              <w:top w:val="nil"/>
              <w:left w:val="nil"/>
              <w:bottom w:val="nil"/>
              <w:right w:val="nil"/>
            </w:tcBorders>
            <w:shd w:val="clear" w:color="auto" w:fill="auto"/>
            <w:noWrap/>
            <w:vAlign w:val="bottom"/>
            <w:hideMark/>
          </w:tcPr>
          <w:p w14:paraId="38E2EC78"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10</w:t>
            </w:r>
          </w:p>
        </w:tc>
        <w:tc>
          <w:tcPr>
            <w:tcW w:w="0" w:type="auto"/>
            <w:tcBorders>
              <w:top w:val="nil"/>
              <w:left w:val="nil"/>
              <w:bottom w:val="nil"/>
              <w:right w:val="nil"/>
            </w:tcBorders>
            <w:shd w:val="clear" w:color="auto" w:fill="auto"/>
            <w:noWrap/>
            <w:vAlign w:val="bottom"/>
            <w:hideMark/>
          </w:tcPr>
          <w:p w14:paraId="74967FE6"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8</w:t>
            </w:r>
          </w:p>
        </w:tc>
      </w:tr>
      <w:tr w:rsidR="00623A33" w:rsidRPr="00CF427E" w14:paraId="7BCB2419" w14:textId="77777777" w:rsidTr="00A66D36">
        <w:trPr>
          <w:trHeight w:val="315"/>
          <w:jc w:val="center"/>
        </w:trPr>
        <w:tc>
          <w:tcPr>
            <w:tcW w:w="0" w:type="auto"/>
            <w:tcBorders>
              <w:top w:val="nil"/>
              <w:left w:val="nil"/>
              <w:bottom w:val="nil"/>
              <w:right w:val="nil"/>
            </w:tcBorders>
            <w:shd w:val="clear" w:color="auto" w:fill="auto"/>
            <w:noWrap/>
            <w:vAlign w:val="bottom"/>
            <w:hideMark/>
          </w:tcPr>
          <w:p w14:paraId="69DFE59C" w14:textId="77777777" w:rsidR="00623A33" w:rsidRPr="00CF427E" w:rsidRDefault="00623A33" w:rsidP="00CA7F3F">
            <w:pPr>
              <w:spacing w:after="0" w:line="240" w:lineRule="auto"/>
              <w:jc w:val="right"/>
              <w:rPr>
                <w:rFonts w:eastAsia="Times New Roman" w:cs="Times New Roman"/>
                <w:color w:val="000000"/>
                <w:szCs w:val="24"/>
              </w:rPr>
            </w:pPr>
            <w:r w:rsidRPr="00CF427E">
              <w:rPr>
                <w:rFonts w:eastAsia="Times New Roman" w:cs="Times New Roman"/>
                <w:color w:val="000000"/>
                <w:szCs w:val="24"/>
              </w:rPr>
              <w:t>Retention pond</w:t>
            </w:r>
          </w:p>
        </w:tc>
        <w:tc>
          <w:tcPr>
            <w:tcW w:w="0" w:type="auto"/>
            <w:tcBorders>
              <w:top w:val="nil"/>
              <w:left w:val="nil"/>
              <w:bottom w:val="nil"/>
              <w:right w:val="nil"/>
            </w:tcBorders>
            <w:shd w:val="clear" w:color="auto" w:fill="auto"/>
            <w:noWrap/>
            <w:vAlign w:val="bottom"/>
            <w:hideMark/>
          </w:tcPr>
          <w:p w14:paraId="4D787B52"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9</w:t>
            </w:r>
          </w:p>
        </w:tc>
        <w:tc>
          <w:tcPr>
            <w:tcW w:w="0" w:type="auto"/>
            <w:tcBorders>
              <w:top w:val="nil"/>
              <w:left w:val="nil"/>
              <w:bottom w:val="nil"/>
            </w:tcBorders>
            <w:shd w:val="clear" w:color="auto" w:fill="auto"/>
            <w:noWrap/>
            <w:vAlign w:val="bottom"/>
            <w:hideMark/>
          </w:tcPr>
          <w:p w14:paraId="221FD6FA"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3A86F4A9"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73</w:t>
            </w:r>
          </w:p>
        </w:tc>
        <w:tc>
          <w:tcPr>
            <w:tcW w:w="0" w:type="auto"/>
            <w:tcBorders>
              <w:top w:val="nil"/>
              <w:left w:val="nil"/>
              <w:bottom w:val="nil"/>
              <w:right w:val="nil"/>
            </w:tcBorders>
            <w:shd w:val="clear" w:color="auto" w:fill="auto"/>
            <w:noWrap/>
            <w:vAlign w:val="bottom"/>
            <w:hideMark/>
          </w:tcPr>
          <w:p w14:paraId="6664C7F1"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5.3</w:t>
            </w:r>
          </w:p>
        </w:tc>
        <w:tc>
          <w:tcPr>
            <w:tcW w:w="0" w:type="auto"/>
            <w:tcBorders>
              <w:top w:val="nil"/>
              <w:left w:val="nil"/>
              <w:bottom w:val="nil"/>
              <w:right w:val="nil"/>
            </w:tcBorders>
            <w:shd w:val="clear" w:color="auto" w:fill="auto"/>
            <w:noWrap/>
            <w:vAlign w:val="bottom"/>
            <w:hideMark/>
          </w:tcPr>
          <w:p w14:paraId="43574C81"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21</w:t>
            </w:r>
          </w:p>
        </w:tc>
        <w:tc>
          <w:tcPr>
            <w:tcW w:w="0" w:type="auto"/>
            <w:tcBorders>
              <w:top w:val="nil"/>
              <w:left w:val="nil"/>
              <w:bottom w:val="nil"/>
            </w:tcBorders>
            <w:shd w:val="clear" w:color="auto" w:fill="auto"/>
            <w:noWrap/>
            <w:vAlign w:val="bottom"/>
            <w:hideMark/>
          </w:tcPr>
          <w:p w14:paraId="071ED68B"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451958A1"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85</w:t>
            </w:r>
          </w:p>
        </w:tc>
        <w:tc>
          <w:tcPr>
            <w:tcW w:w="0" w:type="auto"/>
            <w:tcBorders>
              <w:top w:val="nil"/>
              <w:left w:val="nil"/>
              <w:bottom w:val="nil"/>
              <w:right w:val="nil"/>
            </w:tcBorders>
            <w:shd w:val="clear" w:color="auto" w:fill="auto"/>
            <w:noWrap/>
            <w:vAlign w:val="bottom"/>
            <w:hideMark/>
          </w:tcPr>
          <w:p w14:paraId="7869F2EC"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0.20</w:t>
            </w:r>
          </w:p>
        </w:tc>
        <w:tc>
          <w:tcPr>
            <w:tcW w:w="0" w:type="auto"/>
            <w:tcBorders>
              <w:top w:val="nil"/>
              <w:left w:val="nil"/>
              <w:bottom w:val="nil"/>
              <w:right w:val="nil"/>
            </w:tcBorders>
            <w:shd w:val="clear" w:color="auto" w:fill="auto"/>
            <w:noWrap/>
            <w:vAlign w:val="bottom"/>
            <w:hideMark/>
          </w:tcPr>
          <w:p w14:paraId="13995128"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8.4</w:t>
            </w:r>
          </w:p>
        </w:tc>
      </w:tr>
      <w:tr w:rsidR="00623A33" w:rsidRPr="00CF427E" w14:paraId="0E2C23B0" w14:textId="77777777" w:rsidTr="00A66D36">
        <w:trPr>
          <w:trHeight w:val="315"/>
          <w:jc w:val="center"/>
        </w:trPr>
        <w:tc>
          <w:tcPr>
            <w:tcW w:w="0" w:type="auto"/>
            <w:tcBorders>
              <w:top w:val="nil"/>
              <w:left w:val="nil"/>
              <w:bottom w:val="nil"/>
              <w:right w:val="nil"/>
            </w:tcBorders>
            <w:shd w:val="clear" w:color="auto" w:fill="auto"/>
            <w:noWrap/>
            <w:vAlign w:val="bottom"/>
            <w:hideMark/>
          </w:tcPr>
          <w:p w14:paraId="3B34D89B" w14:textId="77777777" w:rsidR="00623A33" w:rsidRPr="00CF427E" w:rsidRDefault="00623A33" w:rsidP="00CA7F3F">
            <w:pPr>
              <w:spacing w:after="0" w:line="240" w:lineRule="auto"/>
              <w:jc w:val="right"/>
              <w:rPr>
                <w:rFonts w:eastAsia="Times New Roman" w:cs="Times New Roman"/>
                <w:color w:val="000000"/>
                <w:szCs w:val="24"/>
              </w:rPr>
            </w:pPr>
            <w:r w:rsidRPr="00CF427E">
              <w:rPr>
                <w:rFonts w:eastAsia="Times New Roman" w:cs="Times New Roman"/>
                <w:color w:val="000000"/>
                <w:szCs w:val="24"/>
              </w:rPr>
              <w:t>Sewer pipe section*</w:t>
            </w:r>
          </w:p>
        </w:tc>
        <w:tc>
          <w:tcPr>
            <w:tcW w:w="0" w:type="auto"/>
            <w:tcBorders>
              <w:top w:val="nil"/>
              <w:left w:val="nil"/>
              <w:bottom w:val="nil"/>
              <w:right w:val="nil"/>
            </w:tcBorders>
            <w:shd w:val="clear" w:color="auto" w:fill="auto"/>
            <w:noWrap/>
            <w:vAlign w:val="bottom"/>
            <w:hideMark/>
          </w:tcPr>
          <w:p w14:paraId="75668028"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13</w:t>
            </w:r>
          </w:p>
        </w:tc>
        <w:tc>
          <w:tcPr>
            <w:tcW w:w="0" w:type="auto"/>
            <w:tcBorders>
              <w:top w:val="nil"/>
              <w:left w:val="nil"/>
              <w:bottom w:val="nil"/>
            </w:tcBorders>
            <w:shd w:val="clear" w:color="auto" w:fill="auto"/>
            <w:noWrap/>
            <w:vAlign w:val="bottom"/>
            <w:hideMark/>
          </w:tcPr>
          <w:p w14:paraId="784F742A"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1B28765B"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76</w:t>
            </w:r>
          </w:p>
        </w:tc>
        <w:tc>
          <w:tcPr>
            <w:tcW w:w="0" w:type="auto"/>
            <w:tcBorders>
              <w:top w:val="nil"/>
              <w:left w:val="nil"/>
              <w:bottom w:val="nil"/>
              <w:right w:val="nil"/>
            </w:tcBorders>
            <w:shd w:val="clear" w:color="auto" w:fill="auto"/>
            <w:noWrap/>
            <w:vAlign w:val="bottom"/>
            <w:hideMark/>
          </w:tcPr>
          <w:p w14:paraId="7A5147B6"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24</w:t>
            </w:r>
          </w:p>
        </w:tc>
        <w:tc>
          <w:tcPr>
            <w:tcW w:w="0" w:type="auto"/>
            <w:tcBorders>
              <w:top w:val="nil"/>
              <w:left w:val="nil"/>
              <w:bottom w:val="nil"/>
              <w:right w:val="nil"/>
            </w:tcBorders>
            <w:shd w:val="clear" w:color="auto" w:fill="auto"/>
            <w:noWrap/>
            <w:vAlign w:val="bottom"/>
            <w:hideMark/>
          </w:tcPr>
          <w:p w14:paraId="1B391C56"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0</w:t>
            </w:r>
          </w:p>
        </w:tc>
        <w:tc>
          <w:tcPr>
            <w:tcW w:w="0" w:type="auto"/>
            <w:tcBorders>
              <w:top w:val="nil"/>
              <w:left w:val="nil"/>
              <w:bottom w:val="nil"/>
            </w:tcBorders>
            <w:shd w:val="clear" w:color="auto" w:fill="auto"/>
            <w:noWrap/>
            <w:vAlign w:val="bottom"/>
            <w:hideMark/>
          </w:tcPr>
          <w:p w14:paraId="7900D599"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300F3DED"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83</w:t>
            </w:r>
          </w:p>
        </w:tc>
        <w:tc>
          <w:tcPr>
            <w:tcW w:w="0" w:type="auto"/>
            <w:tcBorders>
              <w:top w:val="nil"/>
              <w:left w:val="nil"/>
              <w:bottom w:val="nil"/>
              <w:right w:val="nil"/>
            </w:tcBorders>
            <w:shd w:val="clear" w:color="auto" w:fill="auto"/>
            <w:noWrap/>
            <w:vAlign w:val="bottom"/>
            <w:hideMark/>
          </w:tcPr>
          <w:p w14:paraId="53C783F0"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17</w:t>
            </w:r>
          </w:p>
        </w:tc>
        <w:tc>
          <w:tcPr>
            <w:tcW w:w="0" w:type="auto"/>
            <w:tcBorders>
              <w:top w:val="nil"/>
              <w:left w:val="nil"/>
              <w:bottom w:val="nil"/>
              <w:right w:val="nil"/>
            </w:tcBorders>
            <w:shd w:val="clear" w:color="auto" w:fill="auto"/>
            <w:noWrap/>
            <w:vAlign w:val="bottom"/>
            <w:hideMark/>
          </w:tcPr>
          <w:p w14:paraId="281D7C09"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0</w:t>
            </w:r>
          </w:p>
        </w:tc>
      </w:tr>
      <w:tr w:rsidR="00623A33" w:rsidRPr="00CF427E" w14:paraId="5BF05BA5" w14:textId="77777777" w:rsidTr="00A66D36">
        <w:trPr>
          <w:trHeight w:val="315"/>
          <w:jc w:val="center"/>
        </w:trPr>
        <w:tc>
          <w:tcPr>
            <w:tcW w:w="0" w:type="auto"/>
            <w:tcBorders>
              <w:top w:val="nil"/>
              <w:left w:val="nil"/>
              <w:bottom w:val="single" w:sz="4" w:space="0" w:color="auto"/>
              <w:right w:val="nil"/>
            </w:tcBorders>
            <w:shd w:val="clear" w:color="auto" w:fill="auto"/>
            <w:noWrap/>
            <w:vAlign w:val="bottom"/>
            <w:hideMark/>
          </w:tcPr>
          <w:p w14:paraId="4E61D62D" w14:textId="77777777" w:rsidR="00623A33" w:rsidRPr="00CF427E" w:rsidRDefault="00623A33" w:rsidP="00CA7F3F">
            <w:pPr>
              <w:spacing w:after="0" w:line="240" w:lineRule="auto"/>
              <w:jc w:val="right"/>
              <w:rPr>
                <w:rFonts w:eastAsia="Times New Roman" w:cs="Times New Roman"/>
                <w:color w:val="000000"/>
                <w:szCs w:val="24"/>
              </w:rPr>
            </w:pPr>
            <w:r w:rsidRPr="00CF427E">
              <w:rPr>
                <w:rFonts w:eastAsia="Times New Roman" w:cs="Times New Roman"/>
                <w:color w:val="000000"/>
                <w:szCs w:val="24"/>
              </w:rPr>
              <w:t>Sewershed network*</w:t>
            </w:r>
          </w:p>
        </w:tc>
        <w:tc>
          <w:tcPr>
            <w:tcW w:w="0" w:type="auto"/>
            <w:tcBorders>
              <w:top w:val="nil"/>
              <w:left w:val="nil"/>
              <w:bottom w:val="single" w:sz="4" w:space="0" w:color="auto"/>
              <w:right w:val="nil"/>
            </w:tcBorders>
            <w:shd w:val="clear" w:color="auto" w:fill="auto"/>
            <w:noWrap/>
            <w:vAlign w:val="bottom"/>
            <w:hideMark/>
          </w:tcPr>
          <w:p w14:paraId="1A6261E1"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12</w:t>
            </w:r>
          </w:p>
        </w:tc>
        <w:tc>
          <w:tcPr>
            <w:tcW w:w="0" w:type="auto"/>
            <w:tcBorders>
              <w:top w:val="nil"/>
              <w:left w:val="nil"/>
            </w:tcBorders>
            <w:shd w:val="clear" w:color="auto" w:fill="auto"/>
            <w:noWrap/>
            <w:vAlign w:val="bottom"/>
            <w:hideMark/>
          </w:tcPr>
          <w:p w14:paraId="4B51ACEF"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single" w:sz="4" w:space="0" w:color="auto"/>
              <w:right w:val="nil"/>
            </w:tcBorders>
            <w:shd w:val="clear" w:color="auto" w:fill="auto"/>
            <w:noWrap/>
            <w:vAlign w:val="bottom"/>
            <w:hideMark/>
          </w:tcPr>
          <w:p w14:paraId="17642F82"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88</w:t>
            </w:r>
          </w:p>
        </w:tc>
        <w:tc>
          <w:tcPr>
            <w:tcW w:w="0" w:type="auto"/>
            <w:tcBorders>
              <w:top w:val="nil"/>
              <w:left w:val="nil"/>
              <w:bottom w:val="single" w:sz="4" w:space="0" w:color="auto"/>
              <w:right w:val="nil"/>
            </w:tcBorders>
            <w:shd w:val="clear" w:color="auto" w:fill="auto"/>
            <w:noWrap/>
            <w:vAlign w:val="bottom"/>
            <w:hideMark/>
          </w:tcPr>
          <w:p w14:paraId="797F4A2B"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12</w:t>
            </w:r>
          </w:p>
        </w:tc>
        <w:tc>
          <w:tcPr>
            <w:tcW w:w="0" w:type="auto"/>
            <w:tcBorders>
              <w:top w:val="nil"/>
              <w:left w:val="nil"/>
              <w:bottom w:val="single" w:sz="4" w:space="0" w:color="auto"/>
              <w:right w:val="nil"/>
            </w:tcBorders>
            <w:shd w:val="clear" w:color="auto" w:fill="auto"/>
            <w:noWrap/>
            <w:vAlign w:val="bottom"/>
            <w:hideMark/>
          </w:tcPr>
          <w:p w14:paraId="234D3973"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0</w:t>
            </w:r>
          </w:p>
        </w:tc>
        <w:tc>
          <w:tcPr>
            <w:tcW w:w="0" w:type="auto"/>
            <w:tcBorders>
              <w:top w:val="nil"/>
              <w:left w:val="nil"/>
            </w:tcBorders>
            <w:shd w:val="clear" w:color="auto" w:fill="auto"/>
            <w:noWrap/>
            <w:vAlign w:val="bottom"/>
            <w:hideMark/>
          </w:tcPr>
          <w:p w14:paraId="64A1C4EB"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single" w:sz="4" w:space="0" w:color="auto"/>
              <w:right w:val="nil"/>
            </w:tcBorders>
            <w:shd w:val="clear" w:color="auto" w:fill="auto"/>
            <w:noWrap/>
            <w:vAlign w:val="bottom"/>
            <w:hideMark/>
          </w:tcPr>
          <w:p w14:paraId="2D0C6AE7"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91</w:t>
            </w:r>
          </w:p>
        </w:tc>
        <w:tc>
          <w:tcPr>
            <w:tcW w:w="0" w:type="auto"/>
            <w:tcBorders>
              <w:top w:val="nil"/>
              <w:left w:val="nil"/>
              <w:bottom w:val="single" w:sz="4" w:space="0" w:color="auto"/>
              <w:right w:val="nil"/>
            </w:tcBorders>
            <w:shd w:val="clear" w:color="auto" w:fill="auto"/>
            <w:noWrap/>
            <w:vAlign w:val="bottom"/>
            <w:hideMark/>
          </w:tcPr>
          <w:p w14:paraId="506DD93D"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9</w:t>
            </w:r>
          </w:p>
        </w:tc>
        <w:tc>
          <w:tcPr>
            <w:tcW w:w="0" w:type="auto"/>
            <w:tcBorders>
              <w:top w:val="nil"/>
              <w:left w:val="nil"/>
              <w:bottom w:val="single" w:sz="4" w:space="0" w:color="auto"/>
              <w:right w:val="nil"/>
            </w:tcBorders>
            <w:shd w:val="clear" w:color="auto" w:fill="auto"/>
            <w:noWrap/>
            <w:vAlign w:val="bottom"/>
            <w:hideMark/>
          </w:tcPr>
          <w:p w14:paraId="2133D147"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0</w:t>
            </w:r>
          </w:p>
        </w:tc>
      </w:tr>
      <w:tr w:rsidR="00623A33" w:rsidRPr="00623A33" w14:paraId="162D25F0" w14:textId="77777777" w:rsidTr="00CA7F3F">
        <w:trPr>
          <w:trHeight w:val="315"/>
          <w:jc w:val="center"/>
        </w:trPr>
        <w:tc>
          <w:tcPr>
            <w:tcW w:w="0" w:type="auto"/>
            <w:gridSpan w:val="10"/>
            <w:tcBorders>
              <w:top w:val="nil"/>
              <w:left w:val="nil"/>
              <w:bottom w:val="nil"/>
              <w:right w:val="nil"/>
            </w:tcBorders>
            <w:shd w:val="clear" w:color="auto" w:fill="auto"/>
            <w:noWrap/>
            <w:vAlign w:val="bottom"/>
          </w:tcPr>
          <w:p w14:paraId="2EF8B464" w14:textId="77777777" w:rsidR="00623A33" w:rsidRPr="00623A33"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*calculation includes at least one model estimate</w:t>
            </w:r>
          </w:p>
        </w:tc>
      </w:tr>
    </w:tbl>
    <w:p w14:paraId="2AF5A479" w14:textId="77777777" w:rsidR="001E2A7E" w:rsidRDefault="001E2A7E">
      <w:pPr>
        <w:rPr>
          <w:rFonts w:cs="Times New Roman"/>
          <w:b/>
          <w:szCs w:val="24"/>
        </w:rPr>
      </w:pPr>
      <w:r>
        <w:rPr>
          <w:rFonts w:cs="Times New Roman"/>
          <w:b/>
          <w:szCs w:val="24"/>
        </w:rPr>
        <w:br w:type="page"/>
      </w:r>
    </w:p>
    <w:tbl>
      <w:tblPr>
        <w:tblpPr w:leftFromText="180" w:rightFromText="180" w:vertAnchor="text" w:horzAnchor="margin" w:tblpY="4754"/>
        <w:tblW w:w="0" w:type="auto"/>
        <w:tblLook w:val="04A0" w:firstRow="1" w:lastRow="0" w:firstColumn="1" w:lastColumn="0" w:noHBand="0" w:noVBand="1"/>
      </w:tblPr>
      <w:tblGrid>
        <w:gridCol w:w="1800"/>
        <w:gridCol w:w="416"/>
        <w:gridCol w:w="416"/>
        <w:gridCol w:w="283"/>
        <w:gridCol w:w="516"/>
        <w:gridCol w:w="416"/>
        <w:gridCol w:w="316"/>
        <w:gridCol w:w="416"/>
        <w:gridCol w:w="416"/>
        <w:gridCol w:w="316"/>
        <w:gridCol w:w="416"/>
        <w:gridCol w:w="222"/>
        <w:gridCol w:w="416"/>
        <w:gridCol w:w="283"/>
        <w:gridCol w:w="416"/>
        <w:gridCol w:w="416"/>
        <w:gridCol w:w="316"/>
        <w:gridCol w:w="416"/>
        <w:gridCol w:w="416"/>
        <w:gridCol w:w="316"/>
        <w:gridCol w:w="208"/>
        <w:gridCol w:w="208"/>
      </w:tblGrid>
      <w:tr w:rsidR="001E2A7E" w:rsidRPr="0049191D" w14:paraId="2EA0CF55" w14:textId="77777777" w:rsidTr="00BE0FE1">
        <w:trPr>
          <w:trHeight w:val="675"/>
        </w:trPr>
        <w:tc>
          <w:tcPr>
            <w:tcW w:w="0" w:type="auto"/>
            <w:tcBorders>
              <w:top w:val="nil"/>
              <w:left w:val="nil"/>
              <w:bottom w:val="nil"/>
              <w:right w:val="nil"/>
            </w:tcBorders>
            <w:shd w:val="clear" w:color="auto" w:fill="auto"/>
            <w:vAlign w:val="bottom"/>
            <w:hideMark/>
          </w:tcPr>
          <w:p w14:paraId="2D6A3072" w14:textId="77777777" w:rsidR="001E2A7E" w:rsidRPr="0049191D" w:rsidRDefault="001E2A7E" w:rsidP="00BE0FE1">
            <w:pPr>
              <w:spacing w:after="0" w:line="240" w:lineRule="auto"/>
              <w:rPr>
                <w:rFonts w:eastAsia="Times New Roman" w:cs="Times New Roman"/>
                <w:sz w:val="20"/>
                <w:szCs w:val="20"/>
              </w:rPr>
            </w:pPr>
          </w:p>
        </w:tc>
        <w:tc>
          <w:tcPr>
            <w:tcW w:w="0" w:type="auto"/>
            <w:tcBorders>
              <w:top w:val="nil"/>
              <w:left w:val="nil"/>
              <w:bottom w:val="nil"/>
              <w:right w:val="nil"/>
            </w:tcBorders>
            <w:shd w:val="clear" w:color="auto" w:fill="auto"/>
            <w:vAlign w:val="bottom"/>
            <w:hideMark/>
          </w:tcPr>
          <w:p w14:paraId="5DD15F2D" w14:textId="77777777" w:rsidR="001E2A7E" w:rsidRPr="0049191D" w:rsidRDefault="001E2A7E" w:rsidP="00BE0FE1">
            <w:pPr>
              <w:spacing w:after="0" w:line="240" w:lineRule="auto"/>
              <w:rPr>
                <w:rFonts w:eastAsia="Times New Roman" w:cs="Times New Roman"/>
                <w:sz w:val="20"/>
                <w:szCs w:val="20"/>
              </w:rPr>
            </w:pPr>
          </w:p>
        </w:tc>
        <w:tc>
          <w:tcPr>
            <w:tcW w:w="0" w:type="auto"/>
            <w:gridSpan w:val="9"/>
            <w:tcBorders>
              <w:top w:val="nil"/>
              <w:left w:val="nil"/>
              <w:bottom w:val="single" w:sz="4" w:space="0" w:color="auto"/>
              <w:right w:val="nil"/>
            </w:tcBorders>
            <w:shd w:val="clear" w:color="auto" w:fill="auto"/>
            <w:vAlign w:val="center"/>
            <w:hideMark/>
          </w:tcPr>
          <w:p w14:paraId="443D326A" w14:textId="77777777" w:rsidR="001E2A7E" w:rsidRPr="0049191D" w:rsidRDefault="001E2A7E" w:rsidP="00BE0FE1">
            <w:pPr>
              <w:spacing w:after="0" w:line="240" w:lineRule="auto"/>
              <w:jc w:val="center"/>
              <w:rPr>
                <w:rFonts w:eastAsia="Times New Roman" w:cs="Times New Roman"/>
                <w:bCs/>
                <w:color w:val="000000"/>
                <w:sz w:val="20"/>
                <w:szCs w:val="20"/>
              </w:rPr>
            </w:pPr>
            <w:r w:rsidRPr="0049191D">
              <w:rPr>
                <w:rFonts w:eastAsia="Times New Roman" w:cs="Times New Roman"/>
                <w:bCs/>
                <w:color w:val="000000"/>
                <w:sz w:val="20"/>
                <w:szCs w:val="20"/>
              </w:rPr>
              <w:t>5</w:t>
            </w:r>
            <w:r w:rsidRPr="0049191D">
              <w:rPr>
                <w:rFonts w:eastAsia="Times New Roman" w:cs="Times New Roman"/>
                <w:bCs/>
                <w:color w:val="000000"/>
                <w:sz w:val="20"/>
                <w:szCs w:val="20"/>
                <w:vertAlign w:val="superscript"/>
              </w:rPr>
              <w:t>th</w:t>
            </w:r>
            <w:r w:rsidRPr="0049191D">
              <w:rPr>
                <w:rFonts w:eastAsia="Times New Roman" w:cs="Times New Roman"/>
                <w:bCs/>
                <w:color w:val="000000"/>
                <w:sz w:val="20"/>
                <w:szCs w:val="20"/>
              </w:rPr>
              <w:t xml:space="preserve"> - 95</w:t>
            </w:r>
            <w:r w:rsidRPr="0049191D">
              <w:rPr>
                <w:rFonts w:eastAsia="Times New Roman" w:cs="Times New Roman"/>
                <w:bCs/>
                <w:color w:val="000000"/>
                <w:sz w:val="20"/>
                <w:szCs w:val="20"/>
                <w:vertAlign w:val="superscript"/>
              </w:rPr>
              <w:t>th</w:t>
            </w:r>
            <w:r w:rsidRPr="0049191D">
              <w:rPr>
                <w:rFonts w:eastAsia="Times New Roman" w:cs="Times New Roman"/>
                <w:bCs/>
                <w:color w:val="000000"/>
                <w:sz w:val="20"/>
                <w:szCs w:val="20"/>
              </w:rPr>
              <w:t>%ile</w:t>
            </w:r>
          </w:p>
          <w:p w14:paraId="7AC3EA04" w14:textId="77777777" w:rsidR="001E2A7E" w:rsidRPr="0049191D" w:rsidRDefault="001E2A7E" w:rsidP="00BE0FE1">
            <w:pPr>
              <w:spacing w:after="0" w:line="240" w:lineRule="auto"/>
              <w:jc w:val="center"/>
              <w:rPr>
                <w:rFonts w:eastAsia="Times New Roman" w:cs="Times New Roman"/>
                <w:b/>
                <w:bCs/>
                <w:color w:val="000000"/>
                <w:sz w:val="20"/>
                <w:szCs w:val="20"/>
              </w:rPr>
            </w:pPr>
            <w:r w:rsidRPr="0049191D">
              <w:rPr>
                <w:rFonts w:eastAsia="Times New Roman" w:cs="Times New Roman"/>
                <w:b/>
                <w:bCs/>
                <w:color w:val="000000"/>
                <w:sz w:val="20"/>
                <w:szCs w:val="20"/>
              </w:rPr>
              <w:t>Short-term Operating Range</w:t>
            </w:r>
          </w:p>
        </w:tc>
        <w:tc>
          <w:tcPr>
            <w:tcW w:w="0" w:type="auto"/>
            <w:vMerge w:val="restart"/>
            <w:tcBorders>
              <w:top w:val="nil"/>
              <w:left w:val="nil"/>
              <w:right w:val="nil"/>
            </w:tcBorders>
            <w:shd w:val="clear" w:color="auto" w:fill="auto"/>
            <w:vAlign w:val="center"/>
            <w:hideMark/>
          </w:tcPr>
          <w:p w14:paraId="48F58FAB" w14:textId="77777777" w:rsidR="001E2A7E" w:rsidRPr="0049191D" w:rsidRDefault="001E2A7E" w:rsidP="00BE0FE1">
            <w:pPr>
              <w:spacing w:after="0" w:line="240" w:lineRule="auto"/>
              <w:jc w:val="center"/>
              <w:rPr>
                <w:rFonts w:eastAsia="Times New Roman" w:cs="Times New Roman"/>
                <w:b/>
                <w:bCs/>
                <w:color w:val="000000"/>
                <w:sz w:val="20"/>
                <w:szCs w:val="20"/>
              </w:rPr>
            </w:pPr>
          </w:p>
        </w:tc>
        <w:tc>
          <w:tcPr>
            <w:tcW w:w="0" w:type="auto"/>
            <w:gridSpan w:val="10"/>
            <w:tcBorders>
              <w:top w:val="nil"/>
              <w:left w:val="nil"/>
              <w:bottom w:val="single" w:sz="4" w:space="0" w:color="auto"/>
              <w:right w:val="nil"/>
            </w:tcBorders>
            <w:shd w:val="clear" w:color="auto" w:fill="auto"/>
            <w:vAlign w:val="center"/>
            <w:hideMark/>
          </w:tcPr>
          <w:p w14:paraId="0F956279" w14:textId="77777777" w:rsidR="001E2A7E" w:rsidRPr="0049191D" w:rsidRDefault="001E2A7E" w:rsidP="00BE0FE1">
            <w:pPr>
              <w:spacing w:after="0" w:line="240" w:lineRule="auto"/>
              <w:jc w:val="center"/>
              <w:rPr>
                <w:rFonts w:eastAsia="Times New Roman" w:cs="Times New Roman"/>
                <w:bCs/>
                <w:color w:val="000000"/>
                <w:sz w:val="20"/>
                <w:szCs w:val="20"/>
              </w:rPr>
            </w:pPr>
            <w:r w:rsidRPr="0049191D">
              <w:rPr>
                <w:rFonts w:eastAsia="Times New Roman" w:cs="Times New Roman"/>
                <w:bCs/>
                <w:color w:val="000000"/>
                <w:sz w:val="20"/>
                <w:szCs w:val="20"/>
              </w:rPr>
              <w:t>5</w:t>
            </w:r>
            <w:r w:rsidRPr="0049191D">
              <w:rPr>
                <w:rFonts w:eastAsia="Times New Roman" w:cs="Times New Roman"/>
                <w:bCs/>
                <w:color w:val="000000"/>
                <w:sz w:val="20"/>
                <w:szCs w:val="20"/>
                <w:vertAlign w:val="superscript"/>
              </w:rPr>
              <w:t>th</w:t>
            </w:r>
            <w:r w:rsidRPr="0049191D">
              <w:rPr>
                <w:rFonts w:eastAsia="Times New Roman" w:cs="Times New Roman"/>
                <w:bCs/>
                <w:color w:val="000000"/>
                <w:sz w:val="20"/>
                <w:szCs w:val="20"/>
              </w:rPr>
              <w:t xml:space="preserve"> - 95</w:t>
            </w:r>
            <w:r w:rsidRPr="0049191D">
              <w:rPr>
                <w:rFonts w:eastAsia="Times New Roman" w:cs="Times New Roman"/>
                <w:bCs/>
                <w:color w:val="000000"/>
                <w:sz w:val="20"/>
                <w:szCs w:val="20"/>
                <w:vertAlign w:val="superscript"/>
              </w:rPr>
              <w:t>th</w:t>
            </w:r>
            <w:r w:rsidRPr="0049191D">
              <w:rPr>
                <w:rFonts w:eastAsia="Times New Roman" w:cs="Times New Roman"/>
                <w:bCs/>
                <w:color w:val="000000"/>
                <w:sz w:val="20"/>
                <w:szCs w:val="20"/>
              </w:rPr>
              <w:t xml:space="preserve"> CI about the Mean</w:t>
            </w:r>
          </w:p>
          <w:p w14:paraId="70EF7D24" w14:textId="77777777" w:rsidR="001E2A7E" w:rsidRPr="0049191D" w:rsidRDefault="001E2A7E" w:rsidP="00BE0FE1">
            <w:pPr>
              <w:spacing w:after="0" w:line="240" w:lineRule="auto"/>
              <w:jc w:val="center"/>
              <w:rPr>
                <w:rFonts w:eastAsia="Times New Roman" w:cs="Times New Roman"/>
                <w:b/>
                <w:bCs/>
                <w:color w:val="000000"/>
                <w:sz w:val="20"/>
                <w:szCs w:val="20"/>
              </w:rPr>
            </w:pPr>
            <w:r w:rsidRPr="0049191D">
              <w:rPr>
                <w:rFonts w:eastAsia="Times New Roman" w:cs="Times New Roman"/>
                <w:b/>
                <w:bCs/>
                <w:color w:val="000000"/>
                <w:sz w:val="20"/>
                <w:szCs w:val="20"/>
              </w:rPr>
              <w:t>Long-term Performance</w:t>
            </w:r>
          </w:p>
        </w:tc>
      </w:tr>
      <w:tr w:rsidR="001E2A7E" w:rsidRPr="0049191D" w14:paraId="0AFFF924" w14:textId="77777777" w:rsidTr="00BE0FE1">
        <w:trPr>
          <w:trHeight w:val="315"/>
        </w:trPr>
        <w:tc>
          <w:tcPr>
            <w:tcW w:w="0" w:type="auto"/>
            <w:tcBorders>
              <w:top w:val="nil"/>
              <w:left w:val="nil"/>
              <w:bottom w:val="double" w:sz="6" w:space="0" w:color="auto"/>
              <w:right w:val="nil"/>
            </w:tcBorders>
            <w:shd w:val="clear" w:color="auto" w:fill="auto"/>
            <w:noWrap/>
            <w:vAlign w:val="bottom"/>
            <w:hideMark/>
          </w:tcPr>
          <w:p w14:paraId="6A3EB017" w14:textId="77777777" w:rsidR="001E2A7E" w:rsidRPr="0049191D" w:rsidRDefault="001E2A7E" w:rsidP="00BE0FE1">
            <w:pPr>
              <w:spacing w:after="0" w:line="240" w:lineRule="auto"/>
              <w:jc w:val="center"/>
              <w:rPr>
                <w:rFonts w:eastAsia="Times New Roman" w:cs="Times New Roman"/>
                <w:bCs/>
                <w:color w:val="000000"/>
                <w:sz w:val="20"/>
                <w:szCs w:val="20"/>
              </w:rPr>
            </w:pPr>
            <w:r w:rsidRPr="0049191D">
              <w:rPr>
                <w:rFonts w:eastAsia="Times New Roman" w:cs="Times New Roman"/>
                <w:bCs/>
                <w:color w:val="000000"/>
                <w:sz w:val="20"/>
                <w:szCs w:val="20"/>
              </w:rPr>
              <w:t>System</w:t>
            </w:r>
          </w:p>
        </w:tc>
        <w:tc>
          <w:tcPr>
            <w:tcW w:w="0" w:type="auto"/>
            <w:tcBorders>
              <w:top w:val="nil"/>
              <w:left w:val="nil"/>
              <w:bottom w:val="double" w:sz="6" w:space="0" w:color="auto"/>
              <w:right w:val="single" w:sz="4" w:space="0" w:color="auto"/>
            </w:tcBorders>
            <w:shd w:val="clear" w:color="auto" w:fill="auto"/>
            <w:noWrap/>
            <w:vAlign w:val="bottom"/>
            <w:hideMark/>
          </w:tcPr>
          <w:p w14:paraId="01F655C0" w14:textId="77777777" w:rsidR="001E2A7E" w:rsidRPr="0049191D" w:rsidRDefault="001E2A7E" w:rsidP="00BE0FE1">
            <w:pPr>
              <w:spacing w:after="0" w:line="240" w:lineRule="auto"/>
              <w:jc w:val="center"/>
              <w:rPr>
                <w:rFonts w:eastAsia="Times New Roman" w:cs="Times New Roman"/>
                <w:bCs/>
                <w:color w:val="000000"/>
                <w:sz w:val="20"/>
                <w:szCs w:val="20"/>
              </w:rPr>
            </w:pPr>
            <w:r w:rsidRPr="0049191D">
              <w:rPr>
                <w:rFonts w:eastAsia="Times New Roman" w:cs="Times New Roman"/>
                <w:bCs/>
                <w:color w:val="000000"/>
                <w:sz w:val="20"/>
                <w:szCs w:val="20"/>
              </w:rPr>
              <w:t>N</w:t>
            </w:r>
          </w:p>
        </w:tc>
        <w:tc>
          <w:tcPr>
            <w:tcW w:w="0" w:type="auto"/>
            <w:gridSpan w:val="3"/>
            <w:tcBorders>
              <w:top w:val="single" w:sz="4" w:space="0" w:color="auto"/>
              <w:left w:val="single" w:sz="4" w:space="0" w:color="auto"/>
              <w:bottom w:val="double" w:sz="6" w:space="0" w:color="auto"/>
              <w:right w:val="nil"/>
            </w:tcBorders>
            <w:shd w:val="clear" w:color="auto" w:fill="auto"/>
            <w:noWrap/>
            <w:vAlign w:val="bottom"/>
            <w:hideMark/>
          </w:tcPr>
          <w:p w14:paraId="62444FBC"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Q</w:t>
            </w:r>
          </w:p>
        </w:tc>
        <w:tc>
          <w:tcPr>
            <w:tcW w:w="0" w:type="auto"/>
            <w:gridSpan w:val="3"/>
            <w:tcBorders>
              <w:top w:val="single" w:sz="4" w:space="0" w:color="auto"/>
              <w:left w:val="nil"/>
              <w:bottom w:val="double" w:sz="6" w:space="0" w:color="auto"/>
              <w:right w:val="nil"/>
            </w:tcBorders>
            <w:shd w:val="clear" w:color="auto" w:fill="auto"/>
            <w:noWrap/>
            <w:vAlign w:val="bottom"/>
            <w:hideMark/>
          </w:tcPr>
          <w:p w14:paraId="71B3C6D9"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I</w:t>
            </w:r>
          </w:p>
        </w:tc>
        <w:tc>
          <w:tcPr>
            <w:tcW w:w="0" w:type="auto"/>
            <w:gridSpan w:val="3"/>
            <w:tcBorders>
              <w:top w:val="single" w:sz="4" w:space="0" w:color="auto"/>
              <w:left w:val="nil"/>
              <w:bottom w:val="double" w:sz="6" w:space="0" w:color="auto"/>
              <w:right w:val="nil"/>
            </w:tcBorders>
            <w:shd w:val="clear" w:color="auto" w:fill="auto"/>
            <w:noWrap/>
            <w:vAlign w:val="bottom"/>
            <w:hideMark/>
          </w:tcPr>
          <w:p w14:paraId="18E064BA"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ET</w:t>
            </w:r>
          </w:p>
        </w:tc>
        <w:tc>
          <w:tcPr>
            <w:tcW w:w="0" w:type="auto"/>
            <w:vMerge/>
            <w:tcBorders>
              <w:left w:val="nil"/>
              <w:bottom w:val="nil"/>
              <w:right w:val="single" w:sz="4" w:space="0" w:color="auto"/>
            </w:tcBorders>
            <w:shd w:val="clear" w:color="auto" w:fill="auto"/>
            <w:noWrap/>
            <w:vAlign w:val="bottom"/>
            <w:hideMark/>
          </w:tcPr>
          <w:p w14:paraId="7384EAA4" w14:textId="77777777" w:rsidR="001E2A7E" w:rsidRPr="0049191D" w:rsidRDefault="001E2A7E" w:rsidP="00BE0FE1">
            <w:pPr>
              <w:spacing w:after="0" w:line="240" w:lineRule="auto"/>
              <w:jc w:val="center"/>
              <w:rPr>
                <w:rFonts w:eastAsia="Times New Roman" w:cs="Times New Roman"/>
                <w:color w:val="000000"/>
                <w:sz w:val="20"/>
                <w:szCs w:val="20"/>
              </w:rPr>
            </w:pPr>
          </w:p>
        </w:tc>
        <w:tc>
          <w:tcPr>
            <w:tcW w:w="0" w:type="auto"/>
            <w:gridSpan w:val="3"/>
            <w:tcBorders>
              <w:top w:val="single" w:sz="4" w:space="0" w:color="auto"/>
              <w:left w:val="single" w:sz="4" w:space="0" w:color="auto"/>
              <w:bottom w:val="double" w:sz="6" w:space="0" w:color="auto"/>
              <w:right w:val="nil"/>
            </w:tcBorders>
            <w:shd w:val="clear" w:color="auto" w:fill="auto"/>
            <w:noWrap/>
            <w:vAlign w:val="bottom"/>
            <w:hideMark/>
          </w:tcPr>
          <w:p w14:paraId="4D2A82D3"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Q</w:t>
            </w:r>
          </w:p>
        </w:tc>
        <w:tc>
          <w:tcPr>
            <w:tcW w:w="0" w:type="auto"/>
            <w:gridSpan w:val="3"/>
            <w:tcBorders>
              <w:top w:val="single" w:sz="4" w:space="0" w:color="auto"/>
              <w:left w:val="nil"/>
              <w:bottom w:val="double" w:sz="6" w:space="0" w:color="auto"/>
              <w:right w:val="nil"/>
            </w:tcBorders>
            <w:shd w:val="clear" w:color="auto" w:fill="auto"/>
            <w:noWrap/>
            <w:vAlign w:val="bottom"/>
            <w:hideMark/>
          </w:tcPr>
          <w:p w14:paraId="72E9AC32"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I</w:t>
            </w:r>
          </w:p>
        </w:tc>
        <w:tc>
          <w:tcPr>
            <w:tcW w:w="0" w:type="auto"/>
            <w:gridSpan w:val="4"/>
            <w:tcBorders>
              <w:top w:val="single" w:sz="4" w:space="0" w:color="auto"/>
              <w:left w:val="nil"/>
              <w:bottom w:val="double" w:sz="6" w:space="0" w:color="auto"/>
              <w:right w:val="nil"/>
            </w:tcBorders>
            <w:shd w:val="clear" w:color="auto" w:fill="auto"/>
            <w:noWrap/>
            <w:vAlign w:val="bottom"/>
            <w:hideMark/>
          </w:tcPr>
          <w:p w14:paraId="097FE850"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ET</w:t>
            </w:r>
          </w:p>
        </w:tc>
      </w:tr>
      <w:tr w:rsidR="001E2A7E" w:rsidRPr="0049191D" w14:paraId="38041B37" w14:textId="77777777" w:rsidTr="00BE0FE1">
        <w:trPr>
          <w:trHeight w:val="300"/>
        </w:trPr>
        <w:tc>
          <w:tcPr>
            <w:tcW w:w="0" w:type="auto"/>
            <w:tcBorders>
              <w:top w:val="nil"/>
              <w:left w:val="nil"/>
              <w:bottom w:val="nil"/>
              <w:right w:val="nil"/>
            </w:tcBorders>
            <w:shd w:val="clear" w:color="auto" w:fill="auto"/>
            <w:vAlign w:val="center"/>
            <w:hideMark/>
          </w:tcPr>
          <w:p w14:paraId="190596C6"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Sewershed network*</w:t>
            </w:r>
          </w:p>
        </w:tc>
        <w:tc>
          <w:tcPr>
            <w:tcW w:w="0" w:type="auto"/>
            <w:tcBorders>
              <w:top w:val="nil"/>
              <w:left w:val="nil"/>
              <w:bottom w:val="nil"/>
              <w:right w:val="single" w:sz="4" w:space="0" w:color="auto"/>
            </w:tcBorders>
            <w:shd w:val="clear" w:color="auto" w:fill="auto"/>
            <w:vAlign w:val="center"/>
            <w:hideMark/>
          </w:tcPr>
          <w:p w14:paraId="0675E25B"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12</w:t>
            </w:r>
          </w:p>
        </w:tc>
        <w:tc>
          <w:tcPr>
            <w:tcW w:w="0" w:type="auto"/>
            <w:tcBorders>
              <w:top w:val="nil"/>
              <w:left w:val="single" w:sz="4" w:space="0" w:color="auto"/>
              <w:bottom w:val="nil"/>
              <w:right w:val="nil"/>
            </w:tcBorders>
            <w:shd w:val="clear" w:color="auto" w:fill="auto"/>
            <w:noWrap/>
            <w:vAlign w:val="center"/>
            <w:hideMark/>
          </w:tcPr>
          <w:p w14:paraId="737967EA"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65</w:t>
            </w:r>
          </w:p>
        </w:tc>
        <w:tc>
          <w:tcPr>
            <w:tcW w:w="0" w:type="auto"/>
            <w:tcBorders>
              <w:top w:val="nil"/>
              <w:left w:val="nil"/>
              <w:bottom w:val="nil"/>
              <w:right w:val="nil"/>
            </w:tcBorders>
            <w:shd w:val="clear" w:color="auto" w:fill="auto"/>
            <w:noWrap/>
            <w:vAlign w:val="center"/>
            <w:hideMark/>
          </w:tcPr>
          <w:p w14:paraId="13947851"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41D87C17"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100</w:t>
            </w:r>
          </w:p>
        </w:tc>
        <w:tc>
          <w:tcPr>
            <w:tcW w:w="0" w:type="auto"/>
            <w:tcBorders>
              <w:top w:val="nil"/>
              <w:left w:val="nil"/>
              <w:right w:val="nil"/>
            </w:tcBorders>
            <w:shd w:val="clear" w:color="auto" w:fill="auto"/>
            <w:noWrap/>
            <w:vAlign w:val="center"/>
            <w:hideMark/>
          </w:tcPr>
          <w:p w14:paraId="291D4ED5"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0</w:t>
            </w:r>
          </w:p>
        </w:tc>
        <w:tc>
          <w:tcPr>
            <w:tcW w:w="0" w:type="auto"/>
            <w:tcBorders>
              <w:top w:val="nil"/>
              <w:left w:val="nil"/>
              <w:right w:val="nil"/>
            </w:tcBorders>
            <w:shd w:val="clear" w:color="auto" w:fill="auto"/>
            <w:noWrap/>
            <w:vAlign w:val="center"/>
            <w:hideMark/>
          </w:tcPr>
          <w:p w14:paraId="6465F800"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right w:val="nil"/>
            </w:tcBorders>
            <w:shd w:val="clear" w:color="auto" w:fill="auto"/>
            <w:noWrap/>
            <w:vAlign w:val="center"/>
            <w:hideMark/>
          </w:tcPr>
          <w:p w14:paraId="36E801CD"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35</w:t>
            </w:r>
          </w:p>
        </w:tc>
        <w:tc>
          <w:tcPr>
            <w:tcW w:w="0" w:type="auto"/>
            <w:tcBorders>
              <w:top w:val="nil"/>
              <w:left w:val="nil"/>
              <w:right w:val="nil"/>
            </w:tcBorders>
            <w:shd w:val="clear" w:color="auto" w:fill="auto"/>
            <w:noWrap/>
            <w:vAlign w:val="center"/>
            <w:hideMark/>
          </w:tcPr>
          <w:p w14:paraId="7D99DB3A" w14:textId="77777777" w:rsidR="001E2A7E" w:rsidRPr="0049191D" w:rsidRDefault="001E2A7E" w:rsidP="00BE0FE1">
            <w:pPr>
              <w:spacing w:after="0" w:line="240" w:lineRule="auto"/>
              <w:jc w:val="right"/>
              <w:rPr>
                <w:rFonts w:eastAsia="Times New Roman" w:cs="Times New Roman"/>
                <w:color w:val="000000"/>
                <w:sz w:val="20"/>
                <w:szCs w:val="20"/>
              </w:rPr>
            </w:pPr>
          </w:p>
        </w:tc>
        <w:tc>
          <w:tcPr>
            <w:tcW w:w="0" w:type="auto"/>
            <w:tcBorders>
              <w:top w:val="nil"/>
              <w:left w:val="nil"/>
              <w:right w:val="nil"/>
            </w:tcBorders>
            <w:shd w:val="clear" w:color="auto" w:fill="auto"/>
            <w:noWrap/>
            <w:vAlign w:val="center"/>
            <w:hideMark/>
          </w:tcPr>
          <w:p w14:paraId="127C4466"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0</w:t>
            </w:r>
          </w:p>
        </w:tc>
        <w:tc>
          <w:tcPr>
            <w:tcW w:w="0" w:type="auto"/>
            <w:tcBorders>
              <w:top w:val="nil"/>
              <w:left w:val="nil"/>
              <w:right w:val="nil"/>
            </w:tcBorders>
            <w:shd w:val="clear" w:color="auto" w:fill="auto"/>
            <w:noWrap/>
            <w:vAlign w:val="center"/>
            <w:hideMark/>
          </w:tcPr>
          <w:p w14:paraId="4458A823" w14:textId="77777777" w:rsidR="001E2A7E" w:rsidRPr="0049191D" w:rsidRDefault="001E2A7E" w:rsidP="00BE0FE1">
            <w:pPr>
              <w:spacing w:after="0" w:line="240" w:lineRule="auto"/>
              <w:rPr>
                <w:rFonts w:eastAsia="Times New Roman" w:cs="Times New Roman"/>
                <w:color w:val="000000"/>
                <w:sz w:val="20"/>
                <w:szCs w:val="20"/>
              </w:rPr>
            </w:pPr>
          </w:p>
        </w:tc>
        <w:tc>
          <w:tcPr>
            <w:tcW w:w="0" w:type="auto"/>
            <w:tcBorders>
              <w:top w:val="nil"/>
              <w:left w:val="nil"/>
              <w:right w:val="single" w:sz="4" w:space="0" w:color="auto"/>
            </w:tcBorders>
            <w:shd w:val="clear" w:color="auto" w:fill="auto"/>
            <w:noWrap/>
            <w:vAlign w:val="center"/>
            <w:hideMark/>
          </w:tcPr>
          <w:p w14:paraId="18373191" w14:textId="77777777" w:rsidR="001E2A7E" w:rsidRPr="0049191D" w:rsidRDefault="001E2A7E" w:rsidP="00BE0FE1">
            <w:pPr>
              <w:spacing w:after="0" w:line="240" w:lineRule="auto"/>
              <w:jc w:val="center"/>
              <w:rPr>
                <w:rFonts w:eastAsia="Times New Roman" w:cs="Times New Roman"/>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753BE7" w14:textId="77777777" w:rsidR="001E2A7E" w:rsidRPr="001E2A7E" w:rsidRDefault="001E2A7E" w:rsidP="00BE0FE1">
            <w:pPr>
              <w:spacing w:after="0" w:line="240" w:lineRule="auto"/>
              <w:jc w:val="right"/>
              <w:rPr>
                <w:rFonts w:eastAsia="Times New Roman" w:cs="Times New Roman"/>
                <w:b/>
                <w:sz w:val="20"/>
                <w:szCs w:val="20"/>
              </w:rPr>
            </w:pPr>
            <w:r w:rsidRPr="001E2A7E">
              <w:rPr>
                <w:rFonts w:eastAsia="Times New Roman" w:cs="Times New Roman"/>
                <w:b/>
                <w:sz w:val="20"/>
                <w:szCs w:val="20"/>
              </w:rPr>
              <w:t>81</w:t>
            </w:r>
          </w:p>
        </w:tc>
        <w:tc>
          <w:tcPr>
            <w:tcW w:w="0" w:type="auto"/>
            <w:tcBorders>
              <w:top w:val="nil"/>
              <w:left w:val="single" w:sz="4" w:space="0" w:color="auto"/>
              <w:bottom w:val="nil"/>
              <w:right w:val="nil"/>
            </w:tcBorders>
            <w:shd w:val="clear" w:color="auto" w:fill="auto"/>
            <w:noWrap/>
            <w:vAlign w:val="center"/>
            <w:hideMark/>
          </w:tcPr>
          <w:p w14:paraId="6487D78B" w14:textId="77777777" w:rsidR="001E2A7E" w:rsidRPr="001E2A7E" w:rsidRDefault="001E2A7E" w:rsidP="00BE0FE1">
            <w:pPr>
              <w:spacing w:after="0" w:line="240" w:lineRule="auto"/>
              <w:jc w:val="center"/>
              <w:rPr>
                <w:rFonts w:eastAsia="Times New Roman" w:cs="Times New Roman"/>
                <w:sz w:val="20"/>
                <w:szCs w:val="20"/>
              </w:rPr>
            </w:pPr>
            <w:r w:rsidRPr="001E2A7E">
              <w:rPr>
                <w:rFonts w:eastAsia="Times New Roman" w:cs="Times New Roman"/>
                <w:sz w:val="20"/>
                <w:szCs w:val="20"/>
              </w:rPr>
              <w:t>-</w:t>
            </w:r>
          </w:p>
        </w:tc>
        <w:tc>
          <w:tcPr>
            <w:tcW w:w="0" w:type="auto"/>
            <w:tcBorders>
              <w:top w:val="nil"/>
              <w:left w:val="nil"/>
              <w:bottom w:val="single" w:sz="4" w:space="0" w:color="auto"/>
              <w:right w:val="nil"/>
            </w:tcBorders>
            <w:shd w:val="clear" w:color="auto" w:fill="auto"/>
            <w:noWrap/>
            <w:vAlign w:val="center"/>
            <w:hideMark/>
          </w:tcPr>
          <w:p w14:paraId="4A64EC67" w14:textId="1EAAA869" w:rsidR="001E2A7E" w:rsidRPr="008D20B5" w:rsidRDefault="009336A6" w:rsidP="00BE0FE1">
            <w:pPr>
              <w:spacing w:after="0" w:line="240" w:lineRule="auto"/>
              <w:rPr>
                <w:rFonts w:eastAsia="Times New Roman" w:cs="Times New Roman"/>
                <w:sz w:val="20"/>
                <w:szCs w:val="20"/>
              </w:rPr>
            </w:pPr>
            <w:r>
              <w:rPr>
                <w:rFonts w:eastAsia="Times New Roman" w:cs="Times New Roman"/>
                <w:sz w:val="20"/>
                <w:szCs w:val="20"/>
              </w:rPr>
              <w:t>93</w:t>
            </w:r>
          </w:p>
        </w:tc>
        <w:tc>
          <w:tcPr>
            <w:tcW w:w="0" w:type="auto"/>
            <w:tcBorders>
              <w:top w:val="nil"/>
              <w:left w:val="nil"/>
              <w:bottom w:val="nil"/>
              <w:right w:val="nil"/>
            </w:tcBorders>
            <w:shd w:val="clear" w:color="auto" w:fill="auto"/>
            <w:noWrap/>
            <w:vAlign w:val="center"/>
            <w:hideMark/>
          </w:tcPr>
          <w:p w14:paraId="1CCDFD64" w14:textId="1BB5E9DC" w:rsidR="001E2A7E" w:rsidRPr="0049191D" w:rsidRDefault="009336A6" w:rsidP="00BE0FE1">
            <w:pPr>
              <w:spacing w:after="0" w:line="240" w:lineRule="auto"/>
              <w:jc w:val="right"/>
              <w:rPr>
                <w:rFonts w:eastAsia="Times New Roman" w:cs="Times New Roman"/>
                <w:color w:val="000000"/>
                <w:sz w:val="20"/>
                <w:szCs w:val="20"/>
              </w:rPr>
            </w:pPr>
            <w:r>
              <w:rPr>
                <w:rFonts w:eastAsia="Times New Roman" w:cs="Times New Roman"/>
                <w:color w:val="000000"/>
                <w:sz w:val="20"/>
                <w:szCs w:val="20"/>
              </w:rPr>
              <w:t>7</w:t>
            </w:r>
          </w:p>
        </w:tc>
        <w:tc>
          <w:tcPr>
            <w:tcW w:w="0" w:type="auto"/>
            <w:tcBorders>
              <w:top w:val="nil"/>
              <w:left w:val="nil"/>
              <w:bottom w:val="nil"/>
              <w:right w:val="nil"/>
            </w:tcBorders>
            <w:shd w:val="clear" w:color="auto" w:fill="auto"/>
            <w:noWrap/>
            <w:vAlign w:val="center"/>
            <w:hideMark/>
          </w:tcPr>
          <w:p w14:paraId="257EB43B"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08D4F92E"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19</w:t>
            </w:r>
          </w:p>
        </w:tc>
        <w:tc>
          <w:tcPr>
            <w:tcW w:w="0" w:type="auto"/>
            <w:tcBorders>
              <w:top w:val="nil"/>
              <w:left w:val="nil"/>
              <w:bottom w:val="nil"/>
              <w:right w:val="nil"/>
            </w:tcBorders>
            <w:shd w:val="clear" w:color="auto" w:fill="auto"/>
            <w:noWrap/>
            <w:vAlign w:val="center"/>
            <w:hideMark/>
          </w:tcPr>
          <w:p w14:paraId="6D680099" w14:textId="77777777" w:rsidR="001E2A7E" w:rsidRPr="0049191D" w:rsidRDefault="001E2A7E" w:rsidP="00BE0FE1">
            <w:pPr>
              <w:spacing w:after="0" w:line="240" w:lineRule="auto"/>
              <w:jc w:val="right"/>
              <w:rPr>
                <w:rFonts w:eastAsia="Times New Roman" w:cs="Times New Roman"/>
                <w:color w:val="000000"/>
                <w:sz w:val="20"/>
                <w:szCs w:val="20"/>
              </w:rPr>
            </w:pPr>
          </w:p>
        </w:tc>
        <w:tc>
          <w:tcPr>
            <w:tcW w:w="0" w:type="auto"/>
            <w:tcBorders>
              <w:top w:val="nil"/>
              <w:left w:val="nil"/>
              <w:bottom w:val="nil"/>
              <w:right w:val="nil"/>
            </w:tcBorders>
            <w:shd w:val="clear" w:color="auto" w:fill="auto"/>
            <w:noWrap/>
            <w:vAlign w:val="center"/>
            <w:hideMark/>
          </w:tcPr>
          <w:p w14:paraId="49EBD1D6"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0</w:t>
            </w:r>
          </w:p>
        </w:tc>
        <w:tc>
          <w:tcPr>
            <w:tcW w:w="0" w:type="auto"/>
            <w:gridSpan w:val="2"/>
            <w:tcBorders>
              <w:top w:val="nil"/>
              <w:left w:val="nil"/>
              <w:bottom w:val="nil"/>
              <w:right w:val="nil"/>
            </w:tcBorders>
            <w:shd w:val="clear" w:color="auto" w:fill="auto"/>
            <w:noWrap/>
            <w:vAlign w:val="center"/>
            <w:hideMark/>
          </w:tcPr>
          <w:p w14:paraId="76DDDA14" w14:textId="77777777" w:rsidR="001E2A7E" w:rsidRPr="0049191D" w:rsidRDefault="001E2A7E" w:rsidP="00BE0FE1">
            <w:pPr>
              <w:spacing w:after="0" w:line="240" w:lineRule="auto"/>
              <w:rPr>
                <w:rFonts w:eastAsia="Times New Roman" w:cs="Times New Roman"/>
                <w:color w:val="000000"/>
                <w:sz w:val="20"/>
                <w:szCs w:val="20"/>
              </w:rPr>
            </w:pPr>
          </w:p>
        </w:tc>
      </w:tr>
      <w:tr w:rsidR="001E2A7E" w:rsidRPr="0049191D" w14:paraId="62C2B8E8" w14:textId="77777777" w:rsidTr="00BE0FE1">
        <w:trPr>
          <w:trHeight w:val="300"/>
        </w:trPr>
        <w:tc>
          <w:tcPr>
            <w:tcW w:w="0" w:type="auto"/>
            <w:tcBorders>
              <w:top w:val="nil"/>
              <w:left w:val="nil"/>
              <w:bottom w:val="nil"/>
              <w:right w:val="nil"/>
            </w:tcBorders>
            <w:shd w:val="clear" w:color="auto" w:fill="auto"/>
            <w:vAlign w:val="center"/>
            <w:hideMark/>
          </w:tcPr>
          <w:p w14:paraId="1094E0D4"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Retention pond*</w:t>
            </w:r>
          </w:p>
        </w:tc>
        <w:tc>
          <w:tcPr>
            <w:tcW w:w="0" w:type="auto"/>
            <w:tcBorders>
              <w:top w:val="nil"/>
              <w:left w:val="nil"/>
              <w:bottom w:val="nil"/>
              <w:right w:val="single" w:sz="4" w:space="0" w:color="auto"/>
            </w:tcBorders>
            <w:shd w:val="clear" w:color="auto" w:fill="auto"/>
            <w:vAlign w:val="center"/>
            <w:hideMark/>
          </w:tcPr>
          <w:p w14:paraId="3A81E24F"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9</w:t>
            </w:r>
          </w:p>
        </w:tc>
        <w:tc>
          <w:tcPr>
            <w:tcW w:w="0" w:type="auto"/>
            <w:tcBorders>
              <w:top w:val="nil"/>
              <w:left w:val="single" w:sz="4" w:space="0" w:color="auto"/>
              <w:bottom w:val="nil"/>
              <w:right w:val="nil"/>
            </w:tcBorders>
            <w:shd w:val="clear" w:color="auto" w:fill="auto"/>
            <w:noWrap/>
            <w:vAlign w:val="center"/>
            <w:hideMark/>
          </w:tcPr>
          <w:p w14:paraId="23D3BA81"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30</w:t>
            </w:r>
          </w:p>
        </w:tc>
        <w:tc>
          <w:tcPr>
            <w:tcW w:w="0" w:type="auto"/>
            <w:tcBorders>
              <w:top w:val="nil"/>
              <w:left w:val="nil"/>
              <w:bottom w:val="nil"/>
              <w:right w:val="nil"/>
            </w:tcBorders>
            <w:shd w:val="clear" w:color="auto" w:fill="auto"/>
            <w:noWrap/>
            <w:vAlign w:val="center"/>
            <w:hideMark/>
          </w:tcPr>
          <w:p w14:paraId="0CA6BD7C"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73BFF09F"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95</w:t>
            </w:r>
          </w:p>
        </w:tc>
        <w:tc>
          <w:tcPr>
            <w:tcW w:w="0" w:type="auto"/>
            <w:tcBorders>
              <w:left w:val="nil"/>
              <w:bottom w:val="nil"/>
              <w:right w:val="nil"/>
            </w:tcBorders>
            <w:shd w:val="clear" w:color="auto" w:fill="auto"/>
            <w:noWrap/>
            <w:vAlign w:val="center"/>
            <w:hideMark/>
          </w:tcPr>
          <w:p w14:paraId="257EF4E8"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0</w:t>
            </w:r>
          </w:p>
        </w:tc>
        <w:tc>
          <w:tcPr>
            <w:tcW w:w="0" w:type="auto"/>
            <w:tcBorders>
              <w:left w:val="nil"/>
              <w:bottom w:val="nil"/>
              <w:right w:val="nil"/>
            </w:tcBorders>
            <w:shd w:val="clear" w:color="auto" w:fill="auto"/>
            <w:noWrap/>
            <w:vAlign w:val="center"/>
            <w:hideMark/>
          </w:tcPr>
          <w:p w14:paraId="1286268D"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left w:val="nil"/>
              <w:bottom w:val="nil"/>
              <w:right w:val="nil"/>
            </w:tcBorders>
            <w:shd w:val="clear" w:color="auto" w:fill="auto"/>
            <w:noWrap/>
            <w:vAlign w:val="center"/>
            <w:hideMark/>
          </w:tcPr>
          <w:p w14:paraId="3F81A087"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25</w:t>
            </w:r>
          </w:p>
        </w:tc>
        <w:tc>
          <w:tcPr>
            <w:tcW w:w="0" w:type="auto"/>
            <w:tcBorders>
              <w:left w:val="nil"/>
              <w:bottom w:val="nil"/>
              <w:right w:val="nil"/>
            </w:tcBorders>
            <w:shd w:val="clear" w:color="auto" w:fill="auto"/>
            <w:noWrap/>
            <w:vAlign w:val="center"/>
            <w:hideMark/>
          </w:tcPr>
          <w:p w14:paraId="6AF82273"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0</w:t>
            </w:r>
          </w:p>
        </w:tc>
        <w:tc>
          <w:tcPr>
            <w:tcW w:w="0" w:type="auto"/>
            <w:tcBorders>
              <w:left w:val="nil"/>
              <w:bottom w:val="nil"/>
              <w:right w:val="nil"/>
            </w:tcBorders>
            <w:shd w:val="clear" w:color="auto" w:fill="auto"/>
            <w:noWrap/>
            <w:vAlign w:val="center"/>
            <w:hideMark/>
          </w:tcPr>
          <w:p w14:paraId="4C4E7396"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left w:val="nil"/>
              <w:bottom w:val="nil"/>
              <w:right w:val="nil"/>
            </w:tcBorders>
            <w:shd w:val="clear" w:color="auto" w:fill="auto"/>
            <w:noWrap/>
            <w:vAlign w:val="center"/>
            <w:hideMark/>
          </w:tcPr>
          <w:p w14:paraId="78B52B36"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70</w:t>
            </w:r>
          </w:p>
        </w:tc>
        <w:tc>
          <w:tcPr>
            <w:tcW w:w="0" w:type="auto"/>
            <w:tcBorders>
              <w:left w:val="nil"/>
              <w:bottom w:val="nil"/>
              <w:right w:val="single" w:sz="4" w:space="0" w:color="auto"/>
            </w:tcBorders>
            <w:shd w:val="clear" w:color="auto" w:fill="auto"/>
            <w:noWrap/>
            <w:vAlign w:val="center"/>
            <w:hideMark/>
          </w:tcPr>
          <w:p w14:paraId="5947C222" w14:textId="77777777" w:rsidR="001E2A7E" w:rsidRPr="0049191D" w:rsidRDefault="001E2A7E" w:rsidP="00BE0FE1">
            <w:pPr>
              <w:spacing w:after="0" w:line="240" w:lineRule="auto"/>
              <w:jc w:val="center"/>
              <w:rPr>
                <w:rFonts w:eastAsia="Times New Roman" w:cs="Times New Roman"/>
                <w:color w:val="000000"/>
                <w:sz w:val="20"/>
                <w:szCs w:val="20"/>
              </w:rPr>
            </w:pPr>
          </w:p>
        </w:tc>
        <w:tc>
          <w:tcPr>
            <w:tcW w:w="0" w:type="auto"/>
            <w:tcBorders>
              <w:top w:val="single" w:sz="4" w:space="0" w:color="auto"/>
              <w:left w:val="single" w:sz="4" w:space="0" w:color="auto"/>
              <w:bottom w:val="single" w:sz="4" w:space="0" w:color="auto"/>
              <w:right w:val="nil"/>
            </w:tcBorders>
            <w:shd w:val="clear" w:color="auto" w:fill="auto"/>
            <w:noWrap/>
            <w:vAlign w:val="center"/>
            <w:hideMark/>
          </w:tcPr>
          <w:p w14:paraId="30EF7495" w14:textId="77777777" w:rsidR="001E2A7E" w:rsidRPr="00BE0FE1" w:rsidRDefault="001E2A7E" w:rsidP="00BE0FE1">
            <w:pPr>
              <w:spacing w:after="0" w:line="240" w:lineRule="auto"/>
              <w:jc w:val="right"/>
              <w:rPr>
                <w:rFonts w:eastAsia="Times New Roman" w:cs="Times New Roman"/>
                <w:i/>
                <w:sz w:val="20"/>
                <w:szCs w:val="20"/>
                <w:u w:val="single"/>
              </w:rPr>
            </w:pPr>
            <w:r w:rsidRPr="00BE0FE1">
              <w:rPr>
                <w:rFonts w:eastAsia="Times New Roman" w:cs="Times New Roman"/>
                <w:i/>
                <w:sz w:val="20"/>
                <w:szCs w:val="20"/>
                <w:u w:val="single"/>
              </w:rPr>
              <w:t>58</w:t>
            </w:r>
          </w:p>
        </w:tc>
        <w:tc>
          <w:tcPr>
            <w:tcW w:w="0" w:type="auto"/>
            <w:tcBorders>
              <w:top w:val="nil"/>
              <w:left w:val="nil"/>
              <w:bottom w:val="nil"/>
              <w:right w:val="single" w:sz="4" w:space="0" w:color="auto"/>
            </w:tcBorders>
            <w:shd w:val="clear" w:color="auto" w:fill="auto"/>
            <w:noWrap/>
            <w:vAlign w:val="center"/>
            <w:hideMark/>
          </w:tcPr>
          <w:p w14:paraId="6D5856FC" w14:textId="77777777" w:rsidR="001E2A7E" w:rsidRPr="001E2A7E" w:rsidRDefault="001E2A7E" w:rsidP="00BE0FE1">
            <w:pPr>
              <w:spacing w:after="0" w:line="240" w:lineRule="auto"/>
              <w:jc w:val="center"/>
              <w:rPr>
                <w:rFonts w:eastAsia="Times New Roman" w:cs="Times New Roman"/>
                <w:sz w:val="20"/>
                <w:szCs w:val="20"/>
              </w:rPr>
            </w:pPr>
            <w:r w:rsidRPr="001E2A7E">
              <w:rPr>
                <w:rFonts w:eastAsia="Times New Roman" w:cs="Times New Roman"/>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0E0019" w14:textId="6E2D9678" w:rsidR="001E2A7E" w:rsidRPr="001E2A7E" w:rsidRDefault="007E6010" w:rsidP="00BE0FE1">
            <w:pPr>
              <w:spacing w:after="0" w:line="240" w:lineRule="auto"/>
              <w:rPr>
                <w:rFonts w:eastAsia="Times New Roman" w:cs="Times New Roman"/>
                <w:b/>
                <w:sz w:val="20"/>
                <w:szCs w:val="20"/>
              </w:rPr>
            </w:pPr>
            <w:r>
              <w:rPr>
                <w:rFonts w:eastAsia="Times New Roman" w:cs="Times New Roman"/>
                <w:b/>
                <w:sz w:val="20"/>
                <w:szCs w:val="20"/>
              </w:rPr>
              <w:t>87</w:t>
            </w:r>
          </w:p>
        </w:tc>
        <w:tc>
          <w:tcPr>
            <w:tcW w:w="0" w:type="auto"/>
            <w:tcBorders>
              <w:top w:val="nil"/>
              <w:left w:val="single" w:sz="4" w:space="0" w:color="auto"/>
              <w:bottom w:val="nil"/>
              <w:right w:val="nil"/>
            </w:tcBorders>
            <w:shd w:val="clear" w:color="auto" w:fill="auto"/>
            <w:noWrap/>
            <w:vAlign w:val="center"/>
            <w:hideMark/>
          </w:tcPr>
          <w:p w14:paraId="4126B758"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0</w:t>
            </w:r>
          </w:p>
        </w:tc>
        <w:tc>
          <w:tcPr>
            <w:tcW w:w="0" w:type="auto"/>
            <w:tcBorders>
              <w:top w:val="nil"/>
              <w:left w:val="nil"/>
              <w:bottom w:val="nil"/>
              <w:right w:val="nil"/>
            </w:tcBorders>
            <w:shd w:val="clear" w:color="auto" w:fill="auto"/>
            <w:noWrap/>
            <w:vAlign w:val="center"/>
            <w:hideMark/>
          </w:tcPr>
          <w:p w14:paraId="055472FB"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13CBA9A7"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13</w:t>
            </w:r>
          </w:p>
        </w:tc>
        <w:tc>
          <w:tcPr>
            <w:tcW w:w="0" w:type="auto"/>
            <w:tcBorders>
              <w:top w:val="nil"/>
              <w:left w:val="nil"/>
              <w:bottom w:val="nil"/>
              <w:right w:val="nil"/>
            </w:tcBorders>
            <w:shd w:val="clear" w:color="auto" w:fill="auto"/>
            <w:noWrap/>
            <w:vAlign w:val="center"/>
            <w:hideMark/>
          </w:tcPr>
          <w:p w14:paraId="0738346D" w14:textId="200F71B0" w:rsidR="001E2A7E" w:rsidRPr="0049191D" w:rsidRDefault="007E6010" w:rsidP="00BE0FE1">
            <w:pPr>
              <w:spacing w:after="0" w:line="240" w:lineRule="auto"/>
              <w:jc w:val="right"/>
              <w:rPr>
                <w:rFonts w:eastAsia="Times New Roman" w:cs="Times New Roman"/>
                <w:color w:val="000000"/>
                <w:sz w:val="20"/>
                <w:szCs w:val="20"/>
              </w:rPr>
            </w:pPr>
            <w:r>
              <w:rPr>
                <w:rFonts w:eastAsia="Times New Roman" w:cs="Times New Roman"/>
                <w:color w:val="000000"/>
                <w:sz w:val="20"/>
                <w:szCs w:val="20"/>
              </w:rPr>
              <w:t>8</w:t>
            </w:r>
          </w:p>
        </w:tc>
        <w:tc>
          <w:tcPr>
            <w:tcW w:w="0" w:type="auto"/>
            <w:tcBorders>
              <w:top w:val="nil"/>
              <w:left w:val="nil"/>
              <w:bottom w:val="nil"/>
              <w:right w:val="nil"/>
            </w:tcBorders>
            <w:shd w:val="clear" w:color="auto" w:fill="auto"/>
            <w:noWrap/>
            <w:vAlign w:val="center"/>
            <w:hideMark/>
          </w:tcPr>
          <w:p w14:paraId="123FFB63"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gridSpan w:val="2"/>
            <w:tcBorders>
              <w:top w:val="nil"/>
              <w:left w:val="nil"/>
              <w:bottom w:val="nil"/>
              <w:right w:val="nil"/>
            </w:tcBorders>
            <w:shd w:val="clear" w:color="auto" w:fill="auto"/>
            <w:noWrap/>
            <w:vAlign w:val="center"/>
            <w:hideMark/>
          </w:tcPr>
          <w:p w14:paraId="3B9BCAE0"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37</w:t>
            </w:r>
          </w:p>
        </w:tc>
      </w:tr>
      <w:tr w:rsidR="001E2A7E" w:rsidRPr="0049191D" w14:paraId="60AAE4C9" w14:textId="77777777" w:rsidTr="00BE0FE1">
        <w:trPr>
          <w:trHeight w:val="300"/>
        </w:trPr>
        <w:tc>
          <w:tcPr>
            <w:tcW w:w="0" w:type="auto"/>
            <w:tcBorders>
              <w:top w:val="nil"/>
              <w:left w:val="nil"/>
              <w:bottom w:val="nil"/>
              <w:right w:val="nil"/>
            </w:tcBorders>
            <w:shd w:val="clear" w:color="auto" w:fill="auto"/>
            <w:vAlign w:val="center"/>
            <w:hideMark/>
          </w:tcPr>
          <w:p w14:paraId="633C8BB3"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Sewer pipe section*</w:t>
            </w:r>
          </w:p>
        </w:tc>
        <w:tc>
          <w:tcPr>
            <w:tcW w:w="0" w:type="auto"/>
            <w:tcBorders>
              <w:top w:val="nil"/>
              <w:left w:val="nil"/>
              <w:bottom w:val="nil"/>
              <w:right w:val="single" w:sz="4" w:space="0" w:color="auto"/>
            </w:tcBorders>
            <w:shd w:val="clear" w:color="auto" w:fill="auto"/>
            <w:vAlign w:val="center"/>
            <w:hideMark/>
          </w:tcPr>
          <w:p w14:paraId="24C82FB1"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13</w:t>
            </w:r>
          </w:p>
        </w:tc>
        <w:tc>
          <w:tcPr>
            <w:tcW w:w="0" w:type="auto"/>
            <w:tcBorders>
              <w:top w:val="nil"/>
              <w:left w:val="single" w:sz="4" w:space="0" w:color="auto"/>
              <w:bottom w:val="nil"/>
              <w:right w:val="nil"/>
            </w:tcBorders>
            <w:shd w:val="clear" w:color="auto" w:fill="auto"/>
            <w:noWrap/>
            <w:vAlign w:val="center"/>
            <w:hideMark/>
          </w:tcPr>
          <w:p w14:paraId="2EDA4EBA"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50</w:t>
            </w:r>
          </w:p>
        </w:tc>
        <w:tc>
          <w:tcPr>
            <w:tcW w:w="0" w:type="auto"/>
            <w:tcBorders>
              <w:top w:val="nil"/>
              <w:left w:val="nil"/>
              <w:bottom w:val="nil"/>
              <w:right w:val="nil"/>
            </w:tcBorders>
            <w:shd w:val="clear" w:color="auto" w:fill="auto"/>
            <w:noWrap/>
            <w:vAlign w:val="center"/>
            <w:hideMark/>
          </w:tcPr>
          <w:p w14:paraId="080AFC9B"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28898147"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90</w:t>
            </w:r>
          </w:p>
        </w:tc>
        <w:tc>
          <w:tcPr>
            <w:tcW w:w="0" w:type="auto"/>
            <w:tcBorders>
              <w:top w:val="nil"/>
              <w:left w:val="nil"/>
              <w:bottom w:val="nil"/>
              <w:right w:val="nil"/>
            </w:tcBorders>
            <w:shd w:val="clear" w:color="auto" w:fill="auto"/>
            <w:noWrap/>
            <w:vAlign w:val="center"/>
            <w:hideMark/>
          </w:tcPr>
          <w:p w14:paraId="3E3158C2"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10</w:t>
            </w:r>
          </w:p>
        </w:tc>
        <w:tc>
          <w:tcPr>
            <w:tcW w:w="0" w:type="auto"/>
            <w:tcBorders>
              <w:top w:val="nil"/>
              <w:left w:val="nil"/>
              <w:bottom w:val="nil"/>
              <w:right w:val="nil"/>
            </w:tcBorders>
            <w:shd w:val="clear" w:color="auto" w:fill="auto"/>
            <w:noWrap/>
            <w:vAlign w:val="center"/>
            <w:hideMark/>
          </w:tcPr>
          <w:p w14:paraId="0626EDC3"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1E7BF8CE"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50</w:t>
            </w:r>
          </w:p>
        </w:tc>
        <w:tc>
          <w:tcPr>
            <w:tcW w:w="0" w:type="auto"/>
            <w:tcBorders>
              <w:top w:val="nil"/>
              <w:left w:val="nil"/>
              <w:bottom w:val="nil"/>
              <w:right w:val="nil"/>
            </w:tcBorders>
            <w:shd w:val="clear" w:color="auto" w:fill="auto"/>
            <w:noWrap/>
            <w:vAlign w:val="center"/>
            <w:hideMark/>
          </w:tcPr>
          <w:p w14:paraId="1504BBB3" w14:textId="77777777" w:rsidR="001E2A7E" w:rsidRPr="0049191D" w:rsidRDefault="001E2A7E" w:rsidP="00BE0FE1">
            <w:pPr>
              <w:spacing w:after="0" w:line="240" w:lineRule="auto"/>
              <w:jc w:val="right"/>
              <w:rPr>
                <w:rFonts w:eastAsia="Times New Roman" w:cs="Times New Roman"/>
                <w:color w:val="000000"/>
                <w:sz w:val="20"/>
                <w:szCs w:val="20"/>
              </w:rPr>
            </w:pPr>
          </w:p>
        </w:tc>
        <w:tc>
          <w:tcPr>
            <w:tcW w:w="0" w:type="auto"/>
            <w:tcBorders>
              <w:top w:val="nil"/>
              <w:left w:val="nil"/>
              <w:bottom w:val="nil"/>
              <w:right w:val="nil"/>
            </w:tcBorders>
            <w:shd w:val="clear" w:color="auto" w:fill="auto"/>
            <w:noWrap/>
            <w:vAlign w:val="center"/>
            <w:hideMark/>
          </w:tcPr>
          <w:p w14:paraId="71A172BA"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0</w:t>
            </w:r>
          </w:p>
        </w:tc>
        <w:tc>
          <w:tcPr>
            <w:tcW w:w="0" w:type="auto"/>
            <w:tcBorders>
              <w:top w:val="nil"/>
              <w:left w:val="nil"/>
              <w:bottom w:val="nil"/>
              <w:right w:val="nil"/>
            </w:tcBorders>
            <w:shd w:val="clear" w:color="auto" w:fill="auto"/>
            <w:noWrap/>
            <w:vAlign w:val="center"/>
            <w:hideMark/>
          </w:tcPr>
          <w:p w14:paraId="59BB4C52" w14:textId="77777777" w:rsidR="001E2A7E" w:rsidRPr="0049191D" w:rsidRDefault="001E2A7E" w:rsidP="00BE0FE1">
            <w:pPr>
              <w:spacing w:after="0" w:line="240" w:lineRule="auto"/>
              <w:rPr>
                <w:rFonts w:eastAsia="Times New Roman" w:cs="Times New Roman"/>
                <w:color w:val="000000"/>
                <w:sz w:val="20"/>
                <w:szCs w:val="20"/>
              </w:rPr>
            </w:pPr>
          </w:p>
        </w:tc>
        <w:tc>
          <w:tcPr>
            <w:tcW w:w="0" w:type="auto"/>
            <w:tcBorders>
              <w:top w:val="nil"/>
              <w:left w:val="nil"/>
              <w:bottom w:val="nil"/>
              <w:right w:val="single" w:sz="4" w:space="0" w:color="auto"/>
            </w:tcBorders>
            <w:shd w:val="clear" w:color="auto" w:fill="auto"/>
            <w:noWrap/>
            <w:vAlign w:val="center"/>
            <w:hideMark/>
          </w:tcPr>
          <w:p w14:paraId="016BBE49" w14:textId="77777777" w:rsidR="001E2A7E" w:rsidRPr="0049191D" w:rsidRDefault="001E2A7E" w:rsidP="00BE0FE1">
            <w:pPr>
              <w:spacing w:after="0" w:line="240" w:lineRule="auto"/>
              <w:jc w:val="center"/>
              <w:rPr>
                <w:rFonts w:eastAsia="Times New Roman" w:cs="Times New Roman"/>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6F977E" w14:textId="77777777" w:rsidR="001E2A7E" w:rsidRPr="001E2A7E" w:rsidRDefault="001E2A7E" w:rsidP="00BE0FE1">
            <w:pPr>
              <w:spacing w:after="0" w:line="240" w:lineRule="auto"/>
              <w:jc w:val="right"/>
              <w:rPr>
                <w:rFonts w:eastAsia="Times New Roman" w:cs="Times New Roman"/>
                <w:b/>
                <w:sz w:val="20"/>
                <w:szCs w:val="20"/>
              </w:rPr>
            </w:pPr>
            <w:r w:rsidRPr="001E2A7E">
              <w:rPr>
                <w:rFonts w:eastAsia="Times New Roman" w:cs="Times New Roman"/>
                <w:b/>
                <w:sz w:val="20"/>
                <w:szCs w:val="20"/>
              </w:rPr>
              <w:t>68</w:t>
            </w:r>
          </w:p>
        </w:tc>
        <w:tc>
          <w:tcPr>
            <w:tcW w:w="0" w:type="auto"/>
            <w:tcBorders>
              <w:top w:val="nil"/>
              <w:left w:val="single" w:sz="4" w:space="0" w:color="auto"/>
              <w:bottom w:val="nil"/>
              <w:right w:val="nil"/>
            </w:tcBorders>
            <w:shd w:val="clear" w:color="auto" w:fill="auto"/>
            <w:noWrap/>
            <w:vAlign w:val="center"/>
            <w:hideMark/>
          </w:tcPr>
          <w:p w14:paraId="5D136D40" w14:textId="77777777" w:rsidR="001E2A7E" w:rsidRPr="001E2A7E" w:rsidRDefault="001E2A7E" w:rsidP="00BE0FE1">
            <w:pPr>
              <w:spacing w:after="0" w:line="240" w:lineRule="auto"/>
              <w:jc w:val="center"/>
              <w:rPr>
                <w:rFonts w:eastAsia="Times New Roman" w:cs="Times New Roman"/>
                <w:sz w:val="20"/>
                <w:szCs w:val="20"/>
              </w:rPr>
            </w:pPr>
            <w:r w:rsidRPr="001E2A7E">
              <w:rPr>
                <w:rFonts w:eastAsia="Times New Roman" w:cs="Times New Roman"/>
                <w:sz w:val="20"/>
                <w:szCs w:val="20"/>
              </w:rPr>
              <w:t>-</w:t>
            </w:r>
          </w:p>
        </w:tc>
        <w:tc>
          <w:tcPr>
            <w:tcW w:w="0" w:type="auto"/>
            <w:tcBorders>
              <w:top w:val="single" w:sz="4" w:space="0" w:color="auto"/>
              <w:left w:val="nil"/>
              <w:bottom w:val="single" w:sz="4" w:space="0" w:color="auto"/>
              <w:right w:val="nil"/>
            </w:tcBorders>
            <w:shd w:val="clear" w:color="auto" w:fill="auto"/>
            <w:noWrap/>
            <w:vAlign w:val="center"/>
            <w:hideMark/>
          </w:tcPr>
          <w:p w14:paraId="4D532999" w14:textId="77777777" w:rsidR="001E2A7E" w:rsidRPr="008D20B5" w:rsidRDefault="001E2A7E" w:rsidP="00BE0FE1">
            <w:pPr>
              <w:spacing w:after="0" w:line="240" w:lineRule="auto"/>
              <w:rPr>
                <w:rFonts w:eastAsia="Times New Roman" w:cs="Times New Roman"/>
                <w:sz w:val="20"/>
                <w:szCs w:val="20"/>
              </w:rPr>
            </w:pPr>
            <w:r w:rsidRPr="008D20B5">
              <w:rPr>
                <w:rFonts w:eastAsia="Times New Roman" w:cs="Times New Roman"/>
                <w:sz w:val="20"/>
                <w:szCs w:val="20"/>
              </w:rPr>
              <w:t>83</w:t>
            </w:r>
          </w:p>
        </w:tc>
        <w:tc>
          <w:tcPr>
            <w:tcW w:w="0" w:type="auto"/>
            <w:tcBorders>
              <w:top w:val="nil"/>
              <w:left w:val="nil"/>
              <w:bottom w:val="nil"/>
              <w:right w:val="nil"/>
            </w:tcBorders>
            <w:shd w:val="clear" w:color="auto" w:fill="auto"/>
            <w:noWrap/>
            <w:vAlign w:val="center"/>
            <w:hideMark/>
          </w:tcPr>
          <w:p w14:paraId="0A6F9F9D" w14:textId="2BB3FF46" w:rsidR="001E2A7E" w:rsidRPr="0049191D" w:rsidRDefault="009336A6" w:rsidP="00BE0FE1">
            <w:pPr>
              <w:spacing w:after="0" w:line="240" w:lineRule="auto"/>
              <w:jc w:val="right"/>
              <w:rPr>
                <w:rFonts w:eastAsia="Times New Roman" w:cs="Times New Roman"/>
                <w:color w:val="000000"/>
                <w:sz w:val="20"/>
                <w:szCs w:val="20"/>
              </w:rPr>
            </w:pPr>
            <w:r>
              <w:rPr>
                <w:rFonts w:eastAsia="Times New Roman" w:cs="Times New Roman"/>
                <w:color w:val="000000"/>
                <w:sz w:val="20"/>
                <w:szCs w:val="20"/>
              </w:rPr>
              <w:t>17</w:t>
            </w:r>
          </w:p>
        </w:tc>
        <w:tc>
          <w:tcPr>
            <w:tcW w:w="0" w:type="auto"/>
            <w:tcBorders>
              <w:top w:val="nil"/>
              <w:left w:val="nil"/>
              <w:bottom w:val="nil"/>
              <w:right w:val="nil"/>
            </w:tcBorders>
            <w:shd w:val="clear" w:color="auto" w:fill="auto"/>
            <w:noWrap/>
            <w:vAlign w:val="center"/>
            <w:hideMark/>
          </w:tcPr>
          <w:p w14:paraId="774AF305"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1159EE5F" w14:textId="5D76C1B8" w:rsidR="001E2A7E" w:rsidRPr="0049191D" w:rsidRDefault="009336A6" w:rsidP="00BE0FE1">
            <w:pPr>
              <w:spacing w:after="0" w:line="240" w:lineRule="auto"/>
              <w:rPr>
                <w:rFonts w:eastAsia="Times New Roman" w:cs="Times New Roman"/>
                <w:color w:val="000000"/>
                <w:sz w:val="20"/>
                <w:szCs w:val="20"/>
              </w:rPr>
            </w:pPr>
            <w:r>
              <w:rPr>
                <w:rFonts w:eastAsia="Times New Roman" w:cs="Times New Roman"/>
                <w:color w:val="000000"/>
                <w:sz w:val="20"/>
                <w:szCs w:val="20"/>
              </w:rPr>
              <w:t>32</w:t>
            </w:r>
          </w:p>
        </w:tc>
        <w:tc>
          <w:tcPr>
            <w:tcW w:w="0" w:type="auto"/>
            <w:tcBorders>
              <w:top w:val="nil"/>
              <w:left w:val="nil"/>
              <w:bottom w:val="nil"/>
              <w:right w:val="nil"/>
            </w:tcBorders>
            <w:shd w:val="clear" w:color="auto" w:fill="auto"/>
            <w:noWrap/>
            <w:vAlign w:val="center"/>
            <w:hideMark/>
          </w:tcPr>
          <w:p w14:paraId="421A6730" w14:textId="77777777" w:rsidR="001E2A7E" w:rsidRPr="0049191D" w:rsidRDefault="001E2A7E" w:rsidP="00BE0FE1">
            <w:pPr>
              <w:spacing w:after="0" w:line="240" w:lineRule="auto"/>
              <w:jc w:val="right"/>
              <w:rPr>
                <w:rFonts w:eastAsia="Times New Roman" w:cs="Times New Roman"/>
                <w:color w:val="000000"/>
                <w:sz w:val="20"/>
                <w:szCs w:val="20"/>
              </w:rPr>
            </w:pPr>
          </w:p>
        </w:tc>
        <w:tc>
          <w:tcPr>
            <w:tcW w:w="0" w:type="auto"/>
            <w:tcBorders>
              <w:top w:val="nil"/>
              <w:left w:val="nil"/>
              <w:bottom w:val="nil"/>
              <w:right w:val="nil"/>
            </w:tcBorders>
            <w:shd w:val="clear" w:color="auto" w:fill="auto"/>
            <w:noWrap/>
            <w:vAlign w:val="center"/>
            <w:hideMark/>
          </w:tcPr>
          <w:p w14:paraId="09F56A84"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0</w:t>
            </w:r>
          </w:p>
        </w:tc>
        <w:tc>
          <w:tcPr>
            <w:tcW w:w="0" w:type="auto"/>
            <w:gridSpan w:val="2"/>
            <w:tcBorders>
              <w:top w:val="nil"/>
              <w:left w:val="nil"/>
              <w:bottom w:val="nil"/>
              <w:right w:val="nil"/>
            </w:tcBorders>
            <w:shd w:val="clear" w:color="auto" w:fill="auto"/>
            <w:noWrap/>
            <w:vAlign w:val="center"/>
            <w:hideMark/>
          </w:tcPr>
          <w:p w14:paraId="270407C5" w14:textId="77777777" w:rsidR="001E2A7E" w:rsidRPr="0049191D" w:rsidRDefault="001E2A7E" w:rsidP="00BE0FE1">
            <w:pPr>
              <w:spacing w:after="0" w:line="240" w:lineRule="auto"/>
              <w:rPr>
                <w:rFonts w:eastAsia="Times New Roman" w:cs="Times New Roman"/>
                <w:color w:val="000000"/>
                <w:sz w:val="20"/>
                <w:szCs w:val="20"/>
              </w:rPr>
            </w:pPr>
          </w:p>
        </w:tc>
      </w:tr>
      <w:tr w:rsidR="001E2A7E" w:rsidRPr="0049191D" w14:paraId="058BB779" w14:textId="77777777" w:rsidTr="00BE0FE1">
        <w:trPr>
          <w:trHeight w:val="300"/>
        </w:trPr>
        <w:tc>
          <w:tcPr>
            <w:tcW w:w="0" w:type="auto"/>
            <w:tcBorders>
              <w:top w:val="nil"/>
              <w:left w:val="nil"/>
              <w:bottom w:val="nil"/>
              <w:right w:val="nil"/>
            </w:tcBorders>
            <w:shd w:val="clear" w:color="auto" w:fill="auto"/>
            <w:vAlign w:val="center"/>
            <w:hideMark/>
          </w:tcPr>
          <w:p w14:paraId="1717D328"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Constructed wetland</w:t>
            </w:r>
          </w:p>
        </w:tc>
        <w:tc>
          <w:tcPr>
            <w:tcW w:w="0" w:type="auto"/>
            <w:tcBorders>
              <w:top w:val="nil"/>
              <w:left w:val="nil"/>
              <w:bottom w:val="nil"/>
              <w:right w:val="single" w:sz="4" w:space="0" w:color="auto"/>
            </w:tcBorders>
            <w:shd w:val="clear" w:color="auto" w:fill="auto"/>
            <w:vAlign w:val="center"/>
            <w:hideMark/>
          </w:tcPr>
          <w:p w14:paraId="080C5ABC"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8</w:t>
            </w:r>
          </w:p>
        </w:tc>
        <w:tc>
          <w:tcPr>
            <w:tcW w:w="0" w:type="auto"/>
            <w:tcBorders>
              <w:top w:val="nil"/>
              <w:left w:val="single" w:sz="4" w:space="0" w:color="auto"/>
              <w:bottom w:val="nil"/>
              <w:right w:val="nil"/>
            </w:tcBorders>
            <w:shd w:val="clear" w:color="auto" w:fill="auto"/>
            <w:noWrap/>
            <w:vAlign w:val="center"/>
            <w:hideMark/>
          </w:tcPr>
          <w:p w14:paraId="5D01906C"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25</w:t>
            </w:r>
          </w:p>
        </w:tc>
        <w:tc>
          <w:tcPr>
            <w:tcW w:w="0" w:type="auto"/>
            <w:tcBorders>
              <w:top w:val="nil"/>
              <w:left w:val="nil"/>
              <w:bottom w:val="nil"/>
              <w:right w:val="nil"/>
            </w:tcBorders>
            <w:shd w:val="clear" w:color="auto" w:fill="auto"/>
            <w:noWrap/>
            <w:vAlign w:val="center"/>
            <w:hideMark/>
          </w:tcPr>
          <w:p w14:paraId="200E6CEF"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6475BD4D"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95</w:t>
            </w:r>
          </w:p>
        </w:tc>
        <w:tc>
          <w:tcPr>
            <w:tcW w:w="0" w:type="auto"/>
            <w:tcBorders>
              <w:top w:val="nil"/>
              <w:left w:val="nil"/>
              <w:bottom w:val="nil"/>
              <w:right w:val="nil"/>
            </w:tcBorders>
            <w:shd w:val="clear" w:color="auto" w:fill="auto"/>
            <w:noWrap/>
            <w:vAlign w:val="center"/>
            <w:hideMark/>
          </w:tcPr>
          <w:p w14:paraId="13EC20D2"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0</w:t>
            </w:r>
          </w:p>
        </w:tc>
        <w:tc>
          <w:tcPr>
            <w:tcW w:w="0" w:type="auto"/>
            <w:tcBorders>
              <w:top w:val="nil"/>
              <w:left w:val="nil"/>
              <w:bottom w:val="nil"/>
              <w:right w:val="nil"/>
            </w:tcBorders>
            <w:shd w:val="clear" w:color="auto" w:fill="auto"/>
            <w:noWrap/>
            <w:vAlign w:val="center"/>
            <w:hideMark/>
          </w:tcPr>
          <w:p w14:paraId="64B3D6B4"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62409CFE"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60</w:t>
            </w:r>
          </w:p>
        </w:tc>
        <w:tc>
          <w:tcPr>
            <w:tcW w:w="0" w:type="auto"/>
            <w:tcBorders>
              <w:top w:val="nil"/>
              <w:left w:val="nil"/>
              <w:bottom w:val="nil"/>
              <w:right w:val="nil"/>
            </w:tcBorders>
            <w:shd w:val="clear" w:color="auto" w:fill="auto"/>
            <w:noWrap/>
            <w:vAlign w:val="center"/>
            <w:hideMark/>
          </w:tcPr>
          <w:p w14:paraId="63D3A1CD"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0</w:t>
            </w:r>
          </w:p>
        </w:tc>
        <w:tc>
          <w:tcPr>
            <w:tcW w:w="0" w:type="auto"/>
            <w:tcBorders>
              <w:top w:val="nil"/>
              <w:left w:val="nil"/>
              <w:bottom w:val="nil"/>
              <w:right w:val="nil"/>
            </w:tcBorders>
            <w:shd w:val="clear" w:color="auto" w:fill="auto"/>
            <w:noWrap/>
            <w:vAlign w:val="center"/>
            <w:hideMark/>
          </w:tcPr>
          <w:p w14:paraId="48F31408"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30545997"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40</w:t>
            </w:r>
          </w:p>
        </w:tc>
        <w:tc>
          <w:tcPr>
            <w:tcW w:w="0" w:type="auto"/>
            <w:tcBorders>
              <w:top w:val="nil"/>
              <w:left w:val="nil"/>
              <w:bottom w:val="nil"/>
              <w:right w:val="single" w:sz="4" w:space="0" w:color="auto"/>
            </w:tcBorders>
            <w:shd w:val="clear" w:color="auto" w:fill="auto"/>
            <w:noWrap/>
            <w:vAlign w:val="center"/>
            <w:hideMark/>
          </w:tcPr>
          <w:p w14:paraId="2EFDB1CD" w14:textId="77777777" w:rsidR="001E2A7E" w:rsidRPr="0049191D" w:rsidRDefault="001E2A7E" w:rsidP="00BE0FE1">
            <w:pPr>
              <w:spacing w:after="0" w:line="240" w:lineRule="auto"/>
              <w:jc w:val="center"/>
              <w:rPr>
                <w:rFonts w:eastAsia="Times New Roman" w:cs="Times New Roman"/>
                <w:color w:val="000000"/>
                <w:sz w:val="20"/>
                <w:szCs w:val="20"/>
              </w:rPr>
            </w:pPr>
          </w:p>
        </w:tc>
        <w:tc>
          <w:tcPr>
            <w:tcW w:w="0" w:type="auto"/>
            <w:tcBorders>
              <w:top w:val="single" w:sz="4" w:space="0" w:color="auto"/>
              <w:left w:val="single" w:sz="4" w:space="0" w:color="auto"/>
              <w:bottom w:val="nil"/>
              <w:right w:val="nil"/>
            </w:tcBorders>
            <w:shd w:val="clear" w:color="auto" w:fill="auto"/>
            <w:noWrap/>
            <w:vAlign w:val="center"/>
            <w:hideMark/>
          </w:tcPr>
          <w:p w14:paraId="559AC4F0" w14:textId="77777777" w:rsidR="001E2A7E" w:rsidRPr="00BE0FE1" w:rsidRDefault="001E2A7E" w:rsidP="00BE0FE1">
            <w:pPr>
              <w:spacing w:after="0" w:line="240" w:lineRule="auto"/>
              <w:jc w:val="right"/>
              <w:rPr>
                <w:rFonts w:eastAsia="Times New Roman" w:cs="Times New Roman"/>
                <w:i/>
                <w:sz w:val="20"/>
                <w:szCs w:val="20"/>
                <w:u w:val="single"/>
              </w:rPr>
            </w:pPr>
            <w:r w:rsidRPr="00BE0FE1">
              <w:rPr>
                <w:rFonts w:eastAsia="Times New Roman" w:cs="Times New Roman"/>
                <w:i/>
                <w:sz w:val="20"/>
                <w:szCs w:val="20"/>
                <w:u w:val="single"/>
              </w:rPr>
              <w:t>51</w:t>
            </w:r>
          </w:p>
        </w:tc>
        <w:tc>
          <w:tcPr>
            <w:tcW w:w="0" w:type="auto"/>
            <w:tcBorders>
              <w:top w:val="nil"/>
              <w:left w:val="nil"/>
              <w:bottom w:val="nil"/>
              <w:right w:val="single" w:sz="4" w:space="0" w:color="auto"/>
            </w:tcBorders>
            <w:shd w:val="clear" w:color="auto" w:fill="auto"/>
            <w:noWrap/>
            <w:vAlign w:val="center"/>
            <w:hideMark/>
          </w:tcPr>
          <w:p w14:paraId="2D81FF42" w14:textId="77777777" w:rsidR="001E2A7E" w:rsidRPr="001E2A7E" w:rsidRDefault="001E2A7E" w:rsidP="00BE0FE1">
            <w:pPr>
              <w:spacing w:after="0" w:line="240" w:lineRule="auto"/>
              <w:jc w:val="center"/>
              <w:rPr>
                <w:rFonts w:eastAsia="Times New Roman" w:cs="Times New Roman"/>
                <w:sz w:val="20"/>
                <w:szCs w:val="20"/>
              </w:rPr>
            </w:pPr>
            <w:r w:rsidRPr="001E2A7E">
              <w:rPr>
                <w:rFonts w:eastAsia="Times New Roman" w:cs="Times New Roman"/>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2A592C" w14:textId="77777777" w:rsidR="001E2A7E" w:rsidRPr="001E2A7E" w:rsidRDefault="001E2A7E" w:rsidP="00BE0FE1">
            <w:pPr>
              <w:spacing w:after="0" w:line="240" w:lineRule="auto"/>
              <w:rPr>
                <w:rFonts w:eastAsia="Times New Roman" w:cs="Times New Roman"/>
                <w:b/>
                <w:sz w:val="20"/>
                <w:szCs w:val="20"/>
              </w:rPr>
            </w:pPr>
            <w:r w:rsidRPr="001E2A7E">
              <w:rPr>
                <w:rFonts w:eastAsia="Times New Roman" w:cs="Times New Roman"/>
                <w:b/>
                <w:sz w:val="20"/>
                <w:szCs w:val="20"/>
              </w:rPr>
              <w:t>81</w:t>
            </w:r>
          </w:p>
        </w:tc>
        <w:tc>
          <w:tcPr>
            <w:tcW w:w="0" w:type="auto"/>
            <w:tcBorders>
              <w:top w:val="nil"/>
              <w:left w:val="single" w:sz="4" w:space="0" w:color="auto"/>
              <w:bottom w:val="nil"/>
              <w:right w:val="nil"/>
            </w:tcBorders>
            <w:shd w:val="clear" w:color="auto" w:fill="auto"/>
            <w:noWrap/>
            <w:vAlign w:val="center"/>
            <w:hideMark/>
          </w:tcPr>
          <w:p w14:paraId="46ABD0CA"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6</w:t>
            </w:r>
          </w:p>
        </w:tc>
        <w:tc>
          <w:tcPr>
            <w:tcW w:w="0" w:type="auto"/>
            <w:tcBorders>
              <w:top w:val="nil"/>
              <w:left w:val="nil"/>
              <w:bottom w:val="nil"/>
              <w:right w:val="nil"/>
            </w:tcBorders>
            <w:shd w:val="clear" w:color="auto" w:fill="auto"/>
            <w:noWrap/>
            <w:vAlign w:val="center"/>
            <w:hideMark/>
          </w:tcPr>
          <w:p w14:paraId="4875AD20"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657F72FF" w14:textId="30091B38" w:rsidR="001E2A7E" w:rsidRPr="0049191D" w:rsidRDefault="00F12A11" w:rsidP="00BE0FE1">
            <w:pPr>
              <w:spacing w:after="0" w:line="240" w:lineRule="auto"/>
              <w:rPr>
                <w:rFonts w:eastAsia="Times New Roman" w:cs="Times New Roman"/>
                <w:color w:val="000000"/>
                <w:sz w:val="20"/>
                <w:szCs w:val="20"/>
              </w:rPr>
            </w:pPr>
            <w:r>
              <w:rPr>
                <w:rFonts w:eastAsia="Times New Roman" w:cs="Times New Roman"/>
                <w:color w:val="000000"/>
                <w:sz w:val="20"/>
                <w:szCs w:val="20"/>
              </w:rPr>
              <w:t>35</w:t>
            </w:r>
          </w:p>
        </w:tc>
        <w:tc>
          <w:tcPr>
            <w:tcW w:w="0" w:type="auto"/>
            <w:tcBorders>
              <w:top w:val="nil"/>
              <w:left w:val="nil"/>
              <w:bottom w:val="nil"/>
              <w:right w:val="nil"/>
            </w:tcBorders>
            <w:shd w:val="clear" w:color="auto" w:fill="auto"/>
            <w:noWrap/>
            <w:vAlign w:val="center"/>
            <w:hideMark/>
          </w:tcPr>
          <w:p w14:paraId="656BA0B0"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6</w:t>
            </w:r>
          </w:p>
        </w:tc>
        <w:tc>
          <w:tcPr>
            <w:tcW w:w="0" w:type="auto"/>
            <w:tcBorders>
              <w:top w:val="nil"/>
              <w:left w:val="nil"/>
              <w:bottom w:val="nil"/>
              <w:right w:val="nil"/>
            </w:tcBorders>
            <w:shd w:val="clear" w:color="auto" w:fill="auto"/>
            <w:noWrap/>
            <w:vAlign w:val="center"/>
            <w:hideMark/>
          </w:tcPr>
          <w:p w14:paraId="6D006A09"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gridSpan w:val="2"/>
            <w:tcBorders>
              <w:top w:val="nil"/>
              <w:left w:val="nil"/>
              <w:bottom w:val="nil"/>
              <w:right w:val="nil"/>
            </w:tcBorders>
            <w:shd w:val="clear" w:color="auto" w:fill="auto"/>
            <w:noWrap/>
            <w:vAlign w:val="center"/>
            <w:hideMark/>
          </w:tcPr>
          <w:p w14:paraId="43F0BCE7"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22</w:t>
            </w:r>
          </w:p>
        </w:tc>
      </w:tr>
      <w:tr w:rsidR="001E2A7E" w:rsidRPr="0049191D" w14:paraId="5687FF46" w14:textId="77777777" w:rsidTr="00BE0FE1">
        <w:trPr>
          <w:trHeight w:val="300"/>
        </w:trPr>
        <w:tc>
          <w:tcPr>
            <w:tcW w:w="0" w:type="auto"/>
            <w:tcBorders>
              <w:top w:val="nil"/>
              <w:left w:val="nil"/>
              <w:bottom w:val="nil"/>
              <w:right w:val="nil"/>
            </w:tcBorders>
            <w:shd w:val="clear" w:color="auto" w:fill="auto"/>
            <w:vAlign w:val="center"/>
          </w:tcPr>
          <w:p w14:paraId="5C0A505B"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Bioretention cell</w:t>
            </w:r>
          </w:p>
        </w:tc>
        <w:tc>
          <w:tcPr>
            <w:tcW w:w="0" w:type="auto"/>
            <w:tcBorders>
              <w:top w:val="nil"/>
              <w:left w:val="nil"/>
              <w:bottom w:val="nil"/>
              <w:right w:val="single" w:sz="4" w:space="0" w:color="auto"/>
            </w:tcBorders>
            <w:shd w:val="clear" w:color="auto" w:fill="auto"/>
            <w:vAlign w:val="center"/>
          </w:tcPr>
          <w:p w14:paraId="12B9A421"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10</w:t>
            </w:r>
          </w:p>
        </w:tc>
        <w:tc>
          <w:tcPr>
            <w:tcW w:w="0" w:type="auto"/>
            <w:tcBorders>
              <w:top w:val="nil"/>
              <w:left w:val="single" w:sz="4" w:space="0" w:color="auto"/>
              <w:bottom w:val="nil"/>
              <w:right w:val="nil"/>
            </w:tcBorders>
            <w:shd w:val="clear" w:color="auto" w:fill="auto"/>
            <w:noWrap/>
            <w:vAlign w:val="center"/>
          </w:tcPr>
          <w:p w14:paraId="76DA3D22"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10</w:t>
            </w:r>
          </w:p>
        </w:tc>
        <w:tc>
          <w:tcPr>
            <w:tcW w:w="0" w:type="auto"/>
            <w:tcBorders>
              <w:top w:val="nil"/>
              <w:left w:val="nil"/>
              <w:bottom w:val="nil"/>
              <w:right w:val="nil"/>
            </w:tcBorders>
            <w:shd w:val="clear" w:color="auto" w:fill="auto"/>
            <w:noWrap/>
            <w:vAlign w:val="center"/>
          </w:tcPr>
          <w:p w14:paraId="2D683591"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tcPr>
          <w:p w14:paraId="11DBCB07"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75</w:t>
            </w:r>
          </w:p>
        </w:tc>
        <w:tc>
          <w:tcPr>
            <w:tcW w:w="0" w:type="auto"/>
            <w:tcBorders>
              <w:top w:val="nil"/>
              <w:left w:val="nil"/>
              <w:bottom w:val="nil"/>
              <w:right w:val="nil"/>
            </w:tcBorders>
            <w:shd w:val="clear" w:color="auto" w:fill="auto"/>
            <w:noWrap/>
            <w:vAlign w:val="center"/>
          </w:tcPr>
          <w:p w14:paraId="38088CBB"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0</w:t>
            </w:r>
          </w:p>
        </w:tc>
        <w:tc>
          <w:tcPr>
            <w:tcW w:w="0" w:type="auto"/>
            <w:tcBorders>
              <w:top w:val="nil"/>
              <w:left w:val="nil"/>
              <w:bottom w:val="nil"/>
              <w:right w:val="nil"/>
            </w:tcBorders>
            <w:shd w:val="clear" w:color="auto" w:fill="auto"/>
            <w:noWrap/>
            <w:vAlign w:val="center"/>
          </w:tcPr>
          <w:p w14:paraId="3B0BBCD2"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tcPr>
          <w:p w14:paraId="4C57AACA"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30</w:t>
            </w:r>
          </w:p>
        </w:tc>
        <w:tc>
          <w:tcPr>
            <w:tcW w:w="0" w:type="auto"/>
            <w:tcBorders>
              <w:top w:val="nil"/>
              <w:left w:val="nil"/>
              <w:bottom w:val="nil"/>
              <w:right w:val="nil"/>
            </w:tcBorders>
            <w:shd w:val="clear" w:color="auto" w:fill="auto"/>
            <w:noWrap/>
            <w:vAlign w:val="center"/>
          </w:tcPr>
          <w:p w14:paraId="5A3FF3CE"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20</w:t>
            </w:r>
          </w:p>
        </w:tc>
        <w:tc>
          <w:tcPr>
            <w:tcW w:w="0" w:type="auto"/>
            <w:tcBorders>
              <w:top w:val="nil"/>
              <w:left w:val="nil"/>
              <w:bottom w:val="nil"/>
              <w:right w:val="nil"/>
            </w:tcBorders>
            <w:shd w:val="clear" w:color="auto" w:fill="auto"/>
            <w:noWrap/>
            <w:vAlign w:val="center"/>
          </w:tcPr>
          <w:p w14:paraId="6278F94E"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tcPr>
          <w:p w14:paraId="56010C83"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65</w:t>
            </w:r>
          </w:p>
        </w:tc>
        <w:tc>
          <w:tcPr>
            <w:tcW w:w="0" w:type="auto"/>
            <w:tcBorders>
              <w:top w:val="nil"/>
              <w:left w:val="nil"/>
              <w:bottom w:val="nil"/>
              <w:right w:val="single" w:sz="4" w:space="0" w:color="auto"/>
            </w:tcBorders>
            <w:shd w:val="clear" w:color="auto" w:fill="auto"/>
            <w:noWrap/>
            <w:vAlign w:val="center"/>
          </w:tcPr>
          <w:p w14:paraId="0149DC01" w14:textId="77777777" w:rsidR="001E2A7E" w:rsidRPr="0049191D" w:rsidRDefault="001E2A7E" w:rsidP="00BE0FE1">
            <w:pPr>
              <w:spacing w:after="0" w:line="240" w:lineRule="auto"/>
              <w:jc w:val="center"/>
              <w:rPr>
                <w:rFonts w:eastAsia="Times New Roman" w:cs="Times New Roman"/>
                <w:color w:val="000000"/>
                <w:sz w:val="20"/>
                <w:szCs w:val="20"/>
              </w:rPr>
            </w:pPr>
          </w:p>
        </w:tc>
        <w:tc>
          <w:tcPr>
            <w:tcW w:w="0" w:type="auto"/>
            <w:tcBorders>
              <w:top w:val="nil"/>
              <w:left w:val="single" w:sz="4" w:space="0" w:color="auto"/>
              <w:bottom w:val="nil"/>
              <w:right w:val="nil"/>
            </w:tcBorders>
            <w:shd w:val="clear" w:color="auto" w:fill="auto"/>
            <w:noWrap/>
            <w:vAlign w:val="center"/>
          </w:tcPr>
          <w:p w14:paraId="0989C0BF" w14:textId="5A9D2357" w:rsidR="001E2A7E" w:rsidRPr="00BE0FE1" w:rsidRDefault="00347F5F" w:rsidP="00BE0FE1">
            <w:pPr>
              <w:spacing w:after="0" w:line="240" w:lineRule="auto"/>
              <w:jc w:val="right"/>
              <w:rPr>
                <w:rFonts w:eastAsia="Times New Roman" w:cs="Times New Roman"/>
                <w:i/>
                <w:sz w:val="20"/>
                <w:szCs w:val="20"/>
                <w:u w:val="single"/>
              </w:rPr>
            </w:pPr>
            <w:r w:rsidRPr="00BE0FE1">
              <w:rPr>
                <w:rFonts w:eastAsia="Times New Roman" w:cs="Times New Roman"/>
                <w:i/>
                <w:sz w:val="20"/>
                <w:szCs w:val="20"/>
                <w:u w:val="single"/>
              </w:rPr>
              <w:t>33</w:t>
            </w:r>
          </w:p>
        </w:tc>
        <w:tc>
          <w:tcPr>
            <w:tcW w:w="0" w:type="auto"/>
            <w:tcBorders>
              <w:top w:val="nil"/>
              <w:left w:val="nil"/>
              <w:bottom w:val="nil"/>
              <w:right w:val="single" w:sz="4" w:space="0" w:color="auto"/>
            </w:tcBorders>
            <w:shd w:val="clear" w:color="auto" w:fill="auto"/>
            <w:noWrap/>
            <w:vAlign w:val="center"/>
          </w:tcPr>
          <w:p w14:paraId="04B42394" w14:textId="77777777" w:rsidR="001E2A7E" w:rsidRPr="001E2A7E" w:rsidRDefault="001E2A7E" w:rsidP="00BE0FE1">
            <w:pPr>
              <w:spacing w:after="0" w:line="240" w:lineRule="auto"/>
              <w:jc w:val="center"/>
              <w:rPr>
                <w:rFonts w:eastAsia="Times New Roman" w:cs="Times New Roman"/>
                <w:sz w:val="20"/>
                <w:szCs w:val="20"/>
              </w:rPr>
            </w:pPr>
            <w:r w:rsidRPr="001E2A7E">
              <w:rPr>
                <w:rFonts w:eastAsia="Times New Roman" w:cs="Times New Roman"/>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DC5889F" w14:textId="77777777" w:rsidR="001E2A7E" w:rsidRPr="001E2A7E" w:rsidRDefault="001E2A7E" w:rsidP="00BE0FE1">
            <w:pPr>
              <w:spacing w:after="0" w:line="240" w:lineRule="auto"/>
              <w:rPr>
                <w:rFonts w:eastAsia="Times New Roman" w:cs="Times New Roman"/>
                <w:b/>
                <w:sz w:val="20"/>
                <w:szCs w:val="20"/>
              </w:rPr>
            </w:pPr>
            <w:r w:rsidRPr="001E2A7E">
              <w:rPr>
                <w:rFonts w:eastAsia="Times New Roman" w:cs="Times New Roman"/>
                <w:b/>
                <w:sz w:val="20"/>
                <w:szCs w:val="20"/>
              </w:rPr>
              <w:t>59</w:t>
            </w:r>
          </w:p>
        </w:tc>
        <w:tc>
          <w:tcPr>
            <w:tcW w:w="0" w:type="auto"/>
            <w:tcBorders>
              <w:top w:val="nil"/>
              <w:left w:val="single" w:sz="4" w:space="0" w:color="auto"/>
              <w:bottom w:val="nil"/>
              <w:right w:val="nil"/>
            </w:tcBorders>
            <w:shd w:val="clear" w:color="auto" w:fill="auto"/>
            <w:noWrap/>
            <w:vAlign w:val="center"/>
          </w:tcPr>
          <w:p w14:paraId="6E16FF28" w14:textId="12F59BFE" w:rsidR="001E2A7E" w:rsidRPr="0049191D" w:rsidRDefault="00347F5F" w:rsidP="00BE0FE1">
            <w:pPr>
              <w:spacing w:after="0" w:line="240" w:lineRule="auto"/>
              <w:jc w:val="right"/>
              <w:rPr>
                <w:rFonts w:eastAsia="Times New Roman" w:cs="Times New Roman"/>
                <w:color w:val="000000"/>
                <w:sz w:val="20"/>
                <w:szCs w:val="20"/>
              </w:rPr>
            </w:pPr>
            <w:r>
              <w:rPr>
                <w:rFonts w:eastAsia="Times New Roman" w:cs="Times New Roman"/>
                <w:color w:val="000000"/>
                <w:sz w:val="20"/>
                <w:szCs w:val="20"/>
              </w:rPr>
              <w:t>11</w:t>
            </w:r>
          </w:p>
        </w:tc>
        <w:tc>
          <w:tcPr>
            <w:tcW w:w="0" w:type="auto"/>
            <w:tcBorders>
              <w:top w:val="nil"/>
              <w:left w:val="nil"/>
              <w:bottom w:val="nil"/>
              <w:right w:val="nil"/>
            </w:tcBorders>
            <w:shd w:val="clear" w:color="auto" w:fill="auto"/>
            <w:noWrap/>
            <w:vAlign w:val="center"/>
          </w:tcPr>
          <w:p w14:paraId="03479D5B"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tcPr>
          <w:p w14:paraId="6D6C52A5"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22</w:t>
            </w:r>
          </w:p>
        </w:tc>
        <w:tc>
          <w:tcPr>
            <w:tcW w:w="0" w:type="auto"/>
            <w:tcBorders>
              <w:top w:val="nil"/>
              <w:left w:val="nil"/>
              <w:bottom w:val="nil"/>
              <w:right w:val="nil"/>
            </w:tcBorders>
            <w:shd w:val="clear" w:color="auto" w:fill="auto"/>
            <w:noWrap/>
            <w:vAlign w:val="center"/>
          </w:tcPr>
          <w:p w14:paraId="6FAB72AF" w14:textId="5FC6CD73" w:rsidR="001E2A7E" w:rsidRPr="0049191D" w:rsidRDefault="00347F5F" w:rsidP="00BE0FE1">
            <w:pPr>
              <w:spacing w:after="0" w:line="240" w:lineRule="auto"/>
              <w:jc w:val="right"/>
              <w:rPr>
                <w:rFonts w:eastAsia="Times New Roman" w:cs="Times New Roman"/>
                <w:color w:val="000000"/>
                <w:sz w:val="20"/>
                <w:szCs w:val="20"/>
              </w:rPr>
            </w:pPr>
            <w:r>
              <w:rPr>
                <w:rFonts w:eastAsia="Times New Roman" w:cs="Times New Roman"/>
                <w:color w:val="000000"/>
                <w:sz w:val="20"/>
                <w:szCs w:val="20"/>
              </w:rPr>
              <w:t>28</w:t>
            </w:r>
          </w:p>
        </w:tc>
        <w:tc>
          <w:tcPr>
            <w:tcW w:w="0" w:type="auto"/>
            <w:tcBorders>
              <w:top w:val="nil"/>
              <w:left w:val="nil"/>
              <w:bottom w:val="nil"/>
              <w:right w:val="nil"/>
            </w:tcBorders>
            <w:shd w:val="clear" w:color="auto" w:fill="auto"/>
            <w:noWrap/>
            <w:vAlign w:val="center"/>
          </w:tcPr>
          <w:p w14:paraId="1F5BA654"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gridSpan w:val="2"/>
            <w:tcBorders>
              <w:top w:val="nil"/>
              <w:left w:val="nil"/>
              <w:bottom w:val="nil"/>
              <w:right w:val="nil"/>
            </w:tcBorders>
            <w:shd w:val="clear" w:color="auto" w:fill="auto"/>
            <w:noWrap/>
            <w:vAlign w:val="center"/>
          </w:tcPr>
          <w:p w14:paraId="1A0896A5"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48</w:t>
            </w:r>
          </w:p>
        </w:tc>
      </w:tr>
      <w:tr w:rsidR="001E2A7E" w:rsidRPr="0049191D" w14:paraId="76FAE620" w14:textId="77777777" w:rsidTr="00BE0FE1">
        <w:trPr>
          <w:trHeight w:val="300"/>
        </w:trPr>
        <w:tc>
          <w:tcPr>
            <w:tcW w:w="0" w:type="auto"/>
            <w:tcBorders>
              <w:top w:val="nil"/>
              <w:left w:val="nil"/>
              <w:bottom w:val="nil"/>
              <w:right w:val="nil"/>
            </w:tcBorders>
            <w:shd w:val="clear" w:color="auto" w:fill="auto"/>
            <w:vAlign w:val="center"/>
            <w:hideMark/>
          </w:tcPr>
          <w:p w14:paraId="3A58F746"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Detention pond*</w:t>
            </w:r>
          </w:p>
        </w:tc>
        <w:tc>
          <w:tcPr>
            <w:tcW w:w="0" w:type="auto"/>
            <w:tcBorders>
              <w:top w:val="nil"/>
              <w:left w:val="nil"/>
              <w:bottom w:val="nil"/>
              <w:right w:val="single" w:sz="4" w:space="0" w:color="auto"/>
            </w:tcBorders>
            <w:shd w:val="clear" w:color="auto" w:fill="auto"/>
            <w:vAlign w:val="center"/>
            <w:hideMark/>
          </w:tcPr>
          <w:p w14:paraId="0212FFEA"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7</w:t>
            </w:r>
          </w:p>
        </w:tc>
        <w:tc>
          <w:tcPr>
            <w:tcW w:w="0" w:type="auto"/>
            <w:tcBorders>
              <w:top w:val="nil"/>
              <w:left w:val="single" w:sz="4" w:space="0" w:color="auto"/>
              <w:bottom w:val="nil"/>
              <w:right w:val="nil"/>
            </w:tcBorders>
            <w:shd w:val="clear" w:color="auto" w:fill="auto"/>
            <w:noWrap/>
            <w:vAlign w:val="center"/>
            <w:hideMark/>
          </w:tcPr>
          <w:p w14:paraId="2DF0726D"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10</w:t>
            </w:r>
          </w:p>
        </w:tc>
        <w:tc>
          <w:tcPr>
            <w:tcW w:w="0" w:type="auto"/>
            <w:tcBorders>
              <w:top w:val="nil"/>
              <w:left w:val="nil"/>
              <w:bottom w:val="nil"/>
              <w:right w:val="nil"/>
            </w:tcBorders>
            <w:shd w:val="clear" w:color="auto" w:fill="auto"/>
            <w:noWrap/>
            <w:vAlign w:val="center"/>
            <w:hideMark/>
          </w:tcPr>
          <w:p w14:paraId="7C627ED6"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69A8D445"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70</w:t>
            </w:r>
          </w:p>
        </w:tc>
        <w:tc>
          <w:tcPr>
            <w:tcW w:w="0" w:type="auto"/>
            <w:tcBorders>
              <w:top w:val="nil"/>
              <w:left w:val="nil"/>
              <w:bottom w:val="nil"/>
              <w:right w:val="nil"/>
            </w:tcBorders>
            <w:shd w:val="clear" w:color="auto" w:fill="auto"/>
            <w:noWrap/>
            <w:vAlign w:val="center"/>
            <w:hideMark/>
          </w:tcPr>
          <w:p w14:paraId="0CE45713"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15</w:t>
            </w:r>
          </w:p>
        </w:tc>
        <w:tc>
          <w:tcPr>
            <w:tcW w:w="0" w:type="auto"/>
            <w:tcBorders>
              <w:top w:val="nil"/>
              <w:left w:val="nil"/>
              <w:bottom w:val="nil"/>
              <w:right w:val="nil"/>
            </w:tcBorders>
            <w:shd w:val="clear" w:color="auto" w:fill="auto"/>
            <w:noWrap/>
            <w:vAlign w:val="center"/>
            <w:hideMark/>
          </w:tcPr>
          <w:p w14:paraId="2EED3EFB"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5E95FD2C"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70</w:t>
            </w:r>
          </w:p>
        </w:tc>
        <w:tc>
          <w:tcPr>
            <w:tcW w:w="0" w:type="auto"/>
            <w:tcBorders>
              <w:top w:val="nil"/>
              <w:left w:val="nil"/>
              <w:bottom w:val="nil"/>
              <w:right w:val="nil"/>
            </w:tcBorders>
            <w:shd w:val="clear" w:color="auto" w:fill="auto"/>
            <w:noWrap/>
            <w:vAlign w:val="center"/>
            <w:hideMark/>
          </w:tcPr>
          <w:p w14:paraId="3B1E6098"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10</w:t>
            </w:r>
          </w:p>
        </w:tc>
        <w:tc>
          <w:tcPr>
            <w:tcW w:w="0" w:type="auto"/>
            <w:tcBorders>
              <w:top w:val="nil"/>
              <w:left w:val="nil"/>
              <w:bottom w:val="nil"/>
              <w:right w:val="nil"/>
            </w:tcBorders>
            <w:shd w:val="clear" w:color="auto" w:fill="auto"/>
            <w:noWrap/>
            <w:vAlign w:val="center"/>
            <w:hideMark/>
          </w:tcPr>
          <w:p w14:paraId="176C785E"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37527D20"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35</w:t>
            </w:r>
          </w:p>
        </w:tc>
        <w:tc>
          <w:tcPr>
            <w:tcW w:w="0" w:type="auto"/>
            <w:tcBorders>
              <w:top w:val="nil"/>
              <w:left w:val="nil"/>
              <w:bottom w:val="nil"/>
              <w:right w:val="single" w:sz="4" w:space="0" w:color="auto"/>
            </w:tcBorders>
            <w:shd w:val="clear" w:color="auto" w:fill="auto"/>
            <w:noWrap/>
            <w:vAlign w:val="center"/>
            <w:hideMark/>
          </w:tcPr>
          <w:p w14:paraId="7296F955" w14:textId="77777777" w:rsidR="001E2A7E" w:rsidRPr="0049191D" w:rsidRDefault="001E2A7E" w:rsidP="00BE0FE1">
            <w:pPr>
              <w:spacing w:after="0" w:line="240" w:lineRule="auto"/>
              <w:jc w:val="center"/>
              <w:rPr>
                <w:rFonts w:eastAsia="Times New Roman" w:cs="Times New Roman"/>
                <w:color w:val="000000"/>
                <w:sz w:val="20"/>
                <w:szCs w:val="20"/>
              </w:rPr>
            </w:pPr>
          </w:p>
        </w:tc>
        <w:tc>
          <w:tcPr>
            <w:tcW w:w="0" w:type="auto"/>
            <w:tcBorders>
              <w:top w:val="nil"/>
              <w:left w:val="single" w:sz="4" w:space="0" w:color="auto"/>
              <w:bottom w:val="nil"/>
              <w:right w:val="nil"/>
            </w:tcBorders>
            <w:shd w:val="clear" w:color="auto" w:fill="auto"/>
            <w:noWrap/>
            <w:vAlign w:val="center"/>
            <w:hideMark/>
          </w:tcPr>
          <w:p w14:paraId="24E82160" w14:textId="77777777" w:rsidR="001E2A7E" w:rsidRPr="00BE0FE1" w:rsidRDefault="001E2A7E" w:rsidP="00BE0FE1">
            <w:pPr>
              <w:spacing w:after="0" w:line="240" w:lineRule="auto"/>
              <w:jc w:val="right"/>
              <w:rPr>
                <w:rFonts w:eastAsia="Times New Roman" w:cs="Times New Roman"/>
                <w:i/>
                <w:sz w:val="20"/>
                <w:szCs w:val="20"/>
                <w:u w:val="single"/>
              </w:rPr>
            </w:pPr>
            <w:r w:rsidRPr="00BE0FE1">
              <w:rPr>
                <w:rFonts w:eastAsia="Times New Roman" w:cs="Times New Roman"/>
                <w:i/>
                <w:sz w:val="20"/>
                <w:szCs w:val="20"/>
                <w:u w:val="single"/>
              </w:rPr>
              <w:t>29</w:t>
            </w:r>
          </w:p>
        </w:tc>
        <w:tc>
          <w:tcPr>
            <w:tcW w:w="0" w:type="auto"/>
            <w:tcBorders>
              <w:top w:val="nil"/>
              <w:left w:val="nil"/>
              <w:bottom w:val="nil"/>
              <w:right w:val="single" w:sz="4" w:space="0" w:color="auto"/>
            </w:tcBorders>
            <w:shd w:val="clear" w:color="auto" w:fill="auto"/>
            <w:noWrap/>
            <w:vAlign w:val="center"/>
            <w:hideMark/>
          </w:tcPr>
          <w:p w14:paraId="78551E23" w14:textId="77777777" w:rsidR="001E2A7E" w:rsidRPr="001E2A7E" w:rsidRDefault="001E2A7E" w:rsidP="00BE0FE1">
            <w:pPr>
              <w:spacing w:after="0" w:line="240" w:lineRule="auto"/>
              <w:jc w:val="center"/>
              <w:rPr>
                <w:rFonts w:eastAsia="Times New Roman" w:cs="Times New Roman"/>
                <w:sz w:val="20"/>
                <w:szCs w:val="20"/>
              </w:rPr>
            </w:pPr>
            <w:r w:rsidRPr="001E2A7E">
              <w:rPr>
                <w:rFonts w:eastAsia="Times New Roman" w:cs="Times New Roman"/>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7222BE" w14:textId="77777777" w:rsidR="001E2A7E" w:rsidRPr="001E2A7E" w:rsidRDefault="001E2A7E" w:rsidP="00BE0FE1">
            <w:pPr>
              <w:spacing w:after="0" w:line="240" w:lineRule="auto"/>
              <w:rPr>
                <w:rFonts w:eastAsia="Times New Roman" w:cs="Times New Roman"/>
                <w:b/>
                <w:sz w:val="20"/>
                <w:szCs w:val="20"/>
              </w:rPr>
            </w:pPr>
            <w:r w:rsidRPr="001E2A7E">
              <w:rPr>
                <w:rFonts w:eastAsia="Times New Roman" w:cs="Times New Roman"/>
                <w:b/>
                <w:sz w:val="20"/>
                <w:szCs w:val="20"/>
              </w:rPr>
              <w:t>57</w:t>
            </w:r>
          </w:p>
        </w:tc>
        <w:tc>
          <w:tcPr>
            <w:tcW w:w="0" w:type="auto"/>
            <w:tcBorders>
              <w:top w:val="nil"/>
              <w:left w:val="single" w:sz="4" w:space="0" w:color="auto"/>
              <w:bottom w:val="nil"/>
              <w:right w:val="nil"/>
            </w:tcBorders>
            <w:shd w:val="clear" w:color="auto" w:fill="auto"/>
            <w:noWrap/>
            <w:vAlign w:val="center"/>
            <w:hideMark/>
          </w:tcPr>
          <w:p w14:paraId="59ABC0F1"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24</w:t>
            </w:r>
          </w:p>
        </w:tc>
        <w:tc>
          <w:tcPr>
            <w:tcW w:w="0" w:type="auto"/>
            <w:tcBorders>
              <w:top w:val="nil"/>
              <w:left w:val="nil"/>
              <w:bottom w:val="nil"/>
              <w:right w:val="nil"/>
            </w:tcBorders>
            <w:shd w:val="clear" w:color="auto" w:fill="auto"/>
            <w:noWrap/>
            <w:vAlign w:val="center"/>
            <w:hideMark/>
          </w:tcPr>
          <w:p w14:paraId="2D15C960"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37DB29F6"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50</w:t>
            </w:r>
          </w:p>
        </w:tc>
        <w:tc>
          <w:tcPr>
            <w:tcW w:w="0" w:type="auto"/>
            <w:tcBorders>
              <w:top w:val="nil"/>
              <w:left w:val="nil"/>
              <w:bottom w:val="nil"/>
              <w:right w:val="nil"/>
            </w:tcBorders>
            <w:shd w:val="clear" w:color="auto" w:fill="auto"/>
            <w:noWrap/>
            <w:vAlign w:val="center"/>
            <w:hideMark/>
          </w:tcPr>
          <w:p w14:paraId="6DE5A425" w14:textId="6286721E"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1</w:t>
            </w:r>
            <w:r w:rsidR="00182165">
              <w:rPr>
                <w:rFonts w:eastAsia="Times New Roman" w:cs="Times New Roman"/>
                <w:color w:val="000000"/>
                <w:sz w:val="20"/>
                <w:szCs w:val="20"/>
              </w:rPr>
              <w:t>5</w:t>
            </w:r>
          </w:p>
        </w:tc>
        <w:tc>
          <w:tcPr>
            <w:tcW w:w="0" w:type="auto"/>
            <w:tcBorders>
              <w:top w:val="nil"/>
              <w:left w:val="nil"/>
              <w:bottom w:val="nil"/>
              <w:right w:val="nil"/>
            </w:tcBorders>
            <w:shd w:val="clear" w:color="auto" w:fill="auto"/>
            <w:noWrap/>
            <w:vAlign w:val="center"/>
            <w:hideMark/>
          </w:tcPr>
          <w:p w14:paraId="1DD72138"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gridSpan w:val="2"/>
            <w:tcBorders>
              <w:top w:val="nil"/>
              <w:left w:val="nil"/>
              <w:bottom w:val="nil"/>
              <w:right w:val="nil"/>
            </w:tcBorders>
            <w:shd w:val="clear" w:color="auto" w:fill="auto"/>
            <w:noWrap/>
            <w:vAlign w:val="center"/>
            <w:hideMark/>
          </w:tcPr>
          <w:p w14:paraId="61222BE5"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27</w:t>
            </w:r>
          </w:p>
        </w:tc>
      </w:tr>
      <w:tr w:rsidR="001E2A7E" w:rsidRPr="0049191D" w14:paraId="7F3DF1E9" w14:textId="77777777" w:rsidTr="00BE0FE1">
        <w:trPr>
          <w:trHeight w:val="300"/>
        </w:trPr>
        <w:tc>
          <w:tcPr>
            <w:tcW w:w="0" w:type="auto"/>
            <w:tcBorders>
              <w:top w:val="nil"/>
              <w:left w:val="nil"/>
              <w:bottom w:val="nil"/>
              <w:right w:val="nil"/>
            </w:tcBorders>
            <w:shd w:val="clear" w:color="auto" w:fill="auto"/>
            <w:vAlign w:val="center"/>
            <w:hideMark/>
          </w:tcPr>
          <w:p w14:paraId="125B5616"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Cistern*</w:t>
            </w:r>
          </w:p>
        </w:tc>
        <w:tc>
          <w:tcPr>
            <w:tcW w:w="0" w:type="auto"/>
            <w:tcBorders>
              <w:top w:val="nil"/>
              <w:left w:val="nil"/>
              <w:bottom w:val="nil"/>
              <w:right w:val="single" w:sz="4" w:space="0" w:color="auto"/>
            </w:tcBorders>
            <w:shd w:val="clear" w:color="auto" w:fill="auto"/>
            <w:vAlign w:val="center"/>
            <w:hideMark/>
          </w:tcPr>
          <w:p w14:paraId="5502323A"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36</w:t>
            </w:r>
          </w:p>
        </w:tc>
        <w:tc>
          <w:tcPr>
            <w:tcW w:w="0" w:type="auto"/>
            <w:tcBorders>
              <w:top w:val="nil"/>
              <w:left w:val="single" w:sz="4" w:space="0" w:color="auto"/>
              <w:bottom w:val="nil"/>
              <w:right w:val="nil"/>
            </w:tcBorders>
            <w:shd w:val="clear" w:color="auto" w:fill="auto"/>
            <w:noWrap/>
            <w:vAlign w:val="center"/>
            <w:hideMark/>
          </w:tcPr>
          <w:p w14:paraId="504DC9AA"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20</w:t>
            </w:r>
          </w:p>
        </w:tc>
        <w:tc>
          <w:tcPr>
            <w:tcW w:w="0" w:type="auto"/>
            <w:tcBorders>
              <w:top w:val="nil"/>
              <w:left w:val="nil"/>
              <w:bottom w:val="nil"/>
              <w:right w:val="nil"/>
            </w:tcBorders>
            <w:shd w:val="clear" w:color="auto" w:fill="auto"/>
            <w:noWrap/>
            <w:vAlign w:val="center"/>
            <w:hideMark/>
          </w:tcPr>
          <w:p w14:paraId="533E5C7E"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1A6F3088"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70</w:t>
            </w:r>
          </w:p>
        </w:tc>
        <w:tc>
          <w:tcPr>
            <w:tcW w:w="0" w:type="auto"/>
            <w:tcBorders>
              <w:top w:val="nil"/>
              <w:left w:val="nil"/>
              <w:bottom w:val="nil"/>
              <w:right w:val="nil"/>
            </w:tcBorders>
            <w:shd w:val="clear" w:color="auto" w:fill="auto"/>
            <w:noWrap/>
            <w:vAlign w:val="center"/>
            <w:hideMark/>
          </w:tcPr>
          <w:p w14:paraId="36A59451"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30</w:t>
            </w:r>
          </w:p>
        </w:tc>
        <w:tc>
          <w:tcPr>
            <w:tcW w:w="0" w:type="auto"/>
            <w:tcBorders>
              <w:top w:val="nil"/>
              <w:left w:val="nil"/>
              <w:bottom w:val="nil"/>
              <w:right w:val="nil"/>
            </w:tcBorders>
            <w:shd w:val="clear" w:color="auto" w:fill="auto"/>
            <w:noWrap/>
            <w:vAlign w:val="center"/>
            <w:hideMark/>
          </w:tcPr>
          <w:p w14:paraId="0937C923"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3C2BF1CC"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80</w:t>
            </w:r>
          </w:p>
        </w:tc>
        <w:tc>
          <w:tcPr>
            <w:tcW w:w="0" w:type="auto"/>
            <w:tcBorders>
              <w:top w:val="nil"/>
              <w:left w:val="nil"/>
              <w:bottom w:val="nil"/>
              <w:right w:val="nil"/>
            </w:tcBorders>
            <w:shd w:val="clear" w:color="auto" w:fill="auto"/>
            <w:noWrap/>
            <w:vAlign w:val="center"/>
            <w:hideMark/>
          </w:tcPr>
          <w:p w14:paraId="7CE7EDC8"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0</w:t>
            </w:r>
          </w:p>
        </w:tc>
        <w:tc>
          <w:tcPr>
            <w:tcW w:w="0" w:type="auto"/>
            <w:tcBorders>
              <w:top w:val="nil"/>
              <w:left w:val="nil"/>
              <w:bottom w:val="nil"/>
              <w:right w:val="nil"/>
            </w:tcBorders>
            <w:shd w:val="clear" w:color="auto" w:fill="auto"/>
            <w:noWrap/>
            <w:vAlign w:val="center"/>
            <w:hideMark/>
          </w:tcPr>
          <w:p w14:paraId="689A0737"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7813C908"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10</w:t>
            </w:r>
          </w:p>
        </w:tc>
        <w:tc>
          <w:tcPr>
            <w:tcW w:w="0" w:type="auto"/>
            <w:tcBorders>
              <w:top w:val="nil"/>
              <w:left w:val="nil"/>
              <w:bottom w:val="nil"/>
              <w:right w:val="single" w:sz="4" w:space="0" w:color="auto"/>
            </w:tcBorders>
            <w:shd w:val="clear" w:color="auto" w:fill="auto"/>
            <w:noWrap/>
            <w:vAlign w:val="center"/>
            <w:hideMark/>
          </w:tcPr>
          <w:p w14:paraId="2A142202" w14:textId="77777777" w:rsidR="001E2A7E" w:rsidRPr="0049191D" w:rsidRDefault="001E2A7E" w:rsidP="00BE0FE1">
            <w:pPr>
              <w:spacing w:after="0" w:line="240" w:lineRule="auto"/>
              <w:jc w:val="center"/>
              <w:rPr>
                <w:rFonts w:eastAsia="Times New Roman" w:cs="Times New Roman"/>
                <w:color w:val="000000"/>
                <w:sz w:val="20"/>
                <w:szCs w:val="20"/>
              </w:rPr>
            </w:pPr>
          </w:p>
        </w:tc>
        <w:tc>
          <w:tcPr>
            <w:tcW w:w="0" w:type="auto"/>
            <w:tcBorders>
              <w:top w:val="nil"/>
              <w:left w:val="single" w:sz="4" w:space="0" w:color="auto"/>
              <w:bottom w:val="nil"/>
              <w:right w:val="nil"/>
            </w:tcBorders>
            <w:shd w:val="clear" w:color="auto" w:fill="auto"/>
            <w:noWrap/>
            <w:vAlign w:val="center"/>
            <w:hideMark/>
          </w:tcPr>
          <w:p w14:paraId="616961FE" w14:textId="77777777" w:rsidR="001E2A7E" w:rsidRPr="00BE0FE1" w:rsidRDefault="001E2A7E" w:rsidP="00BE0FE1">
            <w:pPr>
              <w:spacing w:after="0" w:line="240" w:lineRule="auto"/>
              <w:jc w:val="right"/>
              <w:rPr>
                <w:rFonts w:eastAsia="Times New Roman" w:cs="Times New Roman"/>
                <w:i/>
                <w:sz w:val="20"/>
                <w:szCs w:val="20"/>
                <w:u w:val="single"/>
              </w:rPr>
            </w:pPr>
            <w:r w:rsidRPr="00BE0FE1">
              <w:rPr>
                <w:rFonts w:eastAsia="Times New Roman" w:cs="Times New Roman"/>
                <w:i/>
                <w:sz w:val="20"/>
                <w:szCs w:val="20"/>
                <w:u w:val="single"/>
              </w:rPr>
              <w:t>39</w:t>
            </w:r>
          </w:p>
        </w:tc>
        <w:tc>
          <w:tcPr>
            <w:tcW w:w="0" w:type="auto"/>
            <w:tcBorders>
              <w:top w:val="nil"/>
              <w:left w:val="nil"/>
              <w:bottom w:val="nil"/>
              <w:right w:val="single" w:sz="4" w:space="0" w:color="auto"/>
            </w:tcBorders>
            <w:shd w:val="clear" w:color="auto" w:fill="auto"/>
            <w:noWrap/>
            <w:vAlign w:val="center"/>
            <w:hideMark/>
          </w:tcPr>
          <w:p w14:paraId="22E1411D" w14:textId="77777777" w:rsidR="001E2A7E" w:rsidRPr="001E2A7E" w:rsidRDefault="001E2A7E" w:rsidP="00BE0FE1">
            <w:pPr>
              <w:spacing w:after="0" w:line="240" w:lineRule="auto"/>
              <w:jc w:val="center"/>
              <w:rPr>
                <w:rFonts w:eastAsia="Times New Roman" w:cs="Times New Roman"/>
                <w:sz w:val="20"/>
                <w:szCs w:val="20"/>
              </w:rPr>
            </w:pPr>
            <w:r w:rsidRPr="001E2A7E">
              <w:rPr>
                <w:rFonts w:eastAsia="Times New Roman" w:cs="Times New Roman"/>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8BC855" w14:textId="77777777" w:rsidR="001E2A7E" w:rsidRPr="001E2A7E" w:rsidRDefault="001E2A7E" w:rsidP="00BE0FE1">
            <w:pPr>
              <w:spacing w:after="0" w:line="240" w:lineRule="auto"/>
              <w:rPr>
                <w:rFonts w:eastAsia="Times New Roman" w:cs="Times New Roman"/>
                <w:b/>
                <w:sz w:val="20"/>
                <w:szCs w:val="20"/>
              </w:rPr>
            </w:pPr>
            <w:r w:rsidRPr="001E2A7E">
              <w:rPr>
                <w:rFonts w:eastAsia="Times New Roman" w:cs="Times New Roman"/>
                <w:b/>
                <w:sz w:val="20"/>
                <w:szCs w:val="20"/>
              </w:rPr>
              <w:t>48</w:t>
            </w:r>
          </w:p>
        </w:tc>
        <w:tc>
          <w:tcPr>
            <w:tcW w:w="0" w:type="auto"/>
            <w:tcBorders>
              <w:top w:val="nil"/>
              <w:left w:val="single" w:sz="4" w:space="0" w:color="auto"/>
              <w:bottom w:val="nil"/>
              <w:right w:val="nil"/>
            </w:tcBorders>
            <w:shd w:val="clear" w:color="auto" w:fill="auto"/>
            <w:noWrap/>
            <w:vAlign w:val="center"/>
            <w:hideMark/>
          </w:tcPr>
          <w:p w14:paraId="2B9133B4"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50</w:t>
            </w:r>
          </w:p>
        </w:tc>
        <w:tc>
          <w:tcPr>
            <w:tcW w:w="0" w:type="auto"/>
            <w:tcBorders>
              <w:top w:val="nil"/>
              <w:left w:val="nil"/>
              <w:bottom w:val="nil"/>
              <w:right w:val="nil"/>
            </w:tcBorders>
            <w:shd w:val="clear" w:color="auto" w:fill="auto"/>
            <w:noWrap/>
            <w:vAlign w:val="center"/>
            <w:hideMark/>
          </w:tcPr>
          <w:p w14:paraId="7C795D86"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5705D56A" w14:textId="304941FA" w:rsidR="001E2A7E" w:rsidRPr="0049191D" w:rsidRDefault="003B5C86" w:rsidP="00BE0FE1">
            <w:pPr>
              <w:spacing w:after="0" w:line="240" w:lineRule="auto"/>
              <w:rPr>
                <w:rFonts w:eastAsia="Times New Roman" w:cs="Times New Roman"/>
                <w:color w:val="000000"/>
                <w:sz w:val="20"/>
                <w:szCs w:val="20"/>
              </w:rPr>
            </w:pPr>
            <w:r>
              <w:rPr>
                <w:rFonts w:eastAsia="Times New Roman" w:cs="Times New Roman"/>
                <w:color w:val="000000"/>
                <w:sz w:val="20"/>
                <w:szCs w:val="20"/>
              </w:rPr>
              <w:t>59</w:t>
            </w:r>
          </w:p>
        </w:tc>
        <w:tc>
          <w:tcPr>
            <w:tcW w:w="0" w:type="auto"/>
            <w:tcBorders>
              <w:top w:val="nil"/>
              <w:left w:val="nil"/>
              <w:bottom w:val="nil"/>
              <w:right w:val="nil"/>
            </w:tcBorders>
            <w:shd w:val="clear" w:color="auto" w:fill="auto"/>
            <w:noWrap/>
            <w:vAlign w:val="center"/>
            <w:hideMark/>
          </w:tcPr>
          <w:p w14:paraId="15D9278A"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2</w:t>
            </w:r>
          </w:p>
        </w:tc>
        <w:tc>
          <w:tcPr>
            <w:tcW w:w="0" w:type="auto"/>
            <w:tcBorders>
              <w:top w:val="nil"/>
              <w:left w:val="nil"/>
              <w:bottom w:val="nil"/>
              <w:right w:val="nil"/>
            </w:tcBorders>
            <w:shd w:val="clear" w:color="auto" w:fill="auto"/>
            <w:noWrap/>
            <w:vAlign w:val="center"/>
            <w:hideMark/>
          </w:tcPr>
          <w:p w14:paraId="46CE9F6A"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gridSpan w:val="2"/>
            <w:tcBorders>
              <w:top w:val="nil"/>
              <w:left w:val="nil"/>
              <w:bottom w:val="nil"/>
              <w:right w:val="nil"/>
            </w:tcBorders>
            <w:shd w:val="clear" w:color="auto" w:fill="auto"/>
            <w:noWrap/>
            <w:vAlign w:val="center"/>
            <w:hideMark/>
          </w:tcPr>
          <w:p w14:paraId="7FC68DE1"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4</w:t>
            </w:r>
          </w:p>
        </w:tc>
      </w:tr>
      <w:tr w:rsidR="001E2A7E" w:rsidRPr="0049191D" w14:paraId="788EF931" w14:textId="77777777" w:rsidTr="00BE0FE1">
        <w:trPr>
          <w:trHeight w:val="300"/>
        </w:trPr>
        <w:tc>
          <w:tcPr>
            <w:tcW w:w="0" w:type="auto"/>
            <w:tcBorders>
              <w:top w:val="nil"/>
              <w:left w:val="nil"/>
              <w:right w:val="nil"/>
            </w:tcBorders>
            <w:shd w:val="clear" w:color="auto" w:fill="auto"/>
            <w:vAlign w:val="center"/>
            <w:hideMark/>
          </w:tcPr>
          <w:p w14:paraId="06767D8C"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Green roof</w:t>
            </w:r>
          </w:p>
        </w:tc>
        <w:tc>
          <w:tcPr>
            <w:tcW w:w="0" w:type="auto"/>
            <w:tcBorders>
              <w:top w:val="nil"/>
              <w:left w:val="nil"/>
              <w:right w:val="single" w:sz="4" w:space="0" w:color="auto"/>
            </w:tcBorders>
            <w:shd w:val="clear" w:color="auto" w:fill="auto"/>
            <w:vAlign w:val="center"/>
            <w:hideMark/>
          </w:tcPr>
          <w:p w14:paraId="0ABB07C1"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59</w:t>
            </w:r>
          </w:p>
        </w:tc>
        <w:tc>
          <w:tcPr>
            <w:tcW w:w="0" w:type="auto"/>
            <w:tcBorders>
              <w:top w:val="nil"/>
              <w:left w:val="single" w:sz="4" w:space="0" w:color="auto"/>
              <w:right w:val="nil"/>
            </w:tcBorders>
            <w:shd w:val="clear" w:color="auto" w:fill="auto"/>
            <w:noWrap/>
            <w:vAlign w:val="center"/>
            <w:hideMark/>
          </w:tcPr>
          <w:p w14:paraId="44252AD0"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20</w:t>
            </w:r>
          </w:p>
        </w:tc>
        <w:tc>
          <w:tcPr>
            <w:tcW w:w="0" w:type="auto"/>
            <w:tcBorders>
              <w:top w:val="nil"/>
              <w:left w:val="nil"/>
              <w:right w:val="nil"/>
            </w:tcBorders>
            <w:shd w:val="clear" w:color="auto" w:fill="auto"/>
            <w:noWrap/>
            <w:vAlign w:val="center"/>
            <w:hideMark/>
          </w:tcPr>
          <w:p w14:paraId="60E85423"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right w:val="nil"/>
            </w:tcBorders>
            <w:shd w:val="clear" w:color="auto" w:fill="auto"/>
            <w:noWrap/>
            <w:vAlign w:val="center"/>
            <w:hideMark/>
          </w:tcPr>
          <w:p w14:paraId="4BF0B61B"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70</w:t>
            </w:r>
          </w:p>
        </w:tc>
        <w:tc>
          <w:tcPr>
            <w:tcW w:w="0" w:type="auto"/>
            <w:tcBorders>
              <w:top w:val="nil"/>
              <w:left w:val="nil"/>
              <w:right w:val="nil"/>
            </w:tcBorders>
            <w:shd w:val="clear" w:color="auto" w:fill="auto"/>
            <w:noWrap/>
            <w:vAlign w:val="center"/>
            <w:hideMark/>
          </w:tcPr>
          <w:p w14:paraId="6C86F928" w14:textId="77777777" w:rsidR="001E2A7E" w:rsidRPr="0049191D" w:rsidRDefault="001E2A7E" w:rsidP="00BE0FE1">
            <w:pPr>
              <w:spacing w:after="0" w:line="240" w:lineRule="auto"/>
              <w:jc w:val="right"/>
              <w:rPr>
                <w:rFonts w:eastAsia="Times New Roman" w:cs="Times New Roman"/>
                <w:color w:val="000000"/>
                <w:sz w:val="20"/>
                <w:szCs w:val="20"/>
              </w:rPr>
            </w:pPr>
          </w:p>
        </w:tc>
        <w:tc>
          <w:tcPr>
            <w:tcW w:w="0" w:type="auto"/>
            <w:tcBorders>
              <w:top w:val="nil"/>
              <w:left w:val="nil"/>
              <w:right w:val="nil"/>
            </w:tcBorders>
            <w:shd w:val="clear" w:color="auto" w:fill="auto"/>
            <w:noWrap/>
            <w:vAlign w:val="center"/>
            <w:hideMark/>
          </w:tcPr>
          <w:p w14:paraId="11115B16"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0</w:t>
            </w:r>
          </w:p>
        </w:tc>
        <w:tc>
          <w:tcPr>
            <w:tcW w:w="0" w:type="auto"/>
            <w:tcBorders>
              <w:top w:val="nil"/>
              <w:left w:val="nil"/>
              <w:right w:val="nil"/>
            </w:tcBorders>
            <w:shd w:val="clear" w:color="auto" w:fill="auto"/>
            <w:noWrap/>
            <w:vAlign w:val="center"/>
            <w:hideMark/>
          </w:tcPr>
          <w:p w14:paraId="61E00FAA" w14:textId="77777777" w:rsidR="001E2A7E" w:rsidRPr="0049191D" w:rsidRDefault="001E2A7E" w:rsidP="00BE0FE1">
            <w:pPr>
              <w:spacing w:after="0" w:line="240" w:lineRule="auto"/>
              <w:rPr>
                <w:rFonts w:eastAsia="Times New Roman" w:cs="Times New Roman"/>
                <w:color w:val="000000"/>
                <w:sz w:val="20"/>
                <w:szCs w:val="20"/>
              </w:rPr>
            </w:pPr>
          </w:p>
        </w:tc>
        <w:tc>
          <w:tcPr>
            <w:tcW w:w="0" w:type="auto"/>
            <w:tcBorders>
              <w:top w:val="nil"/>
              <w:left w:val="nil"/>
              <w:right w:val="nil"/>
            </w:tcBorders>
            <w:shd w:val="clear" w:color="auto" w:fill="auto"/>
            <w:noWrap/>
            <w:vAlign w:val="center"/>
            <w:hideMark/>
          </w:tcPr>
          <w:p w14:paraId="6BC5E132"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30</w:t>
            </w:r>
          </w:p>
        </w:tc>
        <w:tc>
          <w:tcPr>
            <w:tcW w:w="0" w:type="auto"/>
            <w:tcBorders>
              <w:top w:val="nil"/>
              <w:left w:val="nil"/>
              <w:right w:val="nil"/>
            </w:tcBorders>
            <w:shd w:val="clear" w:color="auto" w:fill="auto"/>
            <w:noWrap/>
            <w:vAlign w:val="center"/>
            <w:hideMark/>
          </w:tcPr>
          <w:p w14:paraId="215D1F58"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right w:val="nil"/>
            </w:tcBorders>
            <w:shd w:val="clear" w:color="auto" w:fill="auto"/>
            <w:noWrap/>
            <w:vAlign w:val="center"/>
            <w:hideMark/>
          </w:tcPr>
          <w:p w14:paraId="0C884744"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80</w:t>
            </w:r>
          </w:p>
        </w:tc>
        <w:tc>
          <w:tcPr>
            <w:tcW w:w="0" w:type="auto"/>
            <w:tcBorders>
              <w:top w:val="nil"/>
              <w:left w:val="nil"/>
              <w:right w:val="single" w:sz="4" w:space="0" w:color="auto"/>
            </w:tcBorders>
            <w:shd w:val="clear" w:color="auto" w:fill="auto"/>
            <w:noWrap/>
            <w:vAlign w:val="center"/>
            <w:hideMark/>
          </w:tcPr>
          <w:p w14:paraId="6322BC70" w14:textId="77777777" w:rsidR="001E2A7E" w:rsidRPr="0049191D" w:rsidRDefault="001E2A7E" w:rsidP="00BE0FE1">
            <w:pPr>
              <w:spacing w:after="0" w:line="240" w:lineRule="auto"/>
              <w:jc w:val="center"/>
              <w:rPr>
                <w:rFonts w:eastAsia="Times New Roman" w:cs="Times New Roman"/>
                <w:color w:val="000000"/>
                <w:sz w:val="20"/>
                <w:szCs w:val="20"/>
              </w:rPr>
            </w:pPr>
          </w:p>
        </w:tc>
        <w:tc>
          <w:tcPr>
            <w:tcW w:w="0" w:type="auto"/>
            <w:tcBorders>
              <w:top w:val="nil"/>
              <w:left w:val="single" w:sz="4" w:space="0" w:color="auto"/>
              <w:right w:val="nil"/>
            </w:tcBorders>
            <w:shd w:val="clear" w:color="auto" w:fill="auto"/>
            <w:noWrap/>
            <w:vAlign w:val="center"/>
            <w:hideMark/>
          </w:tcPr>
          <w:p w14:paraId="46A4127E" w14:textId="77777777" w:rsidR="001E2A7E" w:rsidRPr="00BE0FE1" w:rsidRDefault="001E2A7E" w:rsidP="00BE0FE1">
            <w:pPr>
              <w:spacing w:after="0" w:line="240" w:lineRule="auto"/>
              <w:jc w:val="right"/>
              <w:rPr>
                <w:rFonts w:eastAsia="Times New Roman" w:cs="Times New Roman"/>
                <w:i/>
                <w:sz w:val="20"/>
                <w:szCs w:val="20"/>
                <w:u w:val="single"/>
              </w:rPr>
            </w:pPr>
            <w:r w:rsidRPr="00BE0FE1">
              <w:rPr>
                <w:rFonts w:eastAsia="Times New Roman" w:cs="Times New Roman"/>
                <w:i/>
                <w:sz w:val="20"/>
                <w:szCs w:val="20"/>
                <w:u w:val="single"/>
              </w:rPr>
              <w:t>36</w:t>
            </w:r>
          </w:p>
        </w:tc>
        <w:tc>
          <w:tcPr>
            <w:tcW w:w="0" w:type="auto"/>
            <w:tcBorders>
              <w:top w:val="nil"/>
              <w:left w:val="nil"/>
              <w:right w:val="single" w:sz="4" w:space="0" w:color="auto"/>
            </w:tcBorders>
            <w:shd w:val="clear" w:color="auto" w:fill="auto"/>
            <w:noWrap/>
            <w:vAlign w:val="center"/>
            <w:hideMark/>
          </w:tcPr>
          <w:p w14:paraId="1F6644A4" w14:textId="77777777" w:rsidR="001E2A7E" w:rsidRPr="001E2A7E" w:rsidRDefault="001E2A7E" w:rsidP="00BE0FE1">
            <w:pPr>
              <w:spacing w:after="0" w:line="240" w:lineRule="auto"/>
              <w:jc w:val="center"/>
              <w:rPr>
                <w:rFonts w:eastAsia="Times New Roman" w:cs="Times New Roman"/>
                <w:sz w:val="20"/>
                <w:szCs w:val="20"/>
              </w:rPr>
            </w:pPr>
            <w:r w:rsidRPr="001E2A7E">
              <w:rPr>
                <w:rFonts w:eastAsia="Times New Roman" w:cs="Times New Roman"/>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640B64" w14:textId="77777777" w:rsidR="001E2A7E" w:rsidRPr="001E2A7E" w:rsidRDefault="001E2A7E" w:rsidP="00BE0FE1">
            <w:pPr>
              <w:spacing w:after="0" w:line="240" w:lineRule="auto"/>
              <w:rPr>
                <w:rFonts w:eastAsia="Times New Roman" w:cs="Times New Roman"/>
                <w:b/>
                <w:sz w:val="20"/>
                <w:szCs w:val="20"/>
              </w:rPr>
            </w:pPr>
            <w:r w:rsidRPr="001E2A7E">
              <w:rPr>
                <w:rFonts w:eastAsia="Times New Roman" w:cs="Times New Roman"/>
                <w:b/>
                <w:sz w:val="20"/>
                <w:szCs w:val="20"/>
              </w:rPr>
              <w:t>43</w:t>
            </w:r>
          </w:p>
        </w:tc>
        <w:tc>
          <w:tcPr>
            <w:tcW w:w="0" w:type="auto"/>
            <w:tcBorders>
              <w:top w:val="nil"/>
              <w:left w:val="single" w:sz="4" w:space="0" w:color="auto"/>
              <w:right w:val="nil"/>
            </w:tcBorders>
            <w:shd w:val="clear" w:color="auto" w:fill="auto"/>
            <w:noWrap/>
            <w:vAlign w:val="center"/>
            <w:hideMark/>
          </w:tcPr>
          <w:p w14:paraId="6615BD90" w14:textId="77777777" w:rsidR="001E2A7E" w:rsidRPr="0049191D" w:rsidRDefault="001E2A7E" w:rsidP="00BE0FE1">
            <w:pPr>
              <w:spacing w:after="0" w:line="240" w:lineRule="auto"/>
              <w:jc w:val="right"/>
              <w:rPr>
                <w:rFonts w:eastAsia="Times New Roman" w:cs="Times New Roman"/>
                <w:color w:val="000000"/>
                <w:sz w:val="20"/>
                <w:szCs w:val="20"/>
              </w:rPr>
            </w:pPr>
          </w:p>
        </w:tc>
        <w:tc>
          <w:tcPr>
            <w:tcW w:w="0" w:type="auto"/>
            <w:tcBorders>
              <w:top w:val="nil"/>
              <w:left w:val="nil"/>
              <w:right w:val="nil"/>
            </w:tcBorders>
            <w:shd w:val="clear" w:color="auto" w:fill="auto"/>
            <w:noWrap/>
            <w:vAlign w:val="center"/>
            <w:hideMark/>
          </w:tcPr>
          <w:p w14:paraId="6B162D07"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0</w:t>
            </w:r>
          </w:p>
        </w:tc>
        <w:tc>
          <w:tcPr>
            <w:tcW w:w="0" w:type="auto"/>
            <w:tcBorders>
              <w:top w:val="nil"/>
              <w:left w:val="nil"/>
              <w:right w:val="nil"/>
            </w:tcBorders>
            <w:shd w:val="clear" w:color="auto" w:fill="auto"/>
            <w:noWrap/>
            <w:vAlign w:val="center"/>
            <w:hideMark/>
          </w:tcPr>
          <w:p w14:paraId="4CCA5F14" w14:textId="77777777" w:rsidR="001E2A7E" w:rsidRPr="0049191D" w:rsidRDefault="001E2A7E" w:rsidP="00BE0FE1">
            <w:pPr>
              <w:spacing w:after="0" w:line="240" w:lineRule="auto"/>
              <w:rPr>
                <w:rFonts w:eastAsia="Times New Roman" w:cs="Times New Roman"/>
                <w:color w:val="000000"/>
                <w:sz w:val="20"/>
                <w:szCs w:val="20"/>
              </w:rPr>
            </w:pPr>
          </w:p>
        </w:tc>
        <w:tc>
          <w:tcPr>
            <w:tcW w:w="0" w:type="auto"/>
            <w:tcBorders>
              <w:top w:val="nil"/>
              <w:left w:val="nil"/>
              <w:right w:val="nil"/>
            </w:tcBorders>
            <w:shd w:val="clear" w:color="auto" w:fill="auto"/>
            <w:noWrap/>
            <w:vAlign w:val="center"/>
            <w:hideMark/>
          </w:tcPr>
          <w:p w14:paraId="0AAE4DB9"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57</w:t>
            </w:r>
          </w:p>
        </w:tc>
        <w:tc>
          <w:tcPr>
            <w:tcW w:w="0" w:type="auto"/>
            <w:tcBorders>
              <w:top w:val="nil"/>
              <w:left w:val="nil"/>
              <w:right w:val="nil"/>
            </w:tcBorders>
            <w:shd w:val="clear" w:color="auto" w:fill="auto"/>
            <w:noWrap/>
            <w:vAlign w:val="center"/>
            <w:hideMark/>
          </w:tcPr>
          <w:p w14:paraId="5BE8624F"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gridSpan w:val="2"/>
            <w:tcBorders>
              <w:top w:val="nil"/>
              <w:left w:val="nil"/>
              <w:right w:val="nil"/>
            </w:tcBorders>
            <w:shd w:val="clear" w:color="auto" w:fill="auto"/>
            <w:noWrap/>
            <w:vAlign w:val="center"/>
            <w:hideMark/>
          </w:tcPr>
          <w:p w14:paraId="7D106210"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64</w:t>
            </w:r>
          </w:p>
        </w:tc>
      </w:tr>
      <w:tr w:rsidR="001E2A7E" w:rsidRPr="0049191D" w14:paraId="546B6326" w14:textId="77777777" w:rsidTr="00BE0FE1">
        <w:trPr>
          <w:trHeight w:val="300"/>
        </w:trPr>
        <w:tc>
          <w:tcPr>
            <w:tcW w:w="0" w:type="auto"/>
            <w:tcBorders>
              <w:top w:val="nil"/>
              <w:left w:val="nil"/>
              <w:bottom w:val="single" w:sz="4" w:space="0" w:color="auto"/>
              <w:right w:val="nil"/>
            </w:tcBorders>
            <w:shd w:val="clear" w:color="auto" w:fill="auto"/>
            <w:vAlign w:val="center"/>
            <w:hideMark/>
          </w:tcPr>
          <w:p w14:paraId="1FFAD6E5"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Porous pavement</w:t>
            </w:r>
          </w:p>
        </w:tc>
        <w:tc>
          <w:tcPr>
            <w:tcW w:w="0" w:type="auto"/>
            <w:tcBorders>
              <w:top w:val="nil"/>
              <w:left w:val="nil"/>
              <w:bottom w:val="single" w:sz="4" w:space="0" w:color="auto"/>
              <w:right w:val="single" w:sz="4" w:space="0" w:color="auto"/>
            </w:tcBorders>
            <w:shd w:val="clear" w:color="auto" w:fill="auto"/>
            <w:vAlign w:val="center"/>
            <w:hideMark/>
          </w:tcPr>
          <w:p w14:paraId="7512E009"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23</w:t>
            </w:r>
          </w:p>
        </w:tc>
        <w:tc>
          <w:tcPr>
            <w:tcW w:w="0" w:type="auto"/>
            <w:tcBorders>
              <w:top w:val="nil"/>
              <w:left w:val="single" w:sz="4" w:space="0" w:color="auto"/>
              <w:bottom w:val="single" w:sz="4" w:space="0" w:color="auto"/>
              <w:right w:val="nil"/>
            </w:tcBorders>
            <w:shd w:val="clear" w:color="auto" w:fill="auto"/>
            <w:noWrap/>
            <w:vAlign w:val="center"/>
            <w:hideMark/>
          </w:tcPr>
          <w:p w14:paraId="7029B918"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0</w:t>
            </w:r>
          </w:p>
        </w:tc>
        <w:tc>
          <w:tcPr>
            <w:tcW w:w="0" w:type="auto"/>
            <w:tcBorders>
              <w:top w:val="nil"/>
              <w:left w:val="nil"/>
              <w:bottom w:val="single" w:sz="4" w:space="0" w:color="auto"/>
              <w:right w:val="nil"/>
            </w:tcBorders>
            <w:shd w:val="clear" w:color="auto" w:fill="auto"/>
            <w:noWrap/>
            <w:vAlign w:val="center"/>
            <w:hideMark/>
          </w:tcPr>
          <w:p w14:paraId="0BAEC96E"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single" w:sz="4" w:space="0" w:color="auto"/>
              <w:right w:val="nil"/>
            </w:tcBorders>
            <w:shd w:val="clear" w:color="auto" w:fill="auto"/>
            <w:noWrap/>
            <w:vAlign w:val="center"/>
            <w:hideMark/>
          </w:tcPr>
          <w:p w14:paraId="4B72303E"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80</w:t>
            </w:r>
          </w:p>
        </w:tc>
        <w:tc>
          <w:tcPr>
            <w:tcW w:w="0" w:type="auto"/>
            <w:tcBorders>
              <w:top w:val="nil"/>
              <w:left w:val="nil"/>
              <w:bottom w:val="single" w:sz="4" w:space="0" w:color="auto"/>
              <w:right w:val="nil"/>
            </w:tcBorders>
            <w:shd w:val="clear" w:color="auto" w:fill="auto"/>
            <w:noWrap/>
            <w:vAlign w:val="center"/>
            <w:hideMark/>
          </w:tcPr>
          <w:p w14:paraId="76B18599"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5</w:t>
            </w:r>
          </w:p>
        </w:tc>
        <w:tc>
          <w:tcPr>
            <w:tcW w:w="0" w:type="auto"/>
            <w:tcBorders>
              <w:top w:val="nil"/>
              <w:left w:val="nil"/>
              <w:bottom w:val="single" w:sz="4" w:space="0" w:color="auto"/>
              <w:right w:val="nil"/>
            </w:tcBorders>
            <w:shd w:val="clear" w:color="auto" w:fill="auto"/>
            <w:noWrap/>
            <w:vAlign w:val="center"/>
            <w:hideMark/>
          </w:tcPr>
          <w:p w14:paraId="135F3EF0"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single" w:sz="4" w:space="0" w:color="auto"/>
              <w:right w:val="nil"/>
            </w:tcBorders>
            <w:shd w:val="clear" w:color="auto" w:fill="auto"/>
            <w:noWrap/>
            <w:vAlign w:val="center"/>
            <w:hideMark/>
          </w:tcPr>
          <w:p w14:paraId="47FE3682"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90</w:t>
            </w:r>
          </w:p>
        </w:tc>
        <w:tc>
          <w:tcPr>
            <w:tcW w:w="0" w:type="auto"/>
            <w:tcBorders>
              <w:top w:val="nil"/>
              <w:left w:val="nil"/>
              <w:bottom w:val="single" w:sz="4" w:space="0" w:color="auto"/>
              <w:right w:val="nil"/>
            </w:tcBorders>
            <w:shd w:val="clear" w:color="auto" w:fill="auto"/>
            <w:noWrap/>
            <w:vAlign w:val="center"/>
            <w:hideMark/>
          </w:tcPr>
          <w:p w14:paraId="7E7DF157"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5</w:t>
            </w:r>
          </w:p>
        </w:tc>
        <w:tc>
          <w:tcPr>
            <w:tcW w:w="0" w:type="auto"/>
            <w:tcBorders>
              <w:top w:val="nil"/>
              <w:left w:val="nil"/>
              <w:bottom w:val="single" w:sz="4" w:space="0" w:color="auto"/>
              <w:right w:val="nil"/>
            </w:tcBorders>
            <w:shd w:val="clear" w:color="auto" w:fill="auto"/>
            <w:noWrap/>
            <w:vAlign w:val="center"/>
            <w:hideMark/>
          </w:tcPr>
          <w:p w14:paraId="40A087D3"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single" w:sz="4" w:space="0" w:color="auto"/>
              <w:right w:val="nil"/>
            </w:tcBorders>
            <w:shd w:val="clear" w:color="auto" w:fill="auto"/>
            <w:noWrap/>
            <w:vAlign w:val="center"/>
            <w:hideMark/>
          </w:tcPr>
          <w:p w14:paraId="69876ECF"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20</w:t>
            </w:r>
          </w:p>
        </w:tc>
        <w:tc>
          <w:tcPr>
            <w:tcW w:w="0" w:type="auto"/>
            <w:tcBorders>
              <w:top w:val="nil"/>
              <w:left w:val="nil"/>
              <w:bottom w:val="single" w:sz="4" w:space="0" w:color="auto"/>
              <w:right w:val="single" w:sz="4" w:space="0" w:color="auto"/>
            </w:tcBorders>
            <w:shd w:val="clear" w:color="auto" w:fill="auto"/>
            <w:noWrap/>
            <w:vAlign w:val="center"/>
            <w:hideMark/>
          </w:tcPr>
          <w:p w14:paraId="0BB2EE25" w14:textId="77777777" w:rsidR="001E2A7E" w:rsidRPr="0049191D" w:rsidRDefault="001E2A7E" w:rsidP="00BE0FE1">
            <w:pPr>
              <w:spacing w:after="0" w:line="240" w:lineRule="auto"/>
              <w:jc w:val="center"/>
              <w:rPr>
                <w:rFonts w:eastAsia="Times New Roman" w:cs="Times New Roman"/>
                <w:color w:val="000000"/>
                <w:sz w:val="20"/>
                <w:szCs w:val="20"/>
              </w:rPr>
            </w:pPr>
          </w:p>
        </w:tc>
        <w:tc>
          <w:tcPr>
            <w:tcW w:w="0" w:type="auto"/>
            <w:tcBorders>
              <w:top w:val="nil"/>
              <w:left w:val="single" w:sz="4" w:space="0" w:color="auto"/>
              <w:bottom w:val="single" w:sz="4" w:space="0" w:color="auto"/>
              <w:right w:val="nil"/>
            </w:tcBorders>
            <w:shd w:val="clear" w:color="auto" w:fill="auto"/>
            <w:noWrap/>
            <w:vAlign w:val="center"/>
            <w:hideMark/>
          </w:tcPr>
          <w:p w14:paraId="6A66A6FA" w14:textId="2C422CF6" w:rsidR="001E2A7E" w:rsidRPr="00BE0FE1" w:rsidRDefault="00531482" w:rsidP="00BE0FE1">
            <w:pPr>
              <w:spacing w:after="0" w:line="240" w:lineRule="auto"/>
              <w:jc w:val="right"/>
              <w:rPr>
                <w:rFonts w:eastAsia="Times New Roman" w:cs="Times New Roman"/>
                <w:i/>
                <w:sz w:val="20"/>
                <w:szCs w:val="20"/>
                <w:u w:val="single"/>
              </w:rPr>
            </w:pPr>
            <w:r>
              <w:rPr>
                <w:rFonts w:eastAsia="Times New Roman" w:cs="Times New Roman"/>
                <w:i/>
                <w:sz w:val="20"/>
                <w:szCs w:val="20"/>
                <w:u w:val="single"/>
              </w:rPr>
              <w:t>26</w:t>
            </w:r>
          </w:p>
        </w:tc>
        <w:tc>
          <w:tcPr>
            <w:tcW w:w="0" w:type="auto"/>
            <w:tcBorders>
              <w:top w:val="nil"/>
              <w:left w:val="nil"/>
              <w:bottom w:val="single" w:sz="4" w:space="0" w:color="auto"/>
              <w:right w:val="single" w:sz="4" w:space="0" w:color="auto"/>
            </w:tcBorders>
            <w:shd w:val="clear" w:color="auto" w:fill="auto"/>
            <w:noWrap/>
            <w:vAlign w:val="center"/>
            <w:hideMark/>
          </w:tcPr>
          <w:p w14:paraId="7F20C518" w14:textId="77777777" w:rsidR="001E2A7E" w:rsidRPr="001E2A7E" w:rsidRDefault="001E2A7E" w:rsidP="00BE0FE1">
            <w:pPr>
              <w:spacing w:after="0" w:line="240" w:lineRule="auto"/>
              <w:jc w:val="center"/>
              <w:rPr>
                <w:rFonts w:eastAsia="Times New Roman" w:cs="Times New Roman"/>
                <w:sz w:val="20"/>
                <w:szCs w:val="20"/>
              </w:rPr>
            </w:pPr>
            <w:r w:rsidRPr="001E2A7E">
              <w:rPr>
                <w:rFonts w:eastAsia="Times New Roman" w:cs="Times New Roman"/>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3628B9" w14:textId="77777777" w:rsidR="001E2A7E" w:rsidRPr="001E2A7E" w:rsidRDefault="001E2A7E" w:rsidP="00BE0FE1">
            <w:pPr>
              <w:spacing w:after="0" w:line="240" w:lineRule="auto"/>
              <w:rPr>
                <w:rFonts w:eastAsia="Times New Roman" w:cs="Times New Roman"/>
                <w:b/>
                <w:sz w:val="20"/>
                <w:szCs w:val="20"/>
              </w:rPr>
            </w:pPr>
            <w:r w:rsidRPr="001E2A7E">
              <w:rPr>
                <w:rFonts w:eastAsia="Times New Roman" w:cs="Times New Roman"/>
                <w:b/>
                <w:sz w:val="20"/>
                <w:szCs w:val="20"/>
              </w:rPr>
              <w:t>44</w:t>
            </w:r>
          </w:p>
        </w:tc>
        <w:tc>
          <w:tcPr>
            <w:tcW w:w="0" w:type="auto"/>
            <w:tcBorders>
              <w:top w:val="nil"/>
              <w:left w:val="single" w:sz="4" w:space="0" w:color="auto"/>
              <w:bottom w:val="single" w:sz="4" w:space="0" w:color="auto"/>
              <w:right w:val="nil"/>
            </w:tcBorders>
            <w:shd w:val="clear" w:color="auto" w:fill="auto"/>
            <w:noWrap/>
            <w:vAlign w:val="center"/>
            <w:hideMark/>
          </w:tcPr>
          <w:p w14:paraId="63C5168C"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45</w:t>
            </w:r>
          </w:p>
        </w:tc>
        <w:tc>
          <w:tcPr>
            <w:tcW w:w="0" w:type="auto"/>
            <w:tcBorders>
              <w:top w:val="nil"/>
              <w:left w:val="nil"/>
              <w:bottom w:val="single" w:sz="4" w:space="0" w:color="auto"/>
              <w:right w:val="nil"/>
            </w:tcBorders>
            <w:shd w:val="clear" w:color="auto" w:fill="auto"/>
            <w:noWrap/>
            <w:vAlign w:val="center"/>
            <w:hideMark/>
          </w:tcPr>
          <w:p w14:paraId="1AFEF4CB"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single" w:sz="4" w:space="0" w:color="auto"/>
              <w:right w:val="nil"/>
            </w:tcBorders>
            <w:shd w:val="clear" w:color="auto" w:fill="auto"/>
            <w:noWrap/>
            <w:vAlign w:val="center"/>
            <w:hideMark/>
          </w:tcPr>
          <w:p w14:paraId="4201D3DB"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63</w:t>
            </w:r>
          </w:p>
        </w:tc>
        <w:tc>
          <w:tcPr>
            <w:tcW w:w="0" w:type="auto"/>
            <w:tcBorders>
              <w:top w:val="nil"/>
              <w:left w:val="nil"/>
              <w:bottom w:val="single" w:sz="4" w:space="0" w:color="auto"/>
              <w:right w:val="nil"/>
            </w:tcBorders>
            <w:shd w:val="clear" w:color="auto" w:fill="auto"/>
            <w:noWrap/>
            <w:vAlign w:val="center"/>
            <w:hideMark/>
          </w:tcPr>
          <w:p w14:paraId="5B2956AB" w14:textId="77777777" w:rsidR="001E2A7E" w:rsidRPr="0049191D" w:rsidRDefault="001E2A7E" w:rsidP="00BE0FE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10</w:t>
            </w:r>
          </w:p>
        </w:tc>
        <w:tc>
          <w:tcPr>
            <w:tcW w:w="0" w:type="auto"/>
            <w:tcBorders>
              <w:top w:val="nil"/>
              <w:left w:val="nil"/>
              <w:bottom w:val="single" w:sz="4" w:space="0" w:color="auto"/>
              <w:right w:val="nil"/>
            </w:tcBorders>
            <w:shd w:val="clear" w:color="auto" w:fill="auto"/>
            <w:noWrap/>
            <w:vAlign w:val="center"/>
            <w:hideMark/>
          </w:tcPr>
          <w:p w14:paraId="5BEEBD5B"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gridSpan w:val="2"/>
            <w:tcBorders>
              <w:top w:val="nil"/>
              <w:left w:val="nil"/>
              <w:bottom w:val="single" w:sz="4" w:space="0" w:color="auto"/>
              <w:right w:val="nil"/>
            </w:tcBorders>
            <w:shd w:val="clear" w:color="auto" w:fill="auto"/>
            <w:noWrap/>
            <w:vAlign w:val="center"/>
            <w:hideMark/>
          </w:tcPr>
          <w:p w14:paraId="70E320BA" w14:textId="77777777" w:rsidR="001E2A7E" w:rsidRPr="0049191D" w:rsidRDefault="001E2A7E" w:rsidP="00BE0FE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13</w:t>
            </w:r>
          </w:p>
        </w:tc>
      </w:tr>
      <w:tr w:rsidR="001E2A7E" w:rsidRPr="0049191D" w14:paraId="213BEAF9" w14:textId="77777777" w:rsidTr="00BE0FE1">
        <w:trPr>
          <w:gridAfter w:val="1"/>
          <w:trHeight w:val="300"/>
        </w:trPr>
        <w:tc>
          <w:tcPr>
            <w:tcW w:w="0" w:type="auto"/>
            <w:gridSpan w:val="21"/>
            <w:tcBorders>
              <w:top w:val="single" w:sz="4" w:space="0" w:color="auto"/>
              <w:left w:val="nil"/>
              <w:right w:val="nil"/>
            </w:tcBorders>
            <w:shd w:val="clear" w:color="auto" w:fill="auto"/>
            <w:vAlign w:val="center"/>
          </w:tcPr>
          <w:p w14:paraId="36C79214" w14:textId="77777777" w:rsidR="001E2A7E" w:rsidRPr="0049191D" w:rsidRDefault="001E2A7E" w:rsidP="00BE0FE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*calculation includes at least one model estimate</w:t>
            </w:r>
          </w:p>
        </w:tc>
      </w:tr>
    </w:tbl>
    <w:p w14:paraId="2A2D2856" w14:textId="325A2E7E" w:rsidR="008D20B5" w:rsidRPr="008D20B5" w:rsidRDefault="00936141" w:rsidP="008D20B5">
      <w:pPr>
        <w:spacing w:line="480" w:lineRule="auto"/>
        <w:rPr>
          <w:rFonts w:cs="Times New Roman"/>
          <w:i/>
          <w:szCs w:val="24"/>
        </w:rPr>
      </w:pPr>
      <w:commentRangeStart w:id="26"/>
      <w:r>
        <w:rPr>
          <w:rFonts w:cs="Times New Roman"/>
          <w:b/>
          <w:szCs w:val="24"/>
        </w:rPr>
        <w:t>Table II</w:t>
      </w:r>
      <w:r w:rsidR="001E2A7E" w:rsidRPr="0049191D">
        <w:rPr>
          <w:rFonts w:cs="Times New Roman"/>
          <w:szCs w:val="24"/>
        </w:rPr>
        <w:t xml:space="preserve"> </w:t>
      </w:r>
      <w:commentRangeEnd w:id="26"/>
      <w:r w:rsidR="007E6010">
        <w:rPr>
          <w:rStyle w:val="CommentReference"/>
          <w:rFonts w:ascii="Times" w:eastAsia="Times New Roman" w:hAnsi="Times" w:cs="Times New Roman"/>
        </w:rPr>
        <w:commentReference w:id="26"/>
      </w:r>
      <w:r w:rsidR="001E2A7E" w:rsidRPr="0049191D">
        <w:rPr>
          <w:rFonts w:cs="Times New Roman"/>
          <w:b/>
          <w:szCs w:val="24"/>
        </w:rPr>
        <w:t>Diagnostic operational ranges for engineered stormwater systems.</w:t>
      </w:r>
      <w:r w:rsidR="001E2A7E" w:rsidRPr="0049191D">
        <w:rPr>
          <w:rFonts w:cs="Times New Roman"/>
          <w:i/>
          <w:szCs w:val="24"/>
        </w:rPr>
        <w:t xml:space="preserve"> Estimates of short-term operational range for each engineered system, calculated as the 5</w:t>
      </w:r>
      <w:r w:rsidR="001E2A7E" w:rsidRPr="0049191D">
        <w:rPr>
          <w:rFonts w:cs="Times New Roman"/>
          <w:i/>
          <w:szCs w:val="24"/>
          <w:vertAlign w:val="superscript"/>
        </w:rPr>
        <w:t>th</w:t>
      </w:r>
      <w:r w:rsidR="001E2A7E" w:rsidRPr="0049191D">
        <w:rPr>
          <w:rFonts w:cs="Times New Roman"/>
          <w:i/>
          <w:szCs w:val="24"/>
        </w:rPr>
        <w:t xml:space="preserve"> and 95</w:t>
      </w:r>
      <w:r w:rsidR="001E2A7E" w:rsidRPr="0049191D">
        <w:rPr>
          <w:rFonts w:cs="Times New Roman"/>
          <w:i/>
          <w:szCs w:val="24"/>
          <w:vertAlign w:val="superscript"/>
        </w:rPr>
        <w:t>th</w:t>
      </w:r>
      <w:r w:rsidR="001E2A7E" w:rsidRPr="0049191D">
        <w:rPr>
          <w:rFonts w:cs="Times New Roman"/>
          <w:i/>
          <w:szCs w:val="24"/>
        </w:rPr>
        <w:t xml:space="preserve"> quantile of the dataset, rounded to the nearest 5</w:t>
      </w:r>
      <w:r w:rsidR="001E2A7E" w:rsidRPr="0049191D">
        <w:rPr>
          <w:rFonts w:cs="Times New Roman"/>
          <w:i/>
          <w:szCs w:val="24"/>
          <w:vertAlign w:val="superscript"/>
        </w:rPr>
        <w:t>th</w:t>
      </w:r>
      <w:r w:rsidR="001E2A7E" w:rsidRPr="0049191D">
        <w:rPr>
          <w:rFonts w:cs="Times New Roman"/>
          <w:i/>
          <w:szCs w:val="24"/>
        </w:rPr>
        <w:t xml:space="preserve"> percentile. Estimates of long-term performance, which is the 5</w:t>
      </w:r>
      <w:r w:rsidR="001E2A7E" w:rsidRPr="0049191D">
        <w:rPr>
          <w:rFonts w:cs="Times New Roman"/>
          <w:i/>
          <w:szCs w:val="24"/>
          <w:vertAlign w:val="superscript"/>
        </w:rPr>
        <w:t>th</w:t>
      </w:r>
      <w:r w:rsidR="001E2A7E" w:rsidRPr="0049191D">
        <w:rPr>
          <w:rFonts w:cs="Times New Roman"/>
          <w:i/>
          <w:szCs w:val="24"/>
        </w:rPr>
        <w:t xml:space="preserve"> and 95</w:t>
      </w:r>
      <w:r w:rsidR="001E2A7E" w:rsidRPr="0049191D">
        <w:rPr>
          <w:rFonts w:cs="Times New Roman"/>
          <w:i/>
          <w:szCs w:val="24"/>
          <w:vertAlign w:val="superscript"/>
        </w:rPr>
        <w:t>th</w:t>
      </w:r>
      <w:r w:rsidR="001E2A7E" w:rsidRPr="0049191D">
        <w:rPr>
          <w:rFonts w:cs="Times New Roman"/>
          <w:i/>
          <w:szCs w:val="24"/>
        </w:rPr>
        <w:t xml:space="preserve"> percentile confidence interval range about the calculated mean, estimated by resampling the distribution of means 1000 times and rounding to the nearest percentile. Confidence intervals and quantiles were calculated for each loss variable se</w:t>
      </w:r>
      <w:r w:rsidR="001E2A7E">
        <w:rPr>
          <w:rFonts w:cs="Times New Roman"/>
          <w:i/>
          <w:szCs w:val="24"/>
        </w:rPr>
        <w:t>parately and may not sum to 100.</w:t>
      </w:r>
      <w:r w:rsidR="00BE0FE1">
        <w:rPr>
          <w:rFonts w:cs="Times New Roman"/>
          <w:szCs w:val="24"/>
        </w:rPr>
        <w:t xml:space="preserve"> </w:t>
      </w:r>
      <w:r w:rsidR="00BE0FE1">
        <w:rPr>
          <w:rFonts w:cs="Times New Roman"/>
          <w:b/>
          <w:szCs w:val="24"/>
        </w:rPr>
        <w:t>Bold values</w:t>
      </w:r>
      <w:r w:rsidR="00BE0FE1">
        <w:rPr>
          <w:rFonts w:cs="Times New Roman"/>
          <w:szCs w:val="24"/>
        </w:rPr>
        <w:t xml:space="preserve"> </w:t>
      </w:r>
      <w:r w:rsidR="00BE0FE1">
        <w:rPr>
          <w:rFonts w:cs="Times New Roman"/>
          <w:i/>
          <w:szCs w:val="24"/>
        </w:rPr>
        <w:t>represent worst-case performance scenario</w:t>
      </w:r>
      <w:r w:rsidR="00531482">
        <w:rPr>
          <w:rFonts w:cs="Times New Roman"/>
          <w:i/>
          <w:szCs w:val="24"/>
        </w:rPr>
        <w:t>s</w:t>
      </w:r>
      <w:r w:rsidR="00BE0FE1">
        <w:rPr>
          <w:rFonts w:cs="Times New Roman"/>
          <w:i/>
          <w:szCs w:val="24"/>
        </w:rPr>
        <w:t xml:space="preserve">, </w:t>
      </w:r>
      <w:r w:rsidR="00BE0FE1">
        <w:rPr>
          <w:rFonts w:cs="Times New Roman"/>
          <w:i/>
          <w:szCs w:val="24"/>
          <w:u w:val="single"/>
        </w:rPr>
        <w:t>underlined values</w:t>
      </w:r>
      <w:r w:rsidR="00BE0FE1">
        <w:rPr>
          <w:rFonts w:cs="Times New Roman"/>
          <w:szCs w:val="24"/>
        </w:rPr>
        <w:t xml:space="preserve"> </w:t>
      </w:r>
      <w:r w:rsidR="00BE0FE1">
        <w:rPr>
          <w:rFonts w:cs="Times New Roman"/>
          <w:i/>
          <w:szCs w:val="24"/>
        </w:rPr>
        <w:t>represent good performance design benchmarks.</w:t>
      </w:r>
      <w:r w:rsidR="008D20B5">
        <w:rPr>
          <w:rFonts w:cs="Times New Roman"/>
          <w:szCs w:val="24"/>
        </w:rPr>
        <w:br w:type="page"/>
      </w:r>
    </w:p>
    <w:p w14:paraId="24507E9E" w14:textId="7FFD0EC9" w:rsidR="004D2DB1" w:rsidRDefault="004D2DB1" w:rsidP="004D2DB1">
      <w:pPr>
        <w:pStyle w:val="Heading1"/>
        <w:rPr>
          <w:rFonts w:ascii="Times New Roman" w:hAnsi="Times New Roman" w:cs="Times New Roman"/>
          <w:sz w:val="24"/>
          <w:szCs w:val="24"/>
        </w:rPr>
      </w:pPr>
      <w:r>
        <w:rPr>
          <w:rFonts w:ascii="Times New Roman" w:hAnsi="Times New Roman" w:cs="Times New Roman"/>
          <w:sz w:val="24"/>
          <w:szCs w:val="24"/>
        </w:rPr>
        <w:lastRenderedPageBreak/>
        <w:t>Figure</w:t>
      </w:r>
      <w:r w:rsidR="007C187F">
        <w:rPr>
          <w:rFonts w:ascii="Times New Roman" w:hAnsi="Times New Roman" w:cs="Times New Roman"/>
          <w:sz w:val="24"/>
          <w:szCs w:val="24"/>
        </w:rPr>
        <w:t xml:space="preserve"> Captions</w:t>
      </w:r>
    </w:p>
    <w:p w14:paraId="5D3DD21D" w14:textId="6B8DFF8B" w:rsidR="0083378C" w:rsidRPr="0083378C" w:rsidRDefault="0083378C" w:rsidP="0083378C">
      <w:pPr>
        <w:pStyle w:val="Heading2"/>
        <w:rPr>
          <w:rFonts w:ascii="Times New Roman" w:hAnsi="Times New Roman" w:cs="Times New Roman"/>
        </w:rPr>
      </w:pPr>
      <w:r>
        <w:rPr>
          <w:rFonts w:ascii="Times New Roman" w:hAnsi="Times New Roman" w:cs="Times New Roman"/>
        </w:rPr>
        <w:t>Captions for Article</w:t>
      </w:r>
      <w:r w:rsidR="00EB0CFD">
        <w:rPr>
          <w:rFonts w:ascii="Times New Roman" w:hAnsi="Times New Roman" w:cs="Times New Roman"/>
        </w:rPr>
        <w:t xml:space="preserve"> Figures</w:t>
      </w:r>
    </w:p>
    <w:p w14:paraId="3E75590F" w14:textId="1C89329E" w:rsidR="00623A33" w:rsidRPr="00623A33" w:rsidRDefault="00623A33" w:rsidP="00623A33">
      <w:pPr>
        <w:spacing w:line="480" w:lineRule="auto"/>
        <w:rPr>
          <w:rFonts w:cs="Times New Roman"/>
          <w:szCs w:val="24"/>
        </w:rPr>
      </w:pPr>
      <w:r w:rsidRPr="0049191D">
        <w:rPr>
          <w:rFonts w:cs="Times New Roman"/>
          <w:b/>
          <w:noProof/>
          <w:szCs w:val="24"/>
        </w:rPr>
        <w:t>Figure 1</w:t>
      </w:r>
      <w:r w:rsidRPr="0049191D">
        <w:rPr>
          <w:rFonts w:cs="Times New Roman"/>
          <w:i/>
          <w:noProof/>
          <w:szCs w:val="24"/>
        </w:rPr>
        <w:t xml:space="preserve"> Comparative variability in hydrologic performance of natural wetlands and lakes (n = 21 wetlands and 13 lakes) with data reported for eight constructed wetlands (n = 34 annual or greater measurements). Results from two modeling efforts were used to estimate modeled water budgets in natural wetlands (n = 5 model estimates) and constructed wetlands (n = 2 model estimates). Data compiled from </w:t>
      </w:r>
      <w:r w:rsidRPr="0049191D">
        <w:rPr>
          <w:rFonts w:cs="Times New Roman"/>
          <w:i/>
          <w:szCs w:val="24"/>
        </w:rPr>
        <w:t>Crisp 1966, Hemond 1980, Hey et al. 1994, Lent et al. 1997, Daniels et al. 2000, Choi and Harvey 2000, Nungesser and Chimney 2006, Strosnider et al. 2007, Caldwell et al. 2007, Ayub et al. 2010, Mitsch et al. 2014</w:t>
      </w:r>
      <w:r w:rsidRPr="0049191D">
        <w:rPr>
          <w:rFonts w:cs="Times New Roman"/>
          <w:i/>
          <w:noProof/>
          <w:szCs w:val="24"/>
        </w:rPr>
        <w:t>.</w:t>
      </w:r>
      <w:r>
        <w:rPr>
          <w:rFonts w:cs="Times New Roman"/>
          <w:szCs w:val="24"/>
        </w:rPr>
        <w:t xml:space="preserve"> </w:t>
      </w:r>
    </w:p>
    <w:p w14:paraId="3D659E59" w14:textId="77777777" w:rsidR="008D20B5" w:rsidRDefault="00113EB5" w:rsidP="00623A33">
      <w:pPr>
        <w:spacing w:line="480" w:lineRule="auto"/>
        <w:rPr>
          <w:rFonts w:cs="Times New Roman"/>
          <w:noProof/>
          <w:szCs w:val="24"/>
        </w:rPr>
      </w:pPr>
      <w:r>
        <w:rPr>
          <w:rFonts w:cs="Times New Roman"/>
          <w:b/>
          <w:noProof/>
          <w:szCs w:val="24"/>
        </w:rPr>
        <w:t>Figure 2</w:t>
      </w:r>
      <w:r w:rsidR="001E2A7E" w:rsidRPr="0049191D">
        <w:rPr>
          <w:rFonts w:cs="Times New Roman"/>
          <w:i/>
          <w:noProof/>
          <w:szCs w:val="24"/>
        </w:rPr>
        <w:t xml:space="preserve"> Cumulative wat</w:t>
      </w:r>
      <w:r w:rsidR="00D23D8B">
        <w:rPr>
          <w:rFonts w:cs="Times New Roman"/>
          <w:i/>
          <w:noProof/>
          <w:szCs w:val="24"/>
        </w:rPr>
        <w:t xml:space="preserve">er budgets for </w:t>
      </w:r>
      <w:r w:rsidR="001E2A7E" w:rsidRPr="0049191D">
        <w:rPr>
          <w:rFonts w:cs="Times New Roman"/>
          <w:i/>
          <w:noProof/>
          <w:szCs w:val="24"/>
        </w:rPr>
        <w:t xml:space="preserve">seven retention ponds and modeled wet pond performance in Austin, Texas for 1953 and 1956 (n = 9). Symbol color represents measured or estimated hydraulic retention times calculated from basin volume and average pond influx per day. Data compiled from </w:t>
      </w:r>
      <w:r w:rsidR="001E2A7E" w:rsidRPr="0049191D">
        <w:rPr>
          <w:rFonts w:cs="Times New Roman"/>
          <w:i/>
          <w:szCs w:val="24"/>
        </w:rPr>
        <w:t>Harper et al. 2003, Teague and Rushton 2005, Hartigan and Kelly 2009, Harper 2010a, 2010b, 2010c, 2011</w:t>
      </w:r>
      <w:r w:rsidR="001E2A7E" w:rsidRPr="0049191D">
        <w:rPr>
          <w:rFonts w:cs="Times New Roman"/>
          <w:noProof/>
          <w:szCs w:val="24"/>
        </w:rPr>
        <w:t>.</w:t>
      </w:r>
    </w:p>
    <w:p w14:paraId="1510410F" w14:textId="66E502EB" w:rsidR="00623A33" w:rsidRPr="008D20B5" w:rsidRDefault="00113EB5" w:rsidP="00623A33">
      <w:pPr>
        <w:spacing w:line="480" w:lineRule="auto"/>
        <w:rPr>
          <w:rFonts w:cs="Times New Roman"/>
          <w:i/>
          <w:noProof/>
          <w:szCs w:val="24"/>
        </w:rPr>
      </w:pPr>
      <w:r>
        <w:rPr>
          <w:rFonts w:cs="Times New Roman"/>
          <w:b/>
          <w:noProof/>
          <w:szCs w:val="24"/>
        </w:rPr>
        <w:t>Figure 3</w:t>
      </w:r>
      <w:r w:rsidR="001E2A7E" w:rsidRPr="0049191D">
        <w:rPr>
          <w:rFonts w:cs="Times New Roman"/>
          <w:i/>
          <w:noProof/>
          <w:szCs w:val="24"/>
        </w:rPr>
        <w:t xml:space="preserve"> Circles display cumulative water budgets from gravity-fed detention ponds (n=2) and pump-fed detention ponds (n=4, two annual measurements for two ponds), a Green-Ampt detention infiltration model (n=1) and constructed wetland systems that report having detention facilities (n = 3). Crosses show the single-event or monthly retention variation for the same detention systems (n = 48). Data complied from </w:t>
      </w:r>
      <w:r w:rsidR="001E2A7E" w:rsidRPr="0049191D">
        <w:rPr>
          <w:rFonts w:cs="Times New Roman"/>
          <w:i/>
          <w:szCs w:val="24"/>
        </w:rPr>
        <w:t>Harper et al. 1999, 2002, Daniels et al. 2000, Emerson 2003, Ayub et al. 2010, Shukla et al. 2015</w:t>
      </w:r>
      <w:r w:rsidR="001E2A7E" w:rsidRPr="0049191D">
        <w:rPr>
          <w:rFonts w:cs="Times New Roman"/>
          <w:i/>
          <w:noProof/>
          <w:szCs w:val="24"/>
        </w:rPr>
        <w:t>.</w:t>
      </w:r>
      <w:r w:rsidR="00623A33" w:rsidRPr="0049191D">
        <w:rPr>
          <w:rFonts w:cs="Times New Roman"/>
          <w:b/>
          <w:noProof/>
          <w:szCs w:val="24"/>
        </w:rPr>
        <w:t xml:space="preserve"> </w:t>
      </w:r>
    </w:p>
    <w:p w14:paraId="7586DDF9" w14:textId="49CE3F2F" w:rsidR="00623A33" w:rsidRDefault="00CC5D11" w:rsidP="00623A33">
      <w:pPr>
        <w:spacing w:line="480" w:lineRule="auto"/>
        <w:rPr>
          <w:rFonts w:cs="Times New Roman"/>
          <w:szCs w:val="24"/>
        </w:rPr>
      </w:pPr>
      <w:r>
        <w:rPr>
          <w:rFonts w:cs="Times New Roman"/>
          <w:b/>
          <w:noProof/>
          <w:szCs w:val="24"/>
        </w:rPr>
        <w:t>Figure 4</w:t>
      </w:r>
      <w:r w:rsidR="00623A33" w:rsidRPr="0049191D">
        <w:rPr>
          <w:rFonts w:cs="Times New Roman"/>
          <w:noProof/>
          <w:szCs w:val="24"/>
        </w:rPr>
        <w:t xml:space="preserve"> </w:t>
      </w:r>
      <w:r w:rsidR="00623A33" w:rsidRPr="0049191D">
        <w:rPr>
          <w:rFonts w:cs="Times New Roman"/>
          <w:i/>
          <w:noProof/>
          <w:szCs w:val="24"/>
        </w:rPr>
        <w:t xml:space="preserve">Water budgets for three lysimeters in Pennsylvania (green), a pair of lined and unlined cells with underdrains from North Carolina (light and dark blue), measurements from two sets of undersized, unlined retrofits with underdrains in Ohio (pink), and two unlined cells from </w:t>
      </w:r>
      <w:r w:rsidR="00623A33" w:rsidRPr="0049191D">
        <w:rPr>
          <w:rFonts w:cs="Times New Roman"/>
          <w:i/>
          <w:noProof/>
          <w:szCs w:val="24"/>
        </w:rPr>
        <w:lastRenderedPageBreak/>
        <w:t xml:space="preserve">Nebraska with ET fraction estimated using the Penman-Monteith method (yellow). Several shorter-term estimates from the same locations are also presented (blue crosses, n = 59), along with calculated estimates using volumetric moisture content constraints (black boxes, n = 6) and a DRAINMOD estimate with very low ET (orange box, n=1). Data from </w:t>
      </w:r>
      <w:r w:rsidR="00623A33" w:rsidRPr="0049191D">
        <w:rPr>
          <w:rFonts w:cs="Times New Roman"/>
          <w:i/>
          <w:szCs w:val="24"/>
        </w:rPr>
        <w:t>Pitt et al. 2007, Li et al. 2009, Wardynski et al. 2011, Kosmerl 2012, Hess 2014, Strauch et al. 2016</w:t>
      </w:r>
      <w:r w:rsidR="00623A33" w:rsidRPr="0049191D">
        <w:rPr>
          <w:rFonts w:cs="Times New Roman"/>
          <w:i/>
          <w:noProof/>
          <w:szCs w:val="24"/>
        </w:rPr>
        <w:t>.</w:t>
      </w:r>
    </w:p>
    <w:p w14:paraId="17B55468" w14:textId="1E9FB666" w:rsidR="00623A33" w:rsidRPr="00623A33" w:rsidRDefault="00623A33" w:rsidP="00623A33">
      <w:pPr>
        <w:spacing w:line="480" w:lineRule="auto"/>
        <w:rPr>
          <w:rFonts w:cs="Times New Roman"/>
          <w:i/>
          <w:szCs w:val="24"/>
        </w:rPr>
      </w:pPr>
      <w:r w:rsidRPr="0049191D">
        <w:rPr>
          <w:rFonts w:cs="Times New Roman"/>
          <w:b/>
          <w:noProof/>
          <w:szCs w:val="24"/>
        </w:rPr>
        <w:t xml:space="preserve">Figure </w:t>
      </w:r>
      <w:r w:rsidR="008D2C8C">
        <w:rPr>
          <w:rFonts w:cs="Times New Roman"/>
          <w:b/>
          <w:noProof/>
          <w:szCs w:val="24"/>
        </w:rPr>
        <w:t>5</w:t>
      </w:r>
      <w:r w:rsidRPr="0049191D">
        <w:rPr>
          <w:rFonts w:cs="Times New Roman"/>
          <w:i/>
          <w:noProof/>
          <w:szCs w:val="24"/>
        </w:rPr>
        <w:t xml:space="preserve"> Reported for water budgets from unplanted porous aphalt, permeable concrete, cobblestone and interlocking or tongue-and-groove pavers (n = 15, some estimated more than once) alongside models (n = 12) and short-term measurements (n = 43) for the same locations. For reference, estimates for grassed pavers (n = 2), an impervious surface (n = 1) and lined porous pavement systems (n = 3) are also presented. Data compiled from </w:t>
      </w:r>
      <w:r w:rsidRPr="0049191D">
        <w:rPr>
          <w:rFonts w:cs="Times New Roman"/>
          <w:i/>
          <w:szCs w:val="24"/>
        </w:rPr>
        <w:t>Pratt et al. 1995, Rim 2011, Göbel et al. 2013, Drake et al. 2014, Brown and Borst 2015, NERR 2016</w:t>
      </w:r>
      <w:r w:rsidRPr="0049191D">
        <w:rPr>
          <w:rFonts w:cs="Times New Roman"/>
          <w:i/>
          <w:noProof/>
          <w:szCs w:val="24"/>
        </w:rPr>
        <w:t xml:space="preserve">. </w:t>
      </w:r>
    </w:p>
    <w:p w14:paraId="15BDF6DC" w14:textId="77777777" w:rsidR="002B01EC" w:rsidRDefault="00623A33" w:rsidP="00DD388C">
      <w:pPr>
        <w:spacing w:line="480" w:lineRule="auto"/>
        <w:rPr>
          <w:rFonts w:cs="Times New Roman"/>
          <w:i/>
          <w:noProof/>
          <w:szCs w:val="24"/>
        </w:rPr>
      </w:pPr>
      <w:r w:rsidRPr="0049191D">
        <w:rPr>
          <w:rFonts w:cs="Times New Roman"/>
          <w:b/>
          <w:noProof/>
          <w:szCs w:val="24"/>
        </w:rPr>
        <w:t xml:space="preserve">Figure </w:t>
      </w:r>
      <w:r w:rsidR="008D2C8C">
        <w:rPr>
          <w:rFonts w:cs="Times New Roman"/>
          <w:b/>
          <w:noProof/>
          <w:szCs w:val="24"/>
        </w:rPr>
        <w:t>6</w:t>
      </w:r>
      <w:r w:rsidRPr="0049191D">
        <w:rPr>
          <w:rFonts w:cs="Times New Roman"/>
          <w:noProof/>
          <w:szCs w:val="24"/>
        </w:rPr>
        <w:t xml:space="preserve"> </w:t>
      </w:r>
      <w:r w:rsidRPr="0049191D">
        <w:rPr>
          <w:rFonts w:cs="Times New Roman"/>
          <w:i/>
          <w:noProof/>
          <w:szCs w:val="24"/>
        </w:rPr>
        <w:t xml:space="preserve">Eighty-seven water budgets representing installed green roofs (n = 59, in green), lab-scale study roofs (n = 7, in yellow), measured control roofs (n = 6, in orange), blue roofs (consisting of of gravel or other unplanted substrate, n = 4, in blue), and green roof models (n = 10, in black). In some cases, the initial abstraction value was reported; this value was used to estimate I for green roofs and ET for control roofs, otherwise the I is assumed to be zero because it is minimal over long timescales. Data compiled from </w:t>
      </w:r>
      <w:r w:rsidRPr="0049191D">
        <w:rPr>
          <w:rFonts w:cs="Times New Roman"/>
          <w:i/>
          <w:szCs w:val="24"/>
        </w:rPr>
        <w:t xml:space="preserve">Hutchinson et al. 2003, Liu et al. 2005, Moran et al. 2005, Carter and Rasmussen 2005, 2006, VanWoert et al. 2005, Villarreal and Bengtsson 2005, TRCA 2006, Mentens et al. 2006, Berghage et al. 2007, 2009, Teemusk and Mander 2007, Getter et al. 2007, Hathaway et al. 2008, Van Seters et al. 2009, Berndtsson 2010, Fioretti et al. 2010, Stovin 2010, Voyde et al. 2010, Hoffman et al. 2010, Palla et al. 2011, Carpenter and Kaluvakolanu 2011, Buccola and Spolek 2011, Gregoire and Clausen 2011, </w:t>
      </w:r>
      <w:r w:rsidRPr="0049191D">
        <w:rPr>
          <w:rFonts w:cs="Times New Roman"/>
          <w:i/>
          <w:szCs w:val="24"/>
        </w:rPr>
        <w:lastRenderedPageBreak/>
        <w:t>Stovin et al. 2012, 2013, Ahiablame et al. 2012, Carson et al. 2013, Wadzuk et al. 2013, Fassman-Beck et al. 2013, Vanuytrecht et al. 2014, Nawaz et al. 2015</w:t>
      </w:r>
      <w:r>
        <w:rPr>
          <w:rFonts w:cs="Times New Roman"/>
          <w:i/>
          <w:noProof/>
          <w:szCs w:val="24"/>
        </w:rPr>
        <w:t>.</w:t>
      </w:r>
    </w:p>
    <w:p w14:paraId="611397DA" w14:textId="6E54D318" w:rsidR="0083378C" w:rsidRDefault="00F84790" w:rsidP="00DD388C">
      <w:pPr>
        <w:spacing w:line="480" w:lineRule="auto"/>
        <w:rPr>
          <w:rFonts w:cs="Times New Roman"/>
          <w:i/>
          <w:szCs w:val="24"/>
        </w:rPr>
      </w:pPr>
      <w:r>
        <w:rPr>
          <w:rFonts w:cs="Times New Roman"/>
          <w:b/>
          <w:szCs w:val="24"/>
        </w:rPr>
        <w:t>Figure 7</w:t>
      </w:r>
      <w:r w:rsidR="0083378C">
        <w:rPr>
          <w:rFonts w:cs="Times New Roman"/>
          <w:b/>
          <w:szCs w:val="24"/>
        </w:rPr>
        <w:t>.</w:t>
      </w:r>
      <w:r w:rsidR="001E2A7E" w:rsidRPr="0049191D">
        <w:rPr>
          <w:rFonts w:cs="Times New Roman"/>
          <w:szCs w:val="24"/>
        </w:rPr>
        <w:t xml:space="preserve"> </w:t>
      </w:r>
      <w:r w:rsidR="001E2A7E" w:rsidRPr="0049191D">
        <w:rPr>
          <w:rFonts w:cs="Times New Roman"/>
          <w:b/>
          <w:szCs w:val="24"/>
        </w:rPr>
        <w:t>Design factors affecting hydrologic performance.</w:t>
      </w:r>
      <w:r w:rsidR="001E2A7E" w:rsidRPr="0049191D">
        <w:rPr>
          <w:rFonts w:cs="Times New Roman"/>
          <w:i/>
          <w:szCs w:val="24"/>
        </w:rPr>
        <w:t xml:space="preserve"> Design factors that primarily drive a tradeoff between two water budget variables while remaining isometric in proportion to the third variable (holding all other design variables constant). Arrows represent visual direction of influence when data is plotted on a water budget triangle.</w:t>
      </w:r>
    </w:p>
    <w:p w14:paraId="426E013B" w14:textId="4CC6897B" w:rsidR="0083378C" w:rsidRPr="0083378C" w:rsidRDefault="0083378C" w:rsidP="0083378C">
      <w:pPr>
        <w:pStyle w:val="Heading2"/>
        <w:rPr>
          <w:rFonts w:ascii="Times New Roman" w:hAnsi="Times New Roman" w:cs="Times New Roman"/>
        </w:rPr>
      </w:pPr>
      <w:r>
        <w:rPr>
          <w:rFonts w:ascii="Times New Roman" w:hAnsi="Times New Roman" w:cs="Times New Roman"/>
        </w:rPr>
        <w:t>Captions for Supporting Information</w:t>
      </w:r>
      <w:r w:rsidR="00EB0CFD">
        <w:rPr>
          <w:rFonts w:ascii="Times New Roman" w:hAnsi="Times New Roman" w:cs="Times New Roman"/>
        </w:rPr>
        <w:t xml:space="preserve"> Figures</w:t>
      </w:r>
    </w:p>
    <w:p w14:paraId="1FEE0EB8" w14:textId="47332F79" w:rsidR="0083378C" w:rsidRDefault="0083378C" w:rsidP="00DD388C">
      <w:pPr>
        <w:spacing w:line="480" w:lineRule="auto"/>
        <w:rPr>
          <w:rFonts w:cs="Times New Roman"/>
          <w:i/>
          <w:noProof/>
          <w:szCs w:val="24"/>
        </w:rPr>
      </w:pPr>
      <w:r>
        <w:rPr>
          <w:rFonts w:cs="Times New Roman"/>
          <w:b/>
          <w:noProof/>
          <w:szCs w:val="24"/>
        </w:rPr>
        <w:t>Figure S1</w:t>
      </w:r>
      <w:r w:rsidRPr="0049191D">
        <w:rPr>
          <w:rFonts w:cs="Times New Roman"/>
          <w:noProof/>
          <w:szCs w:val="24"/>
        </w:rPr>
        <w:t xml:space="preserve"> </w:t>
      </w:r>
      <w:r w:rsidRPr="0049191D">
        <w:rPr>
          <w:rFonts w:cs="Times New Roman"/>
          <w:i/>
          <w:noProof/>
          <w:szCs w:val="24"/>
        </w:rPr>
        <w:t xml:space="preserve">106 monthly water budgets from monitoring reports of seven retention ponds in Florida (Club II, Elder Creek, Navy Canal, Palm Bay 7, Poppleton and Tampa) and two years of modeled wet pond performance in Austin, Texas (Austin 1953, Austin 1956). Symbols are sized by monthly precipitation depth. Data compiled from </w:t>
      </w:r>
      <w:r w:rsidRPr="0049191D">
        <w:rPr>
          <w:rFonts w:cs="Times New Roman"/>
          <w:i/>
          <w:szCs w:val="24"/>
        </w:rPr>
        <w:t>Harper et al. 2003, Teague and Rushton 2005, Hartigan and Kelly 2009, Harper 2010a, 2010b, 2010c, 2011</w:t>
      </w:r>
      <w:r>
        <w:rPr>
          <w:rFonts w:cs="Times New Roman"/>
          <w:i/>
          <w:noProof/>
          <w:szCs w:val="24"/>
        </w:rPr>
        <w:t>.</w:t>
      </w:r>
    </w:p>
    <w:p w14:paraId="3FFD0888" w14:textId="1B2673F9" w:rsidR="0083378C" w:rsidRPr="00FD5139" w:rsidRDefault="0083378C" w:rsidP="0083378C">
      <w:pPr>
        <w:spacing w:line="480" w:lineRule="auto"/>
        <w:rPr>
          <w:rFonts w:cs="Times New Roman"/>
          <w:i/>
          <w:noProof/>
          <w:szCs w:val="24"/>
        </w:rPr>
      </w:pPr>
      <w:r>
        <w:rPr>
          <w:rFonts w:cs="Times New Roman"/>
          <w:b/>
          <w:noProof/>
          <w:szCs w:val="24"/>
        </w:rPr>
        <w:t>Figure S2</w:t>
      </w:r>
      <w:r w:rsidRPr="0049191D">
        <w:rPr>
          <w:rFonts w:cs="Times New Roman"/>
          <w:i/>
          <w:noProof/>
          <w:szCs w:val="24"/>
        </w:rPr>
        <w:t xml:space="preserve"> Temporal patterns of water budgets from the first five years of monitoring the Everglades Nutrient Removal Project (ENRP), a constructed wetland site in Florida, USA. Circled numbers represent the year of operation. Each colored line series represents data from one of the five cells in the constructed wetland. Note that the scale is expanded to show only the bottom 50% of the ternary diagram. The second year shows a decrease for all cells, likely due to a combined ecosystem establishment period and higher total influx in year 2. Overall,the ENRP’s volumetric reduction of stormwater improves approximately 25% over time (in blue); ~20% is attributable to increased groundwater infiltration and ~5% attributable to greater ET. Data from </w:t>
      </w:r>
      <w:r w:rsidRPr="0049191D">
        <w:rPr>
          <w:rFonts w:cs="Times New Roman"/>
          <w:i/>
          <w:szCs w:val="24"/>
        </w:rPr>
        <w:t>Nungesser and Chimney (2006)</w:t>
      </w:r>
      <w:r w:rsidRPr="0049191D">
        <w:rPr>
          <w:rFonts w:cs="Times New Roman"/>
          <w:i/>
          <w:noProof/>
          <w:szCs w:val="24"/>
        </w:rPr>
        <w:t>.</w:t>
      </w:r>
    </w:p>
    <w:p w14:paraId="40D3AC96" w14:textId="77777777" w:rsidR="0083378C" w:rsidRDefault="0083378C" w:rsidP="00DD388C">
      <w:pPr>
        <w:spacing w:line="480" w:lineRule="auto"/>
        <w:rPr>
          <w:rFonts w:cs="Times New Roman"/>
          <w:i/>
          <w:noProof/>
          <w:szCs w:val="24"/>
        </w:rPr>
      </w:pPr>
      <w:r>
        <w:rPr>
          <w:rFonts w:cs="Times New Roman"/>
          <w:b/>
          <w:noProof/>
          <w:szCs w:val="24"/>
        </w:rPr>
        <w:t>Figure S3</w:t>
      </w:r>
      <w:r w:rsidRPr="0049191D">
        <w:rPr>
          <w:rFonts w:cs="Times New Roman"/>
          <w:i/>
          <w:noProof/>
          <w:szCs w:val="24"/>
        </w:rPr>
        <w:t xml:space="preserve"> Reported cumulative and monthly water budgets from a cistern in Queensland, Australia (n = 1 long-term measurement and 8 monthly measurements), and model estimates for </w:t>
      </w:r>
      <w:r w:rsidRPr="0049191D">
        <w:rPr>
          <w:rFonts w:cs="Times New Roman"/>
          <w:i/>
          <w:noProof/>
          <w:szCs w:val="24"/>
        </w:rPr>
        <w:lastRenderedPageBreak/>
        <w:t xml:space="preserve">17 locations in the US, China, Saudi Arabia and Australia (n = 27 model estimates with varied climates). Data from </w:t>
      </w:r>
      <w:r w:rsidRPr="0049191D">
        <w:rPr>
          <w:rFonts w:cs="Times New Roman"/>
          <w:i/>
          <w:szCs w:val="24"/>
        </w:rPr>
        <w:t>Millar et al. 2003, Steffen et al. 2013, Zhang and Hu 2014, Guizani 2016</w:t>
      </w:r>
      <w:r w:rsidRPr="0049191D">
        <w:rPr>
          <w:rFonts w:cs="Times New Roman"/>
          <w:i/>
          <w:noProof/>
          <w:szCs w:val="24"/>
        </w:rPr>
        <w:t>.</w:t>
      </w:r>
    </w:p>
    <w:p w14:paraId="2EF2FCFE" w14:textId="77777777" w:rsidR="0083378C" w:rsidRDefault="0083378C" w:rsidP="00DD388C">
      <w:pPr>
        <w:spacing w:line="480" w:lineRule="auto"/>
        <w:rPr>
          <w:rFonts w:cs="Times New Roman"/>
          <w:i/>
          <w:szCs w:val="24"/>
        </w:rPr>
      </w:pPr>
      <w:r w:rsidRPr="0049191D">
        <w:rPr>
          <w:rFonts w:cs="Times New Roman"/>
          <w:b/>
          <w:szCs w:val="24"/>
        </w:rPr>
        <w:t xml:space="preserve">Figure </w:t>
      </w:r>
      <w:r>
        <w:rPr>
          <w:rFonts w:cs="Times New Roman"/>
          <w:b/>
          <w:szCs w:val="24"/>
        </w:rPr>
        <w:t>S4</w:t>
      </w:r>
      <w:r w:rsidRPr="0049191D">
        <w:rPr>
          <w:rFonts w:cs="Times New Roman"/>
          <w:i/>
          <w:szCs w:val="24"/>
        </w:rPr>
        <w:t xml:space="preserve"> Thirty sewer exfiltration water budgets measured in pipe sections (n = 13), whole sewersheds (n = 12), a long-distance water supply pipeline in Saudi Arabia (n = 1), estimates from salt tracer models (n = 3) and an experimental laboratory model (n = 1). Evaporation from pipe sections and sewershed networks is assumed to be 0. Data compiled from Amick et al. 2000, City of Detroit Water and Sewerage Department and Michigan Department of Environmental Quality 2001, Ellis et al. 2003, Amick and Burgess 2003, Rieckermann et al. 2005, Rutsch et al. 2005, Rutsch 2006</w:t>
      </w:r>
      <w:r>
        <w:rPr>
          <w:rFonts w:cs="Times New Roman"/>
          <w:i/>
          <w:szCs w:val="24"/>
        </w:rPr>
        <w:t>, Xu et al. 2014, Guizani 2016.</w:t>
      </w:r>
    </w:p>
    <w:p w14:paraId="4BE9CEB2" w14:textId="0CAB1203" w:rsidR="006A0FC2" w:rsidRDefault="0083378C" w:rsidP="00DD388C">
      <w:pPr>
        <w:spacing w:line="480" w:lineRule="auto"/>
        <w:rPr>
          <w:rFonts w:cs="Times New Roman"/>
          <w:i/>
          <w:szCs w:val="24"/>
        </w:rPr>
      </w:pPr>
      <w:r w:rsidRPr="00491379">
        <w:rPr>
          <w:rFonts w:cs="Times New Roman"/>
          <w:b/>
          <w:szCs w:val="24"/>
        </w:rPr>
        <w:t>Figure S5</w:t>
      </w:r>
      <w:r w:rsidRPr="0049191D">
        <w:rPr>
          <w:rFonts w:cs="Times New Roman"/>
          <w:b/>
          <w:szCs w:val="24"/>
        </w:rPr>
        <w:t xml:space="preserve"> </w:t>
      </w:r>
      <w:r w:rsidRPr="00491379">
        <w:rPr>
          <w:rFonts w:cs="Times New Roman"/>
          <w:i/>
          <w:szCs w:val="24"/>
        </w:rPr>
        <w:t>Continental water budget estimates from Rodell et al. (2015), where infiltration is estimated as the magnitude of vertical groundwater flux (n = 7).</w:t>
      </w:r>
      <w:r w:rsidR="006A0FC2">
        <w:rPr>
          <w:rFonts w:cs="Times New Roman"/>
          <w:i/>
          <w:szCs w:val="24"/>
        </w:rPr>
        <w:br w:type="page"/>
      </w:r>
    </w:p>
    <w:p w14:paraId="6CBB1F87" w14:textId="0EEBB2CE" w:rsidR="00C7763B" w:rsidRDefault="004D2DB1" w:rsidP="00C7763B">
      <w:pPr>
        <w:pStyle w:val="Heading1"/>
        <w:rPr>
          <w:rFonts w:ascii="Times New Roman" w:hAnsi="Times New Roman" w:cs="Times New Roman"/>
          <w:sz w:val="24"/>
          <w:szCs w:val="24"/>
        </w:rPr>
      </w:pPr>
      <w:r>
        <w:rPr>
          <w:rFonts w:ascii="Times New Roman" w:hAnsi="Times New Roman" w:cs="Times New Roman"/>
          <w:sz w:val="24"/>
          <w:szCs w:val="24"/>
        </w:rPr>
        <w:lastRenderedPageBreak/>
        <w:t>Supporting Information</w:t>
      </w:r>
    </w:p>
    <w:p w14:paraId="61B56538" w14:textId="77777777" w:rsidR="00C7763B" w:rsidRPr="0049191D" w:rsidRDefault="00C7763B" w:rsidP="00C7763B">
      <w:pPr>
        <w:pStyle w:val="Heading2"/>
        <w:rPr>
          <w:rFonts w:ascii="Times New Roman" w:hAnsi="Times New Roman" w:cs="Times New Roman"/>
          <w:sz w:val="24"/>
          <w:szCs w:val="24"/>
        </w:rPr>
      </w:pPr>
      <w:r>
        <w:rPr>
          <w:rFonts w:ascii="Times New Roman" w:hAnsi="Times New Roman" w:cs="Times New Roman"/>
          <w:sz w:val="24"/>
          <w:szCs w:val="24"/>
        </w:rPr>
        <w:t xml:space="preserve">Appendix S1 </w:t>
      </w:r>
      <w:r w:rsidRPr="00D23D8B">
        <w:rPr>
          <w:rFonts w:ascii="Times New Roman" w:hAnsi="Times New Roman" w:cs="Times New Roman"/>
          <w:sz w:val="24"/>
          <w:szCs w:val="24"/>
        </w:rPr>
        <w:t>Datasets, Data Visualization and Reproducibility</w:t>
      </w:r>
    </w:p>
    <w:p w14:paraId="06F8F3D5" w14:textId="77777777" w:rsidR="00C7763B" w:rsidRDefault="00C7763B" w:rsidP="00C7763B">
      <w:pPr>
        <w:spacing w:line="480" w:lineRule="auto"/>
        <w:rPr>
          <w:rFonts w:cs="Times New Roman"/>
          <w:szCs w:val="24"/>
        </w:rPr>
      </w:pPr>
      <w:r w:rsidRPr="0049191D">
        <w:rPr>
          <w:rFonts w:cs="Times New Roman"/>
          <w:szCs w:val="24"/>
        </w:rPr>
        <w:t xml:space="preserve">Data were plotted in R using the `ggtern` package version 2.1.1 released to the CRAN repository on March 31, 2016 (Hamilton 2016). </w:t>
      </w:r>
      <w:r>
        <w:rPr>
          <w:rFonts w:cs="Times New Roman"/>
          <w:szCs w:val="24"/>
        </w:rPr>
        <w:t xml:space="preserve">Full datasets and R scripts for plots and statistical analysis are available online at: </w:t>
      </w:r>
      <w:hyperlink r:id="rId35" w:history="1">
        <w:r w:rsidRPr="008F747F">
          <w:rPr>
            <w:rStyle w:val="Hyperlink"/>
            <w:rFonts w:cs="Times New Roman"/>
            <w:szCs w:val="24"/>
          </w:rPr>
          <w:t>https://github.com/cgeger/WaterBudgetTriangle</w:t>
        </w:r>
      </w:hyperlink>
      <w:r>
        <w:rPr>
          <w:rFonts w:cs="Times New Roman"/>
          <w:szCs w:val="24"/>
        </w:rPr>
        <w:t xml:space="preserve">. </w:t>
      </w:r>
      <w:r w:rsidRPr="00D12770">
        <w:rPr>
          <w:rFonts w:cs="Times New Roman"/>
          <w:szCs w:val="24"/>
        </w:rPr>
        <w:t xml:space="preserve">Water budget data are scant in the peer-reviewed literature for more conventional systems, including sewer conveyance networks, detention (dry) ponds and retention (wet) ponds. In this analysis, we show data visualizations for both individual studies and summaries from several review papers. Many prior analyses model peak discharge from retention (wet) and detention (dry) ponds, but few comprehensive water budgets partition evapotranspiration or permanent groundwater recharge in these systems. Water budget data available for conventional stormwater control structures come primarily from post-project monitoring reports compiled by engineering firms and government planning agencies. </w:t>
      </w:r>
    </w:p>
    <w:p w14:paraId="17AEE7BB" w14:textId="77777777" w:rsidR="00C7763B" w:rsidRDefault="00C7763B" w:rsidP="00C7763B">
      <w:pPr>
        <w:spacing w:line="480" w:lineRule="auto"/>
        <w:rPr>
          <w:rFonts w:cs="Times New Roman"/>
          <w:szCs w:val="24"/>
        </w:rPr>
      </w:pPr>
      <w:r w:rsidRPr="00D12770">
        <w:rPr>
          <w:rFonts w:cs="Times New Roman"/>
          <w:szCs w:val="24"/>
        </w:rPr>
        <w:t xml:space="preserve">It is </w:t>
      </w:r>
      <w:r>
        <w:rPr>
          <w:rFonts w:cs="Times New Roman"/>
          <w:szCs w:val="24"/>
        </w:rPr>
        <w:t xml:space="preserve">also </w:t>
      </w:r>
      <w:r w:rsidRPr="00D12770">
        <w:rPr>
          <w:rFonts w:cs="Times New Roman"/>
          <w:szCs w:val="24"/>
        </w:rPr>
        <w:t xml:space="preserve">relatively uncommon for complete water budgets to be reported in the peer reviewed literature for individual </w:t>
      </w:r>
      <w:r>
        <w:rPr>
          <w:rFonts w:cs="Times New Roman"/>
          <w:szCs w:val="24"/>
        </w:rPr>
        <w:t>LID</w:t>
      </w:r>
      <w:r w:rsidRPr="00D12770">
        <w:rPr>
          <w:rFonts w:cs="Times New Roman"/>
          <w:szCs w:val="24"/>
        </w:rPr>
        <w:t xml:space="preserve"> systems. Most researchers studying GI systems solely measure runoff (Q), fewer measure percolation (I) and almost none report evaporation or transpiration (ET). Few studies report a closed water budget (all three loss pathways). The ecohydrology of natural wetlands has been an ongoing field of study for more than four decades, thus, water budget data are most readily available for natural and constructed wetlands. Complete water budge</w:t>
      </w:r>
      <w:r>
        <w:rPr>
          <w:rFonts w:cs="Times New Roman"/>
          <w:szCs w:val="24"/>
        </w:rPr>
        <w:t xml:space="preserve">t data for green roofs are </w:t>
      </w:r>
      <w:r w:rsidRPr="00D12770">
        <w:rPr>
          <w:rFonts w:cs="Times New Roman"/>
          <w:szCs w:val="24"/>
        </w:rPr>
        <w:t xml:space="preserve">numerous, owing to the fact that percolation is zero and ΔS approaches zero over long time scales. The most comprehensive reports of complete water budgets over months or years of monitoring are generally available through engineering reports and student theses or dissertations. </w:t>
      </w:r>
    </w:p>
    <w:p w14:paraId="2BFCB100" w14:textId="77777777" w:rsidR="00C7763B" w:rsidRDefault="00C7763B" w:rsidP="00C7763B">
      <w:pPr>
        <w:pStyle w:val="Heading2"/>
        <w:rPr>
          <w:rFonts w:ascii="Times New Roman" w:hAnsi="Times New Roman" w:cs="Times New Roman"/>
          <w:sz w:val="24"/>
          <w:szCs w:val="24"/>
        </w:rPr>
      </w:pPr>
      <w:r>
        <w:rPr>
          <w:rFonts w:ascii="Times New Roman" w:hAnsi="Times New Roman" w:cs="Times New Roman"/>
          <w:sz w:val="24"/>
          <w:szCs w:val="24"/>
        </w:rPr>
        <w:lastRenderedPageBreak/>
        <w:t>Appendix S2 Discussion of additional systems reported in Tables 1 and 2</w:t>
      </w:r>
    </w:p>
    <w:p w14:paraId="181F0C18" w14:textId="77777777" w:rsidR="00C7763B" w:rsidRPr="00532C3F" w:rsidRDefault="00C7763B" w:rsidP="00C7763B">
      <w:pPr>
        <w:pStyle w:val="Heading3"/>
        <w:rPr>
          <w:rFonts w:ascii="Times New Roman" w:hAnsi="Times New Roman" w:cs="Times New Roman"/>
        </w:rPr>
      </w:pPr>
      <w:r>
        <w:rPr>
          <w:rFonts w:ascii="Times New Roman" w:hAnsi="Times New Roman" w:cs="Times New Roman"/>
        </w:rPr>
        <w:t>S2</w:t>
      </w:r>
      <w:r w:rsidRPr="00532C3F">
        <w:rPr>
          <w:rFonts w:ascii="Times New Roman" w:hAnsi="Times New Roman" w:cs="Times New Roman"/>
        </w:rPr>
        <w:t>.1 Sewered Watersheds versus Natural Hydrologic Function</w:t>
      </w:r>
    </w:p>
    <w:p w14:paraId="7A1FA5F2" w14:textId="3193B943" w:rsidR="00C7763B" w:rsidRPr="0049191D" w:rsidRDefault="00C7763B" w:rsidP="00C7763B">
      <w:pPr>
        <w:spacing w:line="480" w:lineRule="auto"/>
        <w:rPr>
          <w:rFonts w:cs="Times New Roman"/>
          <w:szCs w:val="24"/>
        </w:rPr>
      </w:pPr>
      <w:r w:rsidRPr="0049191D">
        <w:rPr>
          <w:rFonts w:cs="Times New Roman"/>
          <w:szCs w:val="24"/>
        </w:rPr>
        <w:t>Urban development and implementation of sewers fundamentally change the hydrologic budget of a watershed. Undeveloped watersheds generally evaporate about half or more of incoming precipitation, even in wet, energy-limited ecosystems such as coastal Maryland, Maine and Ontario (Jones et al. 2012). Jones et al. (2012) estimate</w:t>
      </w:r>
      <w:r>
        <w:rPr>
          <w:rFonts w:cs="Times New Roman"/>
          <w:szCs w:val="24"/>
        </w:rPr>
        <w:t>s</w:t>
      </w:r>
      <w:r w:rsidRPr="0049191D">
        <w:rPr>
          <w:rFonts w:cs="Times New Roman"/>
          <w:szCs w:val="24"/>
        </w:rPr>
        <w:t xml:space="preserve"> that the most energy-limited systems, such as temperate wet rainforest in Washington State, evaporate about 20% of incoming precipitation. Water-limited systems </w:t>
      </w:r>
      <w:r>
        <w:rPr>
          <w:rFonts w:cs="Times New Roman"/>
          <w:szCs w:val="24"/>
        </w:rPr>
        <w:t>often</w:t>
      </w:r>
      <w:r w:rsidRPr="0049191D">
        <w:rPr>
          <w:rFonts w:cs="Times New Roman"/>
          <w:szCs w:val="24"/>
        </w:rPr>
        <w:t xml:space="preserve"> evaporate </w:t>
      </w:r>
      <w:r>
        <w:rPr>
          <w:rFonts w:cs="Times New Roman"/>
          <w:szCs w:val="24"/>
        </w:rPr>
        <w:t>greater</w:t>
      </w:r>
      <w:r w:rsidRPr="0049191D">
        <w:rPr>
          <w:rFonts w:cs="Times New Roman"/>
          <w:szCs w:val="24"/>
        </w:rPr>
        <w:t xml:space="preserve"> than 80% of incoming precipitation, even in low-temperature alpine or high-desert regions including Alaska, California and New Mexico. Annual continental-scale water balances from Rodell et al. (2015) estimate the average distribution of water budgets around 25 to 55% runoff, 40 to 70% ET and 2 to 10% contribution to groundwater flux (not including Antarctica, n = 6; Figure </w:t>
      </w:r>
      <w:r w:rsidR="00682379">
        <w:rPr>
          <w:rFonts w:cs="Times New Roman"/>
          <w:szCs w:val="24"/>
        </w:rPr>
        <w:t>S5</w:t>
      </w:r>
      <w:r w:rsidRPr="0049191D">
        <w:rPr>
          <w:rFonts w:cs="Times New Roman"/>
          <w:szCs w:val="24"/>
        </w:rPr>
        <w:t xml:space="preserve">). An estimate for non-landscaped vegetation in semi-humid temperate climates is approximately Q = 10%, ET = 60%, I = 30% (Starke et al. 2010), supporting the </w:t>
      </w:r>
      <w:r w:rsidR="00CF427E">
        <w:rPr>
          <w:rFonts w:cs="Times New Roman"/>
          <w:szCs w:val="24"/>
        </w:rPr>
        <w:t>concept</w:t>
      </w:r>
      <w:r w:rsidR="00CF427E" w:rsidRPr="0049191D">
        <w:rPr>
          <w:rFonts w:cs="Times New Roman"/>
          <w:szCs w:val="24"/>
        </w:rPr>
        <w:t xml:space="preserve"> </w:t>
      </w:r>
      <w:r w:rsidRPr="0049191D">
        <w:rPr>
          <w:rFonts w:cs="Times New Roman"/>
          <w:szCs w:val="24"/>
        </w:rPr>
        <w:t>that vegetated surface roughness plays a role in capturing and infiltrating runoff. In contrast, sewer networks in developed watersheds may discharge more than 75% (Q = 55 to 98%) of incoming precipitation int</w:t>
      </w:r>
      <w:r w:rsidR="00682379">
        <w:rPr>
          <w:rFonts w:cs="Times New Roman"/>
          <w:szCs w:val="24"/>
        </w:rPr>
        <w:t>o receiving waterways (Figure S4</w:t>
      </w:r>
      <w:r w:rsidRPr="0049191D">
        <w:rPr>
          <w:rFonts w:cs="Times New Roman"/>
          <w:szCs w:val="24"/>
        </w:rPr>
        <w:t>, yellow triangles). The hardscape development in urban sewered catchments reapportions evaporative losses primari</w:t>
      </w:r>
      <w:r w:rsidR="00682379">
        <w:rPr>
          <w:rFonts w:cs="Times New Roman"/>
          <w:szCs w:val="24"/>
        </w:rPr>
        <w:t>ly to runoff (compare Figures S4 and S5</w:t>
      </w:r>
      <w:r w:rsidRPr="0049191D">
        <w:rPr>
          <w:rFonts w:cs="Times New Roman"/>
          <w:szCs w:val="24"/>
        </w:rPr>
        <w:t>). Starke et al. (2010) report that increasing impervious surfaces from zero to a range of 10-20% can double the volume of runoff delivered to waterways. This level of hydrologic alteration often results in flow regimes that are outside ecological flow limits, contributing to urban stream syndrome and flooding (</w:t>
      </w:r>
      <w:commentRangeStart w:id="27"/>
      <w:r w:rsidRPr="0049191D">
        <w:rPr>
          <w:rFonts w:cs="Times New Roman"/>
          <w:szCs w:val="24"/>
        </w:rPr>
        <w:t>Walsh et al. 2005, Poff and Zimmerman 2010</w:t>
      </w:r>
      <w:commentRangeEnd w:id="27"/>
      <w:r>
        <w:rPr>
          <w:rStyle w:val="CommentReference"/>
          <w:rFonts w:ascii="Times" w:eastAsia="Times New Roman" w:hAnsi="Times" w:cs="Times New Roman"/>
        </w:rPr>
        <w:commentReference w:id="27"/>
      </w:r>
      <w:r w:rsidRPr="0049191D">
        <w:rPr>
          <w:rFonts w:cs="Times New Roman"/>
          <w:szCs w:val="24"/>
        </w:rPr>
        <w:t>).</w:t>
      </w:r>
    </w:p>
    <w:p w14:paraId="2B2E1BB8" w14:textId="3E1243BA" w:rsidR="00C7763B" w:rsidRPr="0049191D" w:rsidRDefault="00C7763B" w:rsidP="00C7763B">
      <w:pPr>
        <w:spacing w:line="480" w:lineRule="auto"/>
        <w:rPr>
          <w:rFonts w:cs="Times New Roman"/>
          <w:szCs w:val="24"/>
        </w:rPr>
      </w:pPr>
      <w:r w:rsidRPr="0049191D">
        <w:rPr>
          <w:rFonts w:cs="Times New Roman"/>
          <w:szCs w:val="24"/>
        </w:rPr>
        <w:t xml:space="preserve">Estimated water budgets from exfiltration studies of catchment-scale sewersheds and individual sewer sections show very little loss to ET, but may exfiltrate up to half the conveyed volume of </w:t>
      </w:r>
      <w:r w:rsidRPr="0049191D">
        <w:rPr>
          <w:rFonts w:cs="Times New Roman"/>
          <w:szCs w:val="24"/>
        </w:rPr>
        <w:lastRenderedPageBreak/>
        <w:t xml:space="preserve">water to groundwater in very dry </w:t>
      </w:r>
      <w:r>
        <w:rPr>
          <w:rFonts w:cs="Times New Roman"/>
          <w:szCs w:val="24"/>
        </w:rPr>
        <w:t>eco</w:t>
      </w:r>
      <w:r w:rsidR="00682379">
        <w:rPr>
          <w:rFonts w:cs="Times New Roman"/>
          <w:szCs w:val="24"/>
        </w:rPr>
        <w:t>systems (Figure S4</w:t>
      </w:r>
      <w:r w:rsidRPr="0049191D">
        <w:rPr>
          <w:rFonts w:cs="Times New Roman"/>
          <w:szCs w:val="24"/>
        </w:rPr>
        <w:t>). On average, water budgets for sewersheds in the literature report 88% runoff, 12% infiltration and 0% ET (n = 12). As expected, estimates for individual pipe sections tend to be a bit more</w:t>
      </w:r>
      <w:r>
        <w:rPr>
          <w:rFonts w:cs="Times New Roman"/>
          <w:szCs w:val="24"/>
        </w:rPr>
        <w:t xml:space="preserve"> </w:t>
      </w:r>
      <w:r w:rsidRPr="0049191D">
        <w:rPr>
          <w:rFonts w:cs="Times New Roman"/>
          <w:szCs w:val="24"/>
        </w:rPr>
        <w:t>leaky (i.e. infiltration is greater) than for entire sewersheds. Due to scant data and the complexity of urban water budgets, we have not presented case studies representing watershed-scale water budgets for urban watersheds; however, they are expected to plot near the lower vertex of the Water Budget Triangle. For reference, an urban watershed budget was developed for Baltimore by Bhaskar and Welty (2012).</w:t>
      </w:r>
    </w:p>
    <w:p w14:paraId="22EA1D6A" w14:textId="77777777" w:rsidR="00C7763B" w:rsidRPr="00532C3F" w:rsidRDefault="00C7763B" w:rsidP="00C7763B">
      <w:pPr>
        <w:pStyle w:val="Heading3"/>
        <w:rPr>
          <w:rFonts w:ascii="Times New Roman" w:hAnsi="Times New Roman" w:cs="Times New Roman"/>
        </w:rPr>
      </w:pPr>
      <w:r>
        <w:rPr>
          <w:rFonts w:ascii="Times New Roman" w:hAnsi="Times New Roman" w:cs="Times New Roman"/>
        </w:rPr>
        <w:t>S2.2</w:t>
      </w:r>
      <w:r w:rsidRPr="00532C3F">
        <w:rPr>
          <w:rFonts w:ascii="Times New Roman" w:hAnsi="Times New Roman" w:cs="Times New Roman"/>
        </w:rPr>
        <w:t xml:space="preserve"> Rainwater Harvesting: Rain Barrels and Cisterns</w:t>
      </w:r>
    </w:p>
    <w:p w14:paraId="0A772E7F" w14:textId="0327D8A9" w:rsidR="00C7763B" w:rsidRPr="004D2DB1" w:rsidRDefault="00C7763B" w:rsidP="00C7763B">
      <w:pPr>
        <w:spacing w:line="480" w:lineRule="auto"/>
        <w:rPr>
          <w:rFonts w:cs="Times New Roman"/>
          <w:szCs w:val="24"/>
        </w:rPr>
      </w:pPr>
      <w:r w:rsidRPr="0049191D">
        <w:rPr>
          <w:rFonts w:cs="Times New Roman"/>
          <w:szCs w:val="24"/>
        </w:rPr>
        <w:t>Two important variables affecting the effectiveness of long-term stormwater retention of cisterns and rain barrels are barrel volume and usage pattern. Undersized and under-used cisterns overflow more frequently (Q increases). Cistern sizing is based on regional climate, roof or collection area, expected demand (usage), as well as cost. Real and modeled water budget estimates for cisterns over a range of sizes (190</w:t>
      </w:r>
      <w:r>
        <w:rPr>
          <w:rFonts w:cs="Times New Roman"/>
          <w:szCs w:val="24"/>
        </w:rPr>
        <w:t xml:space="preserve"> L</w:t>
      </w:r>
      <w:r w:rsidRPr="0049191D">
        <w:rPr>
          <w:rFonts w:cs="Times New Roman"/>
          <w:szCs w:val="24"/>
        </w:rPr>
        <w:t xml:space="preserve"> to 900 </w:t>
      </w:r>
      <w:r>
        <w:rPr>
          <w:rFonts w:cs="Times New Roman"/>
          <w:szCs w:val="24"/>
        </w:rPr>
        <w:t>m</w:t>
      </w:r>
      <w:r w:rsidRPr="001B0999">
        <w:rPr>
          <w:rFonts w:cs="Times New Roman"/>
          <w:szCs w:val="24"/>
          <w:vertAlign w:val="superscript"/>
        </w:rPr>
        <w:t>3</w:t>
      </w:r>
      <w:r w:rsidRPr="0049191D">
        <w:rPr>
          <w:rFonts w:cs="Times New Roman"/>
          <w:szCs w:val="24"/>
        </w:rPr>
        <w:t>) and climatic conditions (36.5 to 1092 mm</w:t>
      </w:r>
      <w:r w:rsidR="00682379">
        <w:rPr>
          <w:rFonts w:cs="Times New Roman"/>
          <w:szCs w:val="24"/>
        </w:rPr>
        <w:t xml:space="preserve"> rainfall) are shown in Figure S3</w:t>
      </w:r>
      <w:r w:rsidRPr="0049191D">
        <w:rPr>
          <w:rFonts w:cs="Times New Roman"/>
          <w:szCs w:val="24"/>
        </w:rPr>
        <w:t>. Some measurements estimate an initial loss on the roof of the capture structure (used to estimate ET) or include a first flush to eliminate particulates from harvested water (used to estimate Q).</w:t>
      </w:r>
    </w:p>
    <w:p w14:paraId="193F8073" w14:textId="77777777" w:rsidR="00C7763B" w:rsidRPr="00632CF3" w:rsidRDefault="00C7763B" w:rsidP="00C7763B">
      <w:pPr>
        <w:pStyle w:val="Heading3"/>
        <w:rPr>
          <w:rFonts w:ascii="Times New Roman" w:hAnsi="Times New Roman" w:cs="Times New Roman"/>
        </w:rPr>
      </w:pPr>
      <w:r>
        <w:rPr>
          <w:rFonts w:ascii="Times New Roman" w:hAnsi="Times New Roman" w:cs="Times New Roman"/>
        </w:rPr>
        <w:t>S2.3</w:t>
      </w:r>
      <w:r w:rsidRPr="00632CF3">
        <w:rPr>
          <w:rFonts w:ascii="Times New Roman" w:hAnsi="Times New Roman" w:cs="Times New Roman"/>
        </w:rPr>
        <w:t xml:space="preserve"> Additional Uses of the Water Budget Triangle</w:t>
      </w:r>
    </w:p>
    <w:p w14:paraId="3488BC56" w14:textId="38275EB1" w:rsidR="00C7763B" w:rsidRPr="008C59F5" w:rsidRDefault="00C7763B" w:rsidP="00EB0CFD">
      <w:pPr>
        <w:spacing w:line="480" w:lineRule="auto"/>
        <w:rPr>
          <w:rFonts w:cs="Times New Roman"/>
          <w:szCs w:val="24"/>
        </w:rPr>
      </w:pPr>
      <w:r w:rsidRPr="00281DF3">
        <w:rPr>
          <w:rFonts w:cs="Times New Roman"/>
          <w:szCs w:val="24"/>
        </w:rPr>
        <w:t xml:space="preserve">The </w:t>
      </w:r>
      <w:r>
        <w:rPr>
          <w:rFonts w:cs="Times New Roman"/>
          <w:szCs w:val="24"/>
        </w:rPr>
        <w:t>Water Budget Triangle</w:t>
      </w:r>
      <w:r w:rsidRPr="00281DF3">
        <w:rPr>
          <w:rFonts w:cs="Times New Roman"/>
          <w:szCs w:val="24"/>
        </w:rPr>
        <w:t xml:space="preserve"> can be used to visualize hysteresis of water budgets across seasonal time scales, and to clarify ranges of expected summer and winter performance. A time series of water budgets for the first five years following construction of the Everglades Nutrient Removal Project (ENRP) is shown in Figure </w:t>
      </w:r>
      <w:r w:rsidR="00682379">
        <w:rPr>
          <w:rFonts w:cs="Times New Roman"/>
          <w:szCs w:val="24"/>
        </w:rPr>
        <w:t>S2</w:t>
      </w:r>
      <w:r w:rsidRPr="00281DF3">
        <w:rPr>
          <w:rFonts w:cs="Times New Roman"/>
          <w:szCs w:val="24"/>
        </w:rPr>
        <w:t xml:space="preserve"> (Nungesser and Chimney 2006). The water budget for the constructed wetland shows </w:t>
      </w:r>
      <w:r w:rsidR="008120A2">
        <w:rPr>
          <w:rFonts w:cs="Times New Roman"/>
          <w:szCs w:val="24"/>
        </w:rPr>
        <w:t xml:space="preserve">a </w:t>
      </w:r>
      <w:r w:rsidRPr="00281DF3">
        <w:rPr>
          <w:rFonts w:cs="Times New Roman"/>
          <w:szCs w:val="24"/>
        </w:rPr>
        <w:t xml:space="preserve">reduction in surface water runoff through improvements in </w:t>
      </w:r>
      <w:r w:rsidRPr="00281DF3">
        <w:rPr>
          <w:rFonts w:cs="Times New Roman"/>
          <w:szCs w:val="24"/>
        </w:rPr>
        <w:lastRenderedPageBreak/>
        <w:t xml:space="preserve">operation and the maturation of vegetation. Increased infiltrative losses accounted for 80% of the decrease in surface discharge whereas the remaining 20% was associated with increased ET. </w:t>
      </w:r>
    </w:p>
    <w:sectPr w:rsidR="00C7763B" w:rsidRPr="008C59F5" w:rsidSect="00AB4859">
      <w:footerReference w:type="default" r:id="rId3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aitlin Eger" w:date="2017-08-18T16:08:00Z" w:initials="CGE">
    <w:p w14:paraId="1F8FA3E0" w14:textId="7803C81C" w:rsidR="00E31B02" w:rsidRDefault="00E31B02">
      <w:pPr>
        <w:pStyle w:val="CommentText"/>
      </w:pPr>
      <w:r>
        <w:rPr>
          <w:rStyle w:val="CommentReference"/>
        </w:rPr>
        <w:annotationRef/>
      </w:r>
      <w:r>
        <w:t>Adjust to international scope and hydrology community at large.</w:t>
      </w:r>
    </w:p>
  </w:comment>
  <w:comment w:id="1" w:author="Caitlin Eger" w:date="2017-08-18T13:27:00Z" w:initials="CGE">
    <w:p w14:paraId="6F7E708F" w14:textId="77777777" w:rsidR="00E31B02" w:rsidRDefault="00E31B02" w:rsidP="00ED3091">
      <w:pPr>
        <w:pStyle w:val="CommentText"/>
      </w:pPr>
      <w:r>
        <w:rPr>
          <w:rStyle w:val="CommentReference"/>
        </w:rPr>
        <w:annotationRef/>
      </w:r>
      <w:r>
        <w:t>Added reference suggested by reviewer 3.</w:t>
      </w:r>
    </w:p>
  </w:comment>
  <w:comment w:id="2" w:author="Caitlin Eger" w:date="2017-08-18T13:27:00Z" w:initials="CGE">
    <w:p w14:paraId="67B4F765" w14:textId="180D5DDF" w:rsidR="00E31B02" w:rsidRDefault="00E31B02">
      <w:pPr>
        <w:pStyle w:val="CommentText"/>
      </w:pPr>
      <w:r>
        <w:rPr>
          <w:rStyle w:val="CommentReference"/>
        </w:rPr>
        <w:annotationRef/>
      </w:r>
      <w:r>
        <w:t>Tie research goal more closely to the stated aims of HYP, addressing reviewer 1’s concern about the article being outside the scope of the journal.</w:t>
      </w:r>
    </w:p>
  </w:comment>
  <w:comment w:id="3" w:author="Caitlin Eger" w:date="2017-08-18T13:27:00Z" w:initials="CGE">
    <w:p w14:paraId="01C95E63" w14:textId="4EA38F8D" w:rsidR="00E31B02" w:rsidRDefault="00E31B02">
      <w:pPr>
        <w:pStyle w:val="CommentText"/>
      </w:pPr>
      <w:r>
        <w:rPr>
          <w:rStyle w:val="CommentReference"/>
        </w:rPr>
        <w:annotationRef/>
      </w:r>
      <w:r>
        <w:t>Refocus to include HP readership</w:t>
      </w:r>
    </w:p>
  </w:comment>
  <w:comment w:id="4" w:author="Caitlin Eger" w:date="2017-08-20T16:35:00Z" w:initials="CGE">
    <w:p w14:paraId="37DE8E46" w14:textId="5C636D14" w:rsidR="00E31B02" w:rsidRDefault="00E31B02">
      <w:pPr>
        <w:pStyle w:val="CommentText"/>
      </w:pPr>
      <w:r>
        <w:rPr>
          <w:rStyle w:val="CommentReference"/>
        </w:rPr>
        <w:annotationRef/>
      </w:r>
      <w:r>
        <w:t>Combined Results and Discussion per Rev 1 comments</w:t>
      </w:r>
    </w:p>
  </w:comment>
  <w:comment w:id="5" w:author="Caitlin Eger" w:date="2017-08-18T16:21:00Z" w:initials="CGE">
    <w:p w14:paraId="3F6E3963" w14:textId="70DEB8F8" w:rsidR="00E31B02" w:rsidRDefault="00E31B02">
      <w:pPr>
        <w:pStyle w:val="CommentText"/>
      </w:pPr>
      <w:r>
        <w:rPr>
          <w:rStyle w:val="CommentReference"/>
        </w:rPr>
        <w:annotationRef/>
      </w:r>
      <w:r>
        <w:t xml:space="preserve">Values updated to use calculated median values from Table 1 for both ET and I, rather than estimated values. </w:t>
      </w:r>
    </w:p>
  </w:comment>
  <w:comment w:id="6" w:author="Caitlin Eger" w:date="2017-08-24T09:29:00Z" w:initials="CGE">
    <w:p w14:paraId="65F8B722" w14:textId="2FF50359" w:rsidR="00E31B02" w:rsidRDefault="00E31B02">
      <w:pPr>
        <w:pStyle w:val="CommentText"/>
      </w:pPr>
      <w:r>
        <w:rPr>
          <w:rStyle w:val="CommentReference"/>
        </w:rPr>
        <w:annotationRef/>
      </w:r>
      <w:r>
        <w:t>Values updated to match Table I</w:t>
      </w:r>
    </w:p>
  </w:comment>
  <w:comment w:id="7" w:author="Caitlin Eger" w:date="2017-08-24T09:31:00Z" w:initials="CGE">
    <w:p w14:paraId="520B76E1" w14:textId="163A77E1" w:rsidR="00E31B02" w:rsidRDefault="00E31B02">
      <w:pPr>
        <w:pStyle w:val="CommentText"/>
      </w:pPr>
      <w:r>
        <w:rPr>
          <w:rStyle w:val="CommentReference"/>
        </w:rPr>
        <w:annotationRef/>
      </w:r>
      <w:r>
        <w:t>Updated to reflect data in Table I</w:t>
      </w:r>
    </w:p>
  </w:comment>
  <w:comment w:id="8" w:author="Caitlin Eger" w:date="2017-08-24T09:42:00Z" w:initials="CGE">
    <w:p w14:paraId="12E28553" w14:textId="77777777" w:rsidR="00E31B02" w:rsidRDefault="00E31B02" w:rsidP="00113EB5">
      <w:pPr>
        <w:pStyle w:val="CommentText"/>
      </w:pPr>
      <w:r>
        <w:rPr>
          <w:rStyle w:val="CommentReference"/>
        </w:rPr>
        <w:annotationRef/>
      </w:r>
      <w:r>
        <w:t>Updated for concision and to address Rev 3 comment</w:t>
      </w:r>
    </w:p>
  </w:comment>
  <w:comment w:id="9" w:author="Caitlin Eger" w:date="2017-08-24T09:42:00Z" w:initials="CGE">
    <w:p w14:paraId="79447D07" w14:textId="77777777" w:rsidR="00E31B02" w:rsidRDefault="00E31B02" w:rsidP="00113EB5">
      <w:pPr>
        <w:pStyle w:val="CommentText"/>
      </w:pPr>
      <w:r>
        <w:rPr>
          <w:rStyle w:val="CommentReference"/>
        </w:rPr>
        <w:annotationRef/>
      </w:r>
      <w:r>
        <w:t>Added definition, per Rev 3 comments</w:t>
      </w:r>
    </w:p>
  </w:comment>
  <w:comment w:id="10" w:author="Caitlin Eger" w:date="2017-08-24T09:42:00Z" w:initials="CGE">
    <w:p w14:paraId="0E75A989" w14:textId="77777777" w:rsidR="00E31B02" w:rsidRDefault="00E31B02" w:rsidP="00113EB5">
      <w:pPr>
        <w:pStyle w:val="CommentText"/>
      </w:pPr>
      <w:r>
        <w:rPr>
          <w:rStyle w:val="CommentReference"/>
        </w:rPr>
        <w:annotationRef/>
      </w:r>
      <w:r>
        <w:t>Adjusted language to address Rev 3 comment, along with first sentence in retention section</w:t>
      </w:r>
    </w:p>
  </w:comment>
  <w:comment w:id="11" w:author="Caitlin Eger" w:date="2017-08-18T17:56:00Z" w:initials="CGE">
    <w:p w14:paraId="6A69BB37" w14:textId="4F67B5C5" w:rsidR="00E31B02" w:rsidRDefault="00E31B02">
      <w:pPr>
        <w:pStyle w:val="CommentText"/>
      </w:pPr>
      <w:r>
        <w:rPr>
          <w:rStyle w:val="CommentReference"/>
        </w:rPr>
        <w:annotationRef/>
      </w:r>
      <w:r>
        <w:t>Trimmed for concision, removed engineering focus per Rev 1 and 2 comments</w:t>
      </w:r>
    </w:p>
  </w:comment>
  <w:comment w:id="12" w:author="Caitlin Eger" w:date="2017-08-20T17:24:00Z" w:initials="CGE">
    <w:p w14:paraId="79376D73" w14:textId="50D8D719" w:rsidR="00E31B02" w:rsidRDefault="00E31B02">
      <w:pPr>
        <w:pStyle w:val="CommentText"/>
      </w:pPr>
      <w:r>
        <w:rPr>
          <w:rStyle w:val="CommentReference"/>
        </w:rPr>
        <w:annotationRef/>
      </w:r>
      <w:r>
        <w:t>Did not change based on Rev 3 comments; trying to demonstrate wide range in performance here, which I think is adequate with the examples given.</w:t>
      </w:r>
    </w:p>
  </w:comment>
  <w:comment w:id="13" w:author="Caitlin Eger" w:date="2017-08-20T17:45:00Z" w:initials="CGE">
    <w:p w14:paraId="3929CA98" w14:textId="55FFA0E6" w:rsidR="00E31B02" w:rsidRDefault="00E31B02">
      <w:pPr>
        <w:pStyle w:val="CommentText"/>
      </w:pPr>
      <w:r>
        <w:rPr>
          <w:rStyle w:val="CommentReference"/>
        </w:rPr>
        <w:annotationRef/>
      </w:r>
      <w:r>
        <w:t>Added models per Rev 3 comment on previous sentence.</w:t>
      </w:r>
    </w:p>
  </w:comment>
  <w:comment w:id="14" w:author="Caitlin Eger" w:date="2017-08-24T10:22:00Z" w:initials="CGE">
    <w:p w14:paraId="78A5754C" w14:textId="614436D3" w:rsidR="00E31B02" w:rsidRDefault="00E31B02">
      <w:pPr>
        <w:pStyle w:val="CommentText"/>
      </w:pPr>
      <w:r>
        <w:rPr>
          <w:rStyle w:val="CommentReference"/>
        </w:rPr>
        <w:annotationRef/>
      </w:r>
      <w:r>
        <w:t>Added to address Rev 3 comment</w:t>
      </w:r>
    </w:p>
  </w:comment>
  <w:comment w:id="15" w:author="Caitlin Eger" w:date="2017-08-20T17:32:00Z" w:initials="CGE">
    <w:p w14:paraId="35593526" w14:textId="281A514A" w:rsidR="00E31B02" w:rsidRDefault="00E31B02">
      <w:pPr>
        <w:pStyle w:val="CommentText"/>
      </w:pPr>
      <w:r>
        <w:rPr>
          <w:rStyle w:val="CommentReference"/>
        </w:rPr>
        <w:annotationRef/>
      </w:r>
      <w:r>
        <w:t>Did not change text to address Rev 3’s comment here, because it was a bit unclear where the confusion lies. To clarify, the triangle does not differentiate between various types of evaporation. It is the length of the measured timestep that would control the partition between the two pathways mentioned.</w:t>
      </w:r>
    </w:p>
  </w:comment>
  <w:comment w:id="16" w:author="Caitlin Eger" w:date="2017-08-20T17:31:00Z" w:initials="CGE">
    <w:p w14:paraId="55DF9407" w14:textId="3B0D690A" w:rsidR="00E31B02" w:rsidRDefault="00E31B02">
      <w:pPr>
        <w:pStyle w:val="CommentText"/>
      </w:pPr>
      <w:r>
        <w:rPr>
          <w:rStyle w:val="CommentReference"/>
        </w:rPr>
        <w:annotationRef/>
      </w:r>
      <w:r>
        <w:t>Removed engineering focus per Rev 1 &amp; 2 comments</w:t>
      </w:r>
    </w:p>
  </w:comment>
  <w:comment w:id="17" w:author="Caitlin Eger" w:date="2017-08-24T09:28:00Z" w:initials="CGE">
    <w:p w14:paraId="3532DE86" w14:textId="421BCB07" w:rsidR="00E31B02" w:rsidRDefault="00E31B02">
      <w:pPr>
        <w:pStyle w:val="CommentText"/>
      </w:pPr>
      <w:r>
        <w:rPr>
          <w:rStyle w:val="CommentReference"/>
        </w:rPr>
        <w:annotationRef/>
      </w:r>
      <w:r>
        <w:t>Adjusted to reflect Table I</w:t>
      </w:r>
    </w:p>
  </w:comment>
  <w:comment w:id="18" w:author="Caitlin Eger" w:date="2017-08-21T11:28:00Z" w:initials="CGE">
    <w:p w14:paraId="480AE482" w14:textId="77777777" w:rsidR="00E31B02" w:rsidRDefault="00E31B02" w:rsidP="00951FEC">
      <w:pPr>
        <w:pStyle w:val="CommentText"/>
      </w:pPr>
      <w:r>
        <w:rPr>
          <w:rStyle w:val="CommentReference"/>
        </w:rPr>
        <w:annotationRef/>
      </w:r>
      <w:r>
        <w:t>Added to address Rev 3 comment</w:t>
      </w:r>
    </w:p>
  </w:comment>
  <w:comment w:id="19" w:author="Caitlin Eger" w:date="2017-08-21T11:28:00Z" w:initials="CGE">
    <w:p w14:paraId="64ED36DA" w14:textId="77777777" w:rsidR="00E31B02" w:rsidRDefault="00E31B02" w:rsidP="00951FEC">
      <w:pPr>
        <w:pStyle w:val="CommentText"/>
      </w:pPr>
      <w:r>
        <w:rPr>
          <w:rStyle w:val="CommentReference"/>
        </w:rPr>
        <w:annotationRef/>
      </w:r>
      <w:r>
        <w:t>Adjusted language to address Rev 3 comment</w:t>
      </w:r>
    </w:p>
  </w:comment>
  <w:comment w:id="23" w:author="Caitlin Eger" w:date="2017-08-20T18:52:00Z" w:initials="CGE">
    <w:p w14:paraId="3786608C" w14:textId="77777777" w:rsidR="00E31B02" w:rsidRDefault="00E31B02" w:rsidP="00BF2B16">
      <w:pPr>
        <w:pStyle w:val="CommentText"/>
      </w:pPr>
      <w:r>
        <w:rPr>
          <w:rStyle w:val="CommentReference"/>
        </w:rPr>
        <w:annotationRef/>
      </w:r>
      <w:r>
        <w:t>Added per Rev 3’s comment</w:t>
      </w:r>
    </w:p>
  </w:comment>
  <w:comment w:id="24" w:author="Caitlin Eger" w:date="2017-08-21T12:44:00Z" w:initials="CGE">
    <w:p w14:paraId="037CB041" w14:textId="245A70F5" w:rsidR="00E31B02" w:rsidRDefault="00E31B02">
      <w:pPr>
        <w:pStyle w:val="CommentText"/>
      </w:pPr>
      <w:r>
        <w:rPr>
          <w:rStyle w:val="CommentReference"/>
        </w:rPr>
        <w:annotationRef/>
      </w:r>
      <w:r>
        <w:t>Re-wrote section as a shortlist of bulleted, concise conclusions, as suggested by Rev 1</w:t>
      </w:r>
    </w:p>
  </w:comment>
  <w:comment w:id="26" w:author="Caitlin G Eger" w:date="2017-08-28T13:10:00Z" w:initials="CGE">
    <w:p w14:paraId="7112F81F" w14:textId="18751A11" w:rsidR="00E31B02" w:rsidRDefault="00E31B02">
      <w:pPr>
        <w:pStyle w:val="CommentText"/>
      </w:pPr>
      <w:r>
        <w:rPr>
          <w:rStyle w:val="CommentReference"/>
        </w:rPr>
        <w:annotationRef/>
      </w:r>
      <w:r>
        <w:t xml:space="preserve">The code that was used to generate the data in this table has been updated to make it reproducible using the </w:t>
      </w:r>
      <w:r w:rsidRPr="007E6010">
        <w:rPr>
          <w:rFonts w:ascii="Courier New" w:hAnsi="Courier New" w:cs="Courier New"/>
        </w:rPr>
        <w:t>set.seed(</w:t>
      </w:r>
      <w:r>
        <w:rPr>
          <w:rFonts w:ascii="Courier New" w:hAnsi="Courier New" w:cs="Courier New"/>
        </w:rPr>
        <w:t>1</w:t>
      </w:r>
      <w:r w:rsidRPr="007E6010">
        <w:rPr>
          <w:rFonts w:ascii="Courier New" w:hAnsi="Courier New" w:cs="Courier New"/>
        </w:rPr>
        <w:t>)</w:t>
      </w:r>
      <w:r>
        <w:t>command in R. This changed the confidence interval values very slightly (by 1 or 2%). The values in the table and text have been updated to reflect this adjustment.</w:t>
      </w:r>
    </w:p>
  </w:comment>
  <w:comment w:id="27" w:author="Caitlin Eger" w:date="2017-08-24T11:05:00Z" w:initials="CGE">
    <w:p w14:paraId="7608CCA6" w14:textId="77777777" w:rsidR="00E31B02" w:rsidRDefault="00E31B02" w:rsidP="00C7763B">
      <w:pPr>
        <w:pStyle w:val="CommentText"/>
      </w:pPr>
      <w:r>
        <w:rPr>
          <w:rStyle w:val="CommentReference"/>
        </w:rPr>
        <w:annotationRef/>
      </w:r>
      <w:r>
        <w:t>Per Rev 3’s suggested reference: Did not add Salavati et al 2016 paper, since it is primarily a methods paper addressing the comparison of ‘paired watershed approach’ to a ‘modelled approach’ for detecting changes in flow regime due to urbanization, which doesn’t include the effects of storm sewers, the topic being addressed in this section. I think the point Rev 3 is trying to make is that it is difficult to generalize the effects of urbanization on catchment hydrology. This sentence is intended to point readers toward literature on hydroecology in the urban environment: urban stream syndrome, ecological flow limits, etc., NOT to call into question the differences in hydrology between disturbed and undisturbed catchments. I think the Poff and Zimmerman review (cited here), which looks at 165 papers, also talks about the same lack of ability to generalize specific predictable changes, but concludes that urbanization does indeed change ecology and hydrology in urban catchments.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8FA3E0" w15:done="0"/>
  <w15:commentEx w15:paraId="6F7E708F" w15:done="0"/>
  <w15:commentEx w15:paraId="67B4F765" w15:done="0"/>
  <w15:commentEx w15:paraId="01C95E63" w15:done="0"/>
  <w15:commentEx w15:paraId="37DE8E46" w15:done="0"/>
  <w15:commentEx w15:paraId="3F6E3963" w15:done="0"/>
  <w15:commentEx w15:paraId="65F8B722" w15:done="0"/>
  <w15:commentEx w15:paraId="520B76E1" w15:done="0"/>
  <w15:commentEx w15:paraId="12E28553" w15:done="0"/>
  <w15:commentEx w15:paraId="79447D07" w15:done="0"/>
  <w15:commentEx w15:paraId="0E75A989" w15:done="0"/>
  <w15:commentEx w15:paraId="6A69BB37" w15:done="0"/>
  <w15:commentEx w15:paraId="79376D73" w15:done="0"/>
  <w15:commentEx w15:paraId="3929CA98" w15:done="0"/>
  <w15:commentEx w15:paraId="78A5754C" w15:done="0"/>
  <w15:commentEx w15:paraId="35593526" w15:done="0"/>
  <w15:commentEx w15:paraId="55DF9407" w15:done="0"/>
  <w15:commentEx w15:paraId="3532DE86" w15:done="0"/>
  <w15:commentEx w15:paraId="480AE482" w15:done="0"/>
  <w15:commentEx w15:paraId="64ED36DA" w15:done="0"/>
  <w15:commentEx w15:paraId="3786608C" w15:done="0"/>
  <w15:commentEx w15:paraId="037CB041" w15:done="0"/>
  <w15:commentEx w15:paraId="7112F81F" w15:done="0"/>
  <w15:commentEx w15:paraId="7608CCA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D6AA3D" w14:textId="77777777" w:rsidR="00E31B02" w:rsidRDefault="00E31B02" w:rsidP="00431ECA">
      <w:pPr>
        <w:spacing w:after="0" w:line="240" w:lineRule="auto"/>
      </w:pPr>
      <w:r>
        <w:separator/>
      </w:r>
    </w:p>
  </w:endnote>
  <w:endnote w:type="continuationSeparator" w:id="0">
    <w:p w14:paraId="36B71B8F" w14:textId="77777777" w:rsidR="00E31B02" w:rsidRDefault="00E31B02" w:rsidP="00431ECA">
      <w:pPr>
        <w:spacing w:after="0" w:line="240" w:lineRule="auto"/>
      </w:pPr>
      <w:r>
        <w:continuationSeparator/>
      </w:r>
    </w:p>
  </w:endnote>
  <w:endnote w:type="continuationNotice" w:id="1">
    <w:p w14:paraId="125FAA08" w14:textId="77777777" w:rsidR="00E31B02" w:rsidRDefault="00E31B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5170016"/>
      <w:docPartObj>
        <w:docPartGallery w:val="Page Numbers (Bottom of Page)"/>
        <w:docPartUnique/>
      </w:docPartObj>
    </w:sdtPr>
    <w:sdtEndPr>
      <w:rPr>
        <w:rFonts w:cs="Times New Roman"/>
        <w:noProof/>
        <w:szCs w:val="24"/>
      </w:rPr>
    </w:sdtEndPr>
    <w:sdtContent>
      <w:p w14:paraId="12930157" w14:textId="58861D31" w:rsidR="00E31B02" w:rsidRPr="00431ECA" w:rsidRDefault="00E31B02">
        <w:pPr>
          <w:pStyle w:val="Footer"/>
          <w:jc w:val="center"/>
          <w:rPr>
            <w:rFonts w:cs="Times New Roman"/>
            <w:szCs w:val="24"/>
          </w:rPr>
        </w:pPr>
        <w:r w:rsidRPr="00431ECA">
          <w:rPr>
            <w:rFonts w:cs="Times New Roman"/>
            <w:szCs w:val="24"/>
          </w:rPr>
          <w:fldChar w:fldCharType="begin"/>
        </w:r>
        <w:r w:rsidRPr="00431ECA">
          <w:rPr>
            <w:rFonts w:cs="Times New Roman"/>
            <w:szCs w:val="24"/>
          </w:rPr>
          <w:instrText xml:space="preserve"> PAGE   \* MERGEFORMAT </w:instrText>
        </w:r>
        <w:r w:rsidRPr="00431ECA">
          <w:rPr>
            <w:rFonts w:cs="Times New Roman"/>
            <w:szCs w:val="24"/>
          </w:rPr>
          <w:fldChar w:fldCharType="separate"/>
        </w:r>
        <w:r w:rsidR="00C02C03">
          <w:rPr>
            <w:rFonts w:cs="Times New Roman"/>
            <w:noProof/>
            <w:szCs w:val="24"/>
          </w:rPr>
          <w:t>24</w:t>
        </w:r>
        <w:r w:rsidRPr="00431ECA">
          <w:rPr>
            <w:rFonts w:cs="Times New Roman"/>
            <w:noProof/>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4E5CFC" w14:textId="77777777" w:rsidR="00E31B02" w:rsidRDefault="00E31B02" w:rsidP="00431ECA">
      <w:pPr>
        <w:spacing w:after="0" w:line="240" w:lineRule="auto"/>
      </w:pPr>
      <w:r>
        <w:separator/>
      </w:r>
    </w:p>
  </w:footnote>
  <w:footnote w:type="continuationSeparator" w:id="0">
    <w:p w14:paraId="6E1FD096" w14:textId="77777777" w:rsidR="00E31B02" w:rsidRDefault="00E31B02" w:rsidP="00431ECA">
      <w:pPr>
        <w:spacing w:after="0" w:line="240" w:lineRule="auto"/>
      </w:pPr>
      <w:r>
        <w:continuationSeparator/>
      </w:r>
    </w:p>
  </w:footnote>
  <w:footnote w:type="continuationNotice" w:id="1">
    <w:p w14:paraId="47C03347" w14:textId="77777777" w:rsidR="00E31B02" w:rsidRDefault="00E31B02">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F662E"/>
    <w:multiLevelType w:val="hybridMultilevel"/>
    <w:tmpl w:val="657CA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168BB"/>
    <w:multiLevelType w:val="hybridMultilevel"/>
    <w:tmpl w:val="31724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B478C"/>
    <w:multiLevelType w:val="hybridMultilevel"/>
    <w:tmpl w:val="1AB05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EE09E0"/>
    <w:multiLevelType w:val="hybridMultilevel"/>
    <w:tmpl w:val="BC522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C16EC6"/>
    <w:multiLevelType w:val="multilevel"/>
    <w:tmpl w:val="DD44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F7049F"/>
    <w:multiLevelType w:val="hybridMultilevel"/>
    <w:tmpl w:val="DA14D4F4"/>
    <w:lvl w:ilvl="0" w:tplc="9A9C021A">
      <w:start w:val="15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4C0559"/>
    <w:multiLevelType w:val="hybridMultilevel"/>
    <w:tmpl w:val="50124E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4C56A9"/>
    <w:multiLevelType w:val="hybridMultilevel"/>
    <w:tmpl w:val="ACB633FC"/>
    <w:lvl w:ilvl="0" w:tplc="BAEC9370">
      <w:start w:val="15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90013A1"/>
    <w:multiLevelType w:val="hybridMultilevel"/>
    <w:tmpl w:val="B1102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3B5D70"/>
    <w:multiLevelType w:val="hybridMultilevel"/>
    <w:tmpl w:val="01F67F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337D7E"/>
    <w:multiLevelType w:val="hybridMultilevel"/>
    <w:tmpl w:val="62D6175A"/>
    <w:lvl w:ilvl="0" w:tplc="1CFEA678">
      <w:start w:val="1"/>
      <w:numFmt w:val="decimal"/>
      <w:lvlText w:val="%1."/>
      <w:lvlJc w:val="left"/>
      <w:pPr>
        <w:tabs>
          <w:tab w:val="num" w:pos="720"/>
        </w:tabs>
        <w:ind w:left="720" w:hanging="360"/>
      </w:pPr>
    </w:lvl>
    <w:lvl w:ilvl="1" w:tplc="B99E5B7A" w:tentative="1">
      <w:start w:val="1"/>
      <w:numFmt w:val="decimal"/>
      <w:lvlText w:val="%2."/>
      <w:lvlJc w:val="left"/>
      <w:pPr>
        <w:tabs>
          <w:tab w:val="num" w:pos="1440"/>
        </w:tabs>
        <w:ind w:left="1440" w:hanging="360"/>
      </w:pPr>
    </w:lvl>
    <w:lvl w:ilvl="2" w:tplc="C3427306" w:tentative="1">
      <w:start w:val="1"/>
      <w:numFmt w:val="decimal"/>
      <w:lvlText w:val="%3."/>
      <w:lvlJc w:val="left"/>
      <w:pPr>
        <w:tabs>
          <w:tab w:val="num" w:pos="2160"/>
        </w:tabs>
        <w:ind w:left="2160" w:hanging="360"/>
      </w:pPr>
    </w:lvl>
    <w:lvl w:ilvl="3" w:tplc="1B5AC4A4" w:tentative="1">
      <w:start w:val="1"/>
      <w:numFmt w:val="decimal"/>
      <w:lvlText w:val="%4."/>
      <w:lvlJc w:val="left"/>
      <w:pPr>
        <w:tabs>
          <w:tab w:val="num" w:pos="2880"/>
        </w:tabs>
        <w:ind w:left="2880" w:hanging="360"/>
      </w:pPr>
    </w:lvl>
    <w:lvl w:ilvl="4" w:tplc="5EC87FEA" w:tentative="1">
      <w:start w:val="1"/>
      <w:numFmt w:val="decimal"/>
      <w:lvlText w:val="%5."/>
      <w:lvlJc w:val="left"/>
      <w:pPr>
        <w:tabs>
          <w:tab w:val="num" w:pos="3600"/>
        </w:tabs>
        <w:ind w:left="3600" w:hanging="360"/>
      </w:pPr>
    </w:lvl>
    <w:lvl w:ilvl="5" w:tplc="99C45B9A" w:tentative="1">
      <w:start w:val="1"/>
      <w:numFmt w:val="decimal"/>
      <w:lvlText w:val="%6."/>
      <w:lvlJc w:val="left"/>
      <w:pPr>
        <w:tabs>
          <w:tab w:val="num" w:pos="4320"/>
        </w:tabs>
        <w:ind w:left="4320" w:hanging="360"/>
      </w:pPr>
    </w:lvl>
    <w:lvl w:ilvl="6" w:tplc="AA2A90A8" w:tentative="1">
      <w:start w:val="1"/>
      <w:numFmt w:val="decimal"/>
      <w:lvlText w:val="%7."/>
      <w:lvlJc w:val="left"/>
      <w:pPr>
        <w:tabs>
          <w:tab w:val="num" w:pos="5040"/>
        </w:tabs>
        <w:ind w:left="5040" w:hanging="360"/>
      </w:pPr>
    </w:lvl>
    <w:lvl w:ilvl="7" w:tplc="EBDE4076" w:tentative="1">
      <w:start w:val="1"/>
      <w:numFmt w:val="decimal"/>
      <w:lvlText w:val="%8."/>
      <w:lvlJc w:val="left"/>
      <w:pPr>
        <w:tabs>
          <w:tab w:val="num" w:pos="5760"/>
        </w:tabs>
        <w:ind w:left="5760" w:hanging="360"/>
      </w:pPr>
    </w:lvl>
    <w:lvl w:ilvl="8" w:tplc="5E74DDA8" w:tentative="1">
      <w:start w:val="1"/>
      <w:numFmt w:val="decimal"/>
      <w:lvlText w:val="%9."/>
      <w:lvlJc w:val="left"/>
      <w:pPr>
        <w:tabs>
          <w:tab w:val="num" w:pos="6480"/>
        </w:tabs>
        <w:ind w:left="6480" w:hanging="360"/>
      </w:pPr>
    </w:lvl>
  </w:abstractNum>
  <w:abstractNum w:abstractNumId="11" w15:restartNumberingAfterBreak="0">
    <w:nsid w:val="59B06D12"/>
    <w:multiLevelType w:val="hybridMultilevel"/>
    <w:tmpl w:val="9E48DB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1753F2"/>
    <w:multiLevelType w:val="hybridMultilevel"/>
    <w:tmpl w:val="769816BE"/>
    <w:lvl w:ilvl="0" w:tplc="C13A468C">
      <w:start w:val="1"/>
      <w:numFmt w:val="decimal"/>
      <w:lvlText w:val="%1."/>
      <w:lvlJc w:val="left"/>
      <w:pPr>
        <w:tabs>
          <w:tab w:val="num" w:pos="720"/>
        </w:tabs>
        <w:ind w:left="720" w:hanging="360"/>
      </w:pPr>
    </w:lvl>
    <w:lvl w:ilvl="1" w:tplc="E2C081C2" w:tentative="1">
      <w:start w:val="1"/>
      <w:numFmt w:val="decimal"/>
      <w:lvlText w:val="%2."/>
      <w:lvlJc w:val="left"/>
      <w:pPr>
        <w:tabs>
          <w:tab w:val="num" w:pos="1440"/>
        </w:tabs>
        <w:ind w:left="1440" w:hanging="360"/>
      </w:pPr>
    </w:lvl>
    <w:lvl w:ilvl="2" w:tplc="837A6FDA" w:tentative="1">
      <w:start w:val="1"/>
      <w:numFmt w:val="decimal"/>
      <w:lvlText w:val="%3."/>
      <w:lvlJc w:val="left"/>
      <w:pPr>
        <w:tabs>
          <w:tab w:val="num" w:pos="2160"/>
        </w:tabs>
        <w:ind w:left="2160" w:hanging="360"/>
      </w:pPr>
    </w:lvl>
    <w:lvl w:ilvl="3" w:tplc="74CC56EC" w:tentative="1">
      <w:start w:val="1"/>
      <w:numFmt w:val="decimal"/>
      <w:lvlText w:val="%4."/>
      <w:lvlJc w:val="left"/>
      <w:pPr>
        <w:tabs>
          <w:tab w:val="num" w:pos="2880"/>
        </w:tabs>
        <w:ind w:left="2880" w:hanging="360"/>
      </w:pPr>
    </w:lvl>
    <w:lvl w:ilvl="4" w:tplc="29AC12D4" w:tentative="1">
      <w:start w:val="1"/>
      <w:numFmt w:val="decimal"/>
      <w:lvlText w:val="%5."/>
      <w:lvlJc w:val="left"/>
      <w:pPr>
        <w:tabs>
          <w:tab w:val="num" w:pos="3600"/>
        </w:tabs>
        <w:ind w:left="3600" w:hanging="360"/>
      </w:pPr>
    </w:lvl>
    <w:lvl w:ilvl="5" w:tplc="B63006D6" w:tentative="1">
      <w:start w:val="1"/>
      <w:numFmt w:val="decimal"/>
      <w:lvlText w:val="%6."/>
      <w:lvlJc w:val="left"/>
      <w:pPr>
        <w:tabs>
          <w:tab w:val="num" w:pos="4320"/>
        </w:tabs>
        <w:ind w:left="4320" w:hanging="360"/>
      </w:pPr>
    </w:lvl>
    <w:lvl w:ilvl="6" w:tplc="C0D680EC" w:tentative="1">
      <w:start w:val="1"/>
      <w:numFmt w:val="decimal"/>
      <w:lvlText w:val="%7."/>
      <w:lvlJc w:val="left"/>
      <w:pPr>
        <w:tabs>
          <w:tab w:val="num" w:pos="5040"/>
        </w:tabs>
        <w:ind w:left="5040" w:hanging="360"/>
      </w:pPr>
    </w:lvl>
    <w:lvl w:ilvl="7" w:tplc="65282D36" w:tentative="1">
      <w:start w:val="1"/>
      <w:numFmt w:val="decimal"/>
      <w:lvlText w:val="%8."/>
      <w:lvlJc w:val="left"/>
      <w:pPr>
        <w:tabs>
          <w:tab w:val="num" w:pos="5760"/>
        </w:tabs>
        <w:ind w:left="5760" w:hanging="360"/>
      </w:pPr>
    </w:lvl>
    <w:lvl w:ilvl="8" w:tplc="E94205CE" w:tentative="1">
      <w:start w:val="1"/>
      <w:numFmt w:val="decimal"/>
      <w:lvlText w:val="%9."/>
      <w:lvlJc w:val="left"/>
      <w:pPr>
        <w:tabs>
          <w:tab w:val="num" w:pos="6480"/>
        </w:tabs>
        <w:ind w:left="6480" w:hanging="360"/>
      </w:pPr>
    </w:lvl>
  </w:abstractNum>
  <w:abstractNum w:abstractNumId="13" w15:restartNumberingAfterBreak="0">
    <w:nsid w:val="70D84CC1"/>
    <w:multiLevelType w:val="hybridMultilevel"/>
    <w:tmpl w:val="741833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3"/>
  </w:num>
  <w:num w:numId="5">
    <w:abstractNumId w:val="8"/>
  </w:num>
  <w:num w:numId="6">
    <w:abstractNumId w:val="3"/>
  </w:num>
  <w:num w:numId="7">
    <w:abstractNumId w:val="5"/>
  </w:num>
  <w:num w:numId="8">
    <w:abstractNumId w:val="7"/>
  </w:num>
  <w:num w:numId="9">
    <w:abstractNumId w:val="4"/>
  </w:num>
  <w:num w:numId="10">
    <w:abstractNumId w:val="0"/>
  </w:num>
  <w:num w:numId="11">
    <w:abstractNumId w:val="13"/>
  </w:num>
  <w:num w:numId="12">
    <w:abstractNumId w:val="10"/>
  </w:num>
  <w:num w:numId="13">
    <w:abstractNumId w:val="12"/>
  </w:num>
  <w:num w:numId="14">
    <w:abstractNumId w:val="9"/>
  </w:num>
  <w:num w:numId="15">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itlin G Eger">
    <w15:presenceInfo w15:providerId="AD" w15:userId="S-1-5-21-3013702657-1617284395-3241962471-1889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1331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E48"/>
    <w:rsid w:val="00005138"/>
    <w:rsid w:val="0000520B"/>
    <w:rsid w:val="00010860"/>
    <w:rsid w:val="0001561C"/>
    <w:rsid w:val="000375F6"/>
    <w:rsid w:val="0004155A"/>
    <w:rsid w:val="00050AAE"/>
    <w:rsid w:val="000513D9"/>
    <w:rsid w:val="000522A9"/>
    <w:rsid w:val="0005230F"/>
    <w:rsid w:val="0005398E"/>
    <w:rsid w:val="00057A7E"/>
    <w:rsid w:val="00062C29"/>
    <w:rsid w:val="000633C5"/>
    <w:rsid w:val="00064D1B"/>
    <w:rsid w:val="00070A42"/>
    <w:rsid w:val="000753C8"/>
    <w:rsid w:val="0008083A"/>
    <w:rsid w:val="00081A1E"/>
    <w:rsid w:val="0008243B"/>
    <w:rsid w:val="00086EB6"/>
    <w:rsid w:val="00090687"/>
    <w:rsid w:val="00091071"/>
    <w:rsid w:val="0009232D"/>
    <w:rsid w:val="00093661"/>
    <w:rsid w:val="0009405D"/>
    <w:rsid w:val="000950BB"/>
    <w:rsid w:val="00096F56"/>
    <w:rsid w:val="000975D1"/>
    <w:rsid w:val="000976FC"/>
    <w:rsid w:val="0009793F"/>
    <w:rsid w:val="000A0C20"/>
    <w:rsid w:val="000A4D0C"/>
    <w:rsid w:val="000A6657"/>
    <w:rsid w:val="000B28FF"/>
    <w:rsid w:val="000B2E58"/>
    <w:rsid w:val="000B6292"/>
    <w:rsid w:val="000B7B15"/>
    <w:rsid w:val="000C12D2"/>
    <w:rsid w:val="000C34EB"/>
    <w:rsid w:val="000C46C5"/>
    <w:rsid w:val="000C5AAB"/>
    <w:rsid w:val="000C690C"/>
    <w:rsid w:val="000C6BEC"/>
    <w:rsid w:val="000D15B2"/>
    <w:rsid w:val="000D321B"/>
    <w:rsid w:val="000D5B5E"/>
    <w:rsid w:val="000D79F7"/>
    <w:rsid w:val="000E24C4"/>
    <w:rsid w:val="000E3E38"/>
    <w:rsid w:val="000E70CB"/>
    <w:rsid w:val="000F267E"/>
    <w:rsid w:val="000F475D"/>
    <w:rsid w:val="000F4980"/>
    <w:rsid w:val="000F6A18"/>
    <w:rsid w:val="00101639"/>
    <w:rsid w:val="00105359"/>
    <w:rsid w:val="00106507"/>
    <w:rsid w:val="001110AA"/>
    <w:rsid w:val="00111ADA"/>
    <w:rsid w:val="00113EB5"/>
    <w:rsid w:val="001171CB"/>
    <w:rsid w:val="00123E94"/>
    <w:rsid w:val="00130B03"/>
    <w:rsid w:val="001366F6"/>
    <w:rsid w:val="00136E42"/>
    <w:rsid w:val="0014691D"/>
    <w:rsid w:val="0014782A"/>
    <w:rsid w:val="00147A5F"/>
    <w:rsid w:val="001500DF"/>
    <w:rsid w:val="00154B67"/>
    <w:rsid w:val="001558FF"/>
    <w:rsid w:val="00160521"/>
    <w:rsid w:val="00165002"/>
    <w:rsid w:val="00165BC9"/>
    <w:rsid w:val="00170706"/>
    <w:rsid w:val="00172305"/>
    <w:rsid w:val="00172F83"/>
    <w:rsid w:val="00173D80"/>
    <w:rsid w:val="0017503B"/>
    <w:rsid w:val="00175992"/>
    <w:rsid w:val="00182165"/>
    <w:rsid w:val="00182C72"/>
    <w:rsid w:val="00183C91"/>
    <w:rsid w:val="0018570E"/>
    <w:rsid w:val="00185ED6"/>
    <w:rsid w:val="0018640E"/>
    <w:rsid w:val="00186B7A"/>
    <w:rsid w:val="00186BD7"/>
    <w:rsid w:val="00187FD3"/>
    <w:rsid w:val="00191217"/>
    <w:rsid w:val="00193AFC"/>
    <w:rsid w:val="001946B8"/>
    <w:rsid w:val="001A1104"/>
    <w:rsid w:val="001A145C"/>
    <w:rsid w:val="001A318B"/>
    <w:rsid w:val="001A4FAE"/>
    <w:rsid w:val="001A501C"/>
    <w:rsid w:val="001B054E"/>
    <w:rsid w:val="001B0999"/>
    <w:rsid w:val="001B1540"/>
    <w:rsid w:val="001B702D"/>
    <w:rsid w:val="001C0F03"/>
    <w:rsid w:val="001C4315"/>
    <w:rsid w:val="001C516E"/>
    <w:rsid w:val="001C785D"/>
    <w:rsid w:val="001C7DAA"/>
    <w:rsid w:val="001D0877"/>
    <w:rsid w:val="001D19F9"/>
    <w:rsid w:val="001D30B2"/>
    <w:rsid w:val="001D3525"/>
    <w:rsid w:val="001D57FF"/>
    <w:rsid w:val="001D5900"/>
    <w:rsid w:val="001D778E"/>
    <w:rsid w:val="001E039A"/>
    <w:rsid w:val="001E08D4"/>
    <w:rsid w:val="001E1994"/>
    <w:rsid w:val="001E20F7"/>
    <w:rsid w:val="001E2A7E"/>
    <w:rsid w:val="001E4D1B"/>
    <w:rsid w:val="001E524D"/>
    <w:rsid w:val="001E5B00"/>
    <w:rsid w:val="001F033D"/>
    <w:rsid w:val="001F1670"/>
    <w:rsid w:val="001F5B2A"/>
    <w:rsid w:val="00200132"/>
    <w:rsid w:val="00204FC0"/>
    <w:rsid w:val="00210201"/>
    <w:rsid w:val="00213C5A"/>
    <w:rsid w:val="00214A98"/>
    <w:rsid w:val="00214ACF"/>
    <w:rsid w:val="00217AEE"/>
    <w:rsid w:val="00221D3C"/>
    <w:rsid w:val="00224CA8"/>
    <w:rsid w:val="0022540F"/>
    <w:rsid w:val="002260D1"/>
    <w:rsid w:val="002319E7"/>
    <w:rsid w:val="002320DE"/>
    <w:rsid w:val="00233624"/>
    <w:rsid w:val="00236DC5"/>
    <w:rsid w:val="00250720"/>
    <w:rsid w:val="00260ADD"/>
    <w:rsid w:val="00262A14"/>
    <w:rsid w:val="002657C8"/>
    <w:rsid w:val="002720D2"/>
    <w:rsid w:val="00273778"/>
    <w:rsid w:val="00277A38"/>
    <w:rsid w:val="00281DF3"/>
    <w:rsid w:val="0028340A"/>
    <w:rsid w:val="00284270"/>
    <w:rsid w:val="002925C1"/>
    <w:rsid w:val="002942DF"/>
    <w:rsid w:val="00296528"/>
    <w:rsid w:val="002A019B"/>
    <w:rsid w:val="002A3858"/>
    <w:rsid w:val="002A5FE3"/>
    <w:rsid w:val="002A6804"/>
    <w:rsid w:val="002B01EC"/>
    <w:rsid w:val="002B3E18"/>
    <w:rsid w:val="002B6EDF"/>
    <w:rsid w:val="002C3E67"/>
    <w:rsid w:val="002D12E6"/>
    <w:rsid w:val="002D4494"/>
    <w:rsid w:val="002D6032"/>
    <w:rsid w:val="002D6D71"/>
    <w:rsid w:val="002D6F78"/>
    <w:rsid w:val="002E041E"/>
    <w:rsid w:val="002E2F94"/>
    <w:rsid w:val="002E3003"/>
    <w:rsid w:val="002E5247"/>
    <w:rsid w:val="002E7A8A"/>
    <w:rsid w:val="002F5C1D"/>
    <w:rsid w:val="0030175B"/>
    <w:rsid w:val="00301E4E"/>
    <w:rsid w:val="00307683"/>
    <w:rsid w:val="003077AB"/>
    <w:rsid w:val="003111CE"/>
    <w:rsid w:val="00311B50"/>
    <w:rsid w:val="00311D0B"/>
    <w:rsid w:val="003132A6"/>
    <w:rsid w:val="0031358E"/>
    <w:rsid w:val="00313F75"/>
    <w:rsid w:val="00314E29"/>
    <w:rsid w:val="00314F84"/>
    <w:rsid w:val="00316586"/>
    <w:rsid w:val="00316614"/>
    <w:rsid w:val="00321594"/>
    <w:rsid w:val="0032663F"/>
    <w:rsid w:val="0032744F"/>
    <w:rsid w:val="00334477"/>
    <w:rsid w:val="003352F3"/>
    <w:rsid w:val="0034023E"/>
    <w:rsid w:val="00340436"/>
    <w:rsid w:val="003476C9"/>
    <w:rsid w:val="00347722"/>
    <w:rsid w:val="00347F5F"/>
    <w:rsid w:val="0035364B"/>
    <w:rsid w:val="00355148"/>
    <w:rsid w:val="00355232"/>
    <w:rsid w:val="00357476"/>
    <w:rsid w:val="00361212"/>
    <w:rsid w:val="003615A6"/>
    <w:rsid w:val="003619DB"/>
    <w:rsid w:val="003642E4"/>
    <w:rsid w:val="0036559E"/>
    <w:rsid w:val="00365F3C"/>
    <w:rsid w:val="00366AA6"/>
    <w:rsid w:val="00371D02"/>
    <w:rsid w:val="00372DB2"/>
    <w:rsid w:val="003820DD"/>
    <w:rsid w:val="00385331"/>
    <w:rsid w:val="003875E8"/>
    <w:rsid w:val="00390599"/>
    <w:rsid w:val="003907EE"/>
    <w:rsid w:val="003920E8"/>
    <w:rsid w:val="0039329E"/>
    <w:rsid w:val="0039404F"/>
    <w:rsid w:val="003A3EDA"/>
    <w:rsid w:val="003B0AD3"/>
    <w:rsid w:val="003B4EE7"/>
    <w:rsid w:val="003B5036"/>
    <w:rsid w:val="003B5AD5"/>
    <w:rsid w:val="003B5C86"/>
    <w:rsid w:val="003B7960"/>
    <w:rsid w:val="003C0C30"/>
    <w:rsid w:val="003C0E43"/>
    <w:rsid w:val="003C1CF6"/>
    <w:rsid w:val="003C206C"/>
    <w:rsid w:val="003C2931"/>
    <w:rsid w:val="003C69CB"/>
    <w:rsid w:val="003D035E"/>
    <w:rsid w:val="003D29BA"/>
    <w:rsid w:val="003D3B70"/>
    <w:rsid w:val="003D48FE"/>
    <w:rsid w:val="003E02DD"/>
    <w:rsid w:val="003E3AA7"/>
    <w:rsid w:val="003E68FF"/>
    <w:rsid w:val="003F0096"/>
    <w:rsid w:val="003F4B55"/>
    <w:rsid w:val="003F6104"/>
    <w:rsid w:val="003F7AB8"/>
    <w:rsid w:val="003F7F6A"/>
    <w:rsid w:val="004000A7"/>
    <w:rsid w:val="00400F9F"/>
    <w:rsid w:val="00402AD1"/>
    <w:rsid w:val="0040454F"/>
    <w:rsid w:val="004053F1"/>
    <w:rsid w:val="00417742"/>
    <w:rsid w:val="004200D5"/>
    <w:rsid w:val="00420BD1"/>
    <w:rsid w:val="00421CDD"/>
    <w:rsid w:val="004304F4"/>
    <w:rsid w:val="00430642"/>
    <w:rsid w:val="00431ECA"/>
    <w:rsid w:val="00436DA3"/>
    <w:rsid w:val="0044178D"/>
    <w:rsid w:val="00447DB1"/>
    <w:rsid w:val="004539CD"/>
    <w:rsid w:val="00457636"/>
    <w:rsid w:val="00457F5E"/>
    <w:rsid w:val="0046062C"/>
    <w:rsid w:val="0046512F"/>
    <w:rsid w:val="00466145"/>
    <w:rsid w:val="00466643"/>
    <w:rsid w:val="0047028E"/>
    <w:rsid w:val="004771E0"/>
    <w:rsid w:val="004802D0"/>
    <w:rsid w:val="00482D52"/>
    <w:rsid w:val="00485CAF"/>
    <w:rsid w:val="004863BE"/>
    <w:rsid w:val="00486A55"/>
    <w:rsid w:val="00490A9B"/>
    <w:rsid w:val="00491422"/>
    <w:rsid w:val="0049191D"/>
    <w:rsid w:val="004947F4"/>
    <w:rsid w:val="00497F15"/>
    <w:rsid w:val="004A05BD"/>
    <w:rsid w:val="004A1058"/>
    <w:rsid w:val="004A14DA"/>
    <w:rsid w:val="004A60BB"/>
    <w:rsid w:val="004B508E"/>
    <w:rsid w:val="004C4005"/>
    <w:rsid w:val="004C5798"/>
    <w:rsid w:val="004C624C"/>
    <w:rsid w:val="004C7F92"/>
    <w:rsid w:val="004D169B"/>
    <w:rsid w:val="004D2DB1"/>
    <w:rsid w:val="004D4C61"/>
    <w:rsid w:val="004D6C12"/>
    <w:rsid w:val="004E28C6"/>
    <w:rsid w:val="004E479A"/>
    <w:rsid w:val="004E5C26"/>
    <w:rsid w:val="004F2192"/>
    <w:rsid w:val="004F40D1"/>
    <w:rsid w:val="004F5762"/>
    <w:rsid w:val="004F7183"/>
    <w:rsid w:val="00500A4C"/>
    <w:rsid w:val="0050386F"/>
    <w:rsid w:val="00503AE9"/>
    <w:rsid w:val="00505B9D"/>
    <w:rsid w:val="005075E5"/>
    <w:rsid w:val="00510372"/>
    <w:rsid w:val="00510635"/>
    <w:rsid w:val="005134F9"/>
    <w:rsid w:val="00513F9C"/>
    <w:rsid w:val="0051439E"/>
    <w:rsid w:val="00514657"/>
    <w:rsid w:val="00514DA4"/>
    <w:rsid w:val="005203FA"/>
    <w:rsid w:val="005216F6"/>
    <w:rsid w:val="00531482"/>
    <w:rsid w:val="005340E0"/>
    <w:rsid w:val="00535191"/>
    <w:rsid w:val="00535F11"/>
    <w:rsid w:val="00535F5B"/>
    <w:rsid w:val="005400C4"/>
    <w:rsid w:val="005414FB"/>
    <w:rsid w:val="0054394A"/>
    <w:rsid w:val="00545210"/>
    <w:rsid w:val="00546144"/>
    <w:rsid w:val="00553A11"/>
    <w:rsid w:val="0055454F"/>
    <w:rsid w:val="0055585A"/>
    <w:rsid w:val="00564DB0"/>
    <w:rsid w:val="00564E7D"/>
    <w:rsid w:val="005678F5"/>
    <w:rsid w:val="00567FBA"/>
    <w:rsid w:val="00570028"/>
    <w:rsid w:val="0057218B"/>
    <w:rsid w:val="00574949"/>
    <w:rsid w:val="00582673"/>
    <w:rsid w:val="00584F52"/>
    <w:rsid w:val="005850F2"/>
    <w:rsid w:val="00587B78"/>
    <w:rsid w:val="005A28F1"/>
    <w:rsid w:val="005A4733"/>
    <w:rsid w:val="005A4A36"/>
    <w:rsid w:val="005A5949"/>
    <w:rsid w:val="005A6ADB"/>
    <w:rsid w:val="005B126F"/>
    <w:rsid w:val="005B16EA"/>
    <w:rsid w:val="005B2739"/>
    <w:rsid w:val="005B7620"/>
    <w:rsid w:val="005B7C5B"/>
    <w:rsid w:val="005C1138"/>
    <w:rsid w:val="005C191B"/>
    <w:rsid w:val="005C1B04"/>
    <w:rsid w:val="005C1D2B"/>
    <w:rsid w:val="005C5518"/>
    <w:rsid w:val="005C6F9C"/>
    <w:rsid w:val="005D024F"/>
    <w:rsid w:val="005D31CD"/>
    <w:rsid w:val="005D5254"/>
    <w:rsid w:val="005D5F76"/>
    <w:rsid w:val="005D72B9"/>
    <w:rsid w:val="005D79E8"/>
    <w:rsid w:val="005E3213"/>
    <w:rsid w:val="005E32BB"/>
    <w:rsid w:val="005E378D"/>
    <w:rsid w:val="005E3FD2"/>
    <w:rsid w:val="005E51C0"/>
    <w:rsid w:val="005F0DD4"/>
    <w:rsid w:val="00601A8E"/>
    <w:rsid w:val="00603E1A"/>
    <w:rsid w:val="006178BF"/>
    <w:rsid w:val="006214FD"/>
    <w:rsid w:val="00623A33"/>
    <w:rsid w:val="00623E71"/>
    <w:rsid w:val="00624EFA"/>
    <w:rsid w:val="00625FCB"/>
    <w:rsid w:val="00630115"/>
    <w:rsid w:val="00630126"/>
    <w:rsid w:val="00642AF3"/>
    <w:rsid w:val="006446A3"/>
    <w:rsid w:val="00647690"/>
    <w:rsid w:val="00651012"/>
    <w:rsid w:val="00653679"/>
    <w:rsid w:val="00653BF5"/>
    <w:rsid w:val="00653D1F"/>
    <w:rsid w:val="00655339"/>
    <w:rsid w:val="006615E0"/>
    <w:rsid w:val="00663B92"/>
    <w:rsid w:val="0067002C"/>
    <w:rsid w:val="00673AE5"/>
    <w:rsid w:val="00673C13"/>
    <w:rsid w:val="0067615F"/>
    <w:rsid w:val="006764E8"/>
    <w:rsid w:val="00682379"/>
    <w:rsid w:val="00683ADE"/>
    <w:rsid w:val="0068513C"/>
    <w:rsid w:val="00685AF1"/>
    <w:rsid w:val="0069074C"/>
    <w:rsid w:val="006914EC"/>
    <w:rsid w:val="00692758"/>
    <w:rsid w:val="0069361A"/>
    <w:rsid w:val="00695432"/>
    <w:rsid w:val="00696188"/>
    <w:rsid w:val="006A0EC3"/>
    <w:rsid w:val="006A0FC2"/>
    <w:rsid w:val="006A1EC6"/>
    <w:rsid w:val="006A3AA5"/>
    <w:rsid w:val="006B0056"/>
    <w:rsid w:val="006B1A53"/>
    <w:rsid w:val="006B3544"/>
    <w:rsid w:val="006B3E99"/>
    <w:rsid w:val="006B6AE8"/>
    <w:rsid w:val="006B71FF"/>
    <w:rsid w:val="006C3C87"/>
    <w:rsid w:val="006C3E3A"/>
    <w:rsid w:val="006D0546"/>
    <w:rsid w:val="006D0C25"/>
    <w:rsid w:val="006D1511"/>
    <w:rsid w:val="006D1B44"/>
    <w:rsid w:val="006D1F64"/>
    <w:rsid w:val="006D20FB"/>
    <w:rsid w:val="006D535C"/>
    <w:rsid w:val="006D55D8"/>
    <w:rsid w:val="006E049F"/>
    <w:rsid w:val="006E1C95"/>
    <w:rsid w:val="006E5C46"/>
    <w:rsid w:val="006F0D91"/>
    <w:rsid w:val="006F2169"/>
    <w:rsid w:val="006F27BF"/>
    <w:rsid w:val="006F3FBD"/>
    <w:rsid w:val="006F4EBE"/>
    <w:rsid w:val="006F751C"/>
    <w:rsid w:val="0070072F"/>
    <w:rsid w:val="00707274"/>
    <w:rsid w:val="00710230"/>
    <w:rsid w:val="00712130"/>
    <w:rsid w:val="00713291"/>
    <w:rsid w:val="00717824"/>
    <w:rsid w:val="00720B9B"/>
    <w:rsid w:val="00721411"/>
    <w:rsid w:val="0072326A"/>
    <w:rsid w:val="00724AAC"/>
    <w:rsid w:val="0072557B"/>
    <w:rsid w:val="00725DE2"/>
    <w:rsid w:val="00726085"/>
    <w:rsid w:val="00730259"/>
    <w:rsid w:val="00732389"/>
    <w:rsid w:val="007450AD"/>
    <w:rsid w:val="007451A8"/>
    <w:rsid w:val="0075616D"/>
    <w:rsid w:val="0075792F"/>
    <w:rsid w:val="0076096A"/>
    <w:rsid w:val="007647DD"/>
    <w:rsid w:val="007667B7"/>
    <w:rsid w:val="0077184D"/>
    <w:rsid w:val="007764AC"/>
    <w:rsid w:val="007812A4"/>
    <w:rsid w:val="007834F0"/>
    <w:rsid w:val="0078374A"/>
    <w:rsid w:val="007843F9"/>
    <w:rsid w:val="007865A9"/>
    <w:rsid w:val="00791A51"/>
    <w:rsid w:val="007967F6"/>
    <w:rsid w:val="007A3255"/>
    <w:rsid w:val="007A528F"/>
    <w:rsid w:val="007A54CD"/>
    <w:rsid w:val="007A5EAB"/>
    <w:rsid w:val="007A69C5"/>
    <w:rsid w:val="007A7D3C"/>
    <w:rsid w:val="007B37DD"/>
    <w:rsid w:val="007C0755"/>
    <w:rsid w:val="007C187F"/>
    <w:rsid w:val="007C2E01"/>
    <w:rsid w:val="007C36F5"/>
    <w:rsid w:val="007C673C"/>
    <w:rsid w:val="007D1B10"/>
    <w:rsid w:val="007D230D"/>
    <w:rsid w:val="007D3486"/>
    <w:rsid w:val="007D5252"/>
    <w:rsid w:val="007E2F60"/>
    <w:rsid w:val="007E6010"/>
    <w:rsid w:val="007E6146"/>
    <w:rsid w:val="007F1605"/>
    <w:rsid w:val="007F33C0"/>
    <w:rsid w:val="007F46B2"/>
    <w:rsid w:val="0080104A"/>
    <w:rsid w:val="0080181E"/>
    <w:rsid w:val="00803853"/>
    <w:rsid w:val="00803A9C"/>
    <w:rsid w:val="00804D6A"/>
    <w:rsid w:val="008072ED"/>
    <w:rsid w:val="00807D00"/>
    <w:rsid w:val="008113C1"/>
    <w:rsid w:val="008120A2"/>
    <w:rsid w:val="00813538"/>
    <w:rsid w:val="00820617"/>
    <w:rsid w:val="008231B9"/>
    <w:rsid w:val="00823494"/>
    <w:rsid w:val="008236EF"/>
    <w:rsid w:val="00824061"/>
    <w:rsid w:val="00824264"/>
    <w:rsid w:val="008323F3"/>
    <w:rsid w:val="008326D8"/>
    <w:rsid w:val="0083378C"/>
    <w:rsid w:val="00837987"/>
    <w:rsid w:val="00841969"/>
    <w:rsid w:val="00844F04"/>
    <w:rsid w:val="00845B31"/>
    <w:rsid w:val="00845D1A"/>
    <w:rsid w:val="00851A12"/>
    <w:rsid w:val="0085517D"/>
    <w:rsid w:val="00855AB0"/>
    <w:rsid w:val="008618E3"/>
    <w:rsid w:val="00871BA5"/>
    <w:rsid w:val="00874B98"/>
    <w:rsid w:val="00877837"/>
    <w:rsid w:val="00881281"/>
    <w:rsid w:val="008817EA"/>
    <w:rsid w:val="008838FE"/>
    <w:rsid w:val="00884D0B"/>
    <w:rsid w:val="00885EB1"/>
    <w:rsid w:val="008861F4"/>
    <w:rsid w:val="00887AAC"/>
    <w:rsid w:val="00890615"/>
    <w:rsid w:val="008907EC"/>
    <w:rsid w:val="00891808"/>
    <w:rsid w:val="00892B43"/>
    <w:rsid w:val="0089478D"/>
    <w:rsid w:val="008A0248"/>
    <w:rsid w:val="008A19F9"/>
    <w:rsid w:val="008A3AC4"/>
    <w:rsid w:val="008A4D39"/>
    <w:rsid w:val="008B00C8"/>
    <w:rsid w:val="008B0558"/>
    <w:rsid w:val="008B386E"/>
    <w:rsid w:val="008B4CBA"/>
    <w:rsid w:val="008B65E4"/>
    <w:rsid w:val="008B7607"/>
    <w:rsid w:val="008C3528"/>
    <w:rsid w:val="008C59F5"/>
    <w:rsid w:val="008C61E4"/>
    <w:rsid w:val="008C6B7E"/>
    <w:rsid w:val="008D0BCE"/>
    <w:rsid w:val="008D188A"/>
    <w:rsid w:val="008D20B5"/>
    <w:rsid w:val="008D2C8C"/>
    <w:rsid w:val="008D533F"/>
    <w:rsid w:val="008D583C"/>
    <w:rsid w:val="008D7FB9"/>
    <w:rsid w:val="008E15B9"/>
    <w:rsid w:val="008E38EF"/>
    <w:rsid w:val="008E4B99"/>
    <w:rsid w:val="008E4EEC"/>
    <w:rsid w:val="008E72BA"/>
    <w:rsid w:val="008E740C"/>
    <w:rsid w:val="008F4203"/>
    <w:rsid w:val="008F4BFE"/>
    <w:rsid w:val="008F743D"/>
    <w:rsid w:val="009001B8"/>
    <w:rsid w:val="00900ED8"/>
    <w:rsid w:val="00901167"/>
    <w:rsid w:val="00901B17"/>
    <w:rsid w:val="00902668"/>
    <w:rsid w:val="00905A29"/>
    <w:rsid w:val="009108A3"/>
    <w:rsid w:val="009116FC"/>
    <w:rsid w:val="00911EB7"/>
    <w:rsid w:val="00912006"/>
    <w:rsid w:val="00917BE3"/>
    <w:rsid w:val="00917DBD"/>
    <w:rsid w:val="00920785"/>
    <w:rsid w:val="009216BB"/>
    <w:rsid w:val="00923737"/>
    <w:rsid w:val="00927185"/>
    <w:rsid w:val="0093086A"/>
    <w:rsid w:val="009336A6"/>
    <w:rsid w:val="00935E6F"/>
    <w:rsid w:val="00936141"/>
    <w:rsid w:val="00936913"/>
    <w:rsid w:val="009369A1"/>
    <w:rsid w:val="009424C6"/>
    <w:rsid w:val="00942CF9"/>
    <w:rsid w:val="0094790F"/>
    <w:rsid w:val="00951FEC"/>
    <w:rsid w:val="009525A6"/>
    <w:rsid w:val="009529F6"/>
    <w:rsid w:val="009536C3"/>
    <w:rsid w:val="00953767"/>
    <w:rsid w:val="0095606B"/>
    <w:rsid w:val="00956A62"/>
    <w:rsid w:val="0095712B"/>
    <w:rsid w:val="009615B4"/>
    <w:rsid w:val="00966778"/>
    <w:rsid w:val="00966F62"/>
    <w:rsid w:val="00967B13"/>
    <w:rsid w:val="00977480"/>
    <w:rsid w:val="009816CE"/>
    <w:rsid w:val="00981F57"/>
    <w:rsid w:val="00982525"/>
    <w:rsid w:val="00982816"/>
    <w:rsid w:val="0098703D"/>
    <w:rsid w:val="00992DEE"/>
    <w:rsid w:val="0099364D"/>
    <w:rsid w:val="00996D81"/>
    <w:rsid w:val="009A17E7"/>
    <w:rsid w:val="009A1BC4"/>
    <w:rsid w:val="009A6F0C"/>
    <w:rsid w:val="009A72E4"/>
    <w:rsid w:val="009B29F9"/>
    <w:rsid w:val="009B3920"/>
    <w:rsid w:val="009B72E9"/>
    <w:rsid w:val="009B7E98"/>
    <w:rsid w:val="009C0621"/>
    <w:rsid w:val="009C4B38"/>
    <w:rsid w:val="009D0F3A"/>
    <w:rsid w:val="009D0FA6"/>
    <w:rsid w:val="009D4821"/>
    <w:rsid w:val="009D78D4"/>
    <w:rsid w:val="009E13AD"/>
    <w:rsid w:val="009E4F0F"/>
    <w:rsid w:val="009E7DE1"/>
    <w:rsid w:val="009F04DC"/>
    <w:rsid w:val="009F0860"/>
    <w:rsid w:val="009F0EE9"/>
    <w:rsid w:val="009F3A17"/>
    <w:rsid w:val="009F6E3A"/>
    <w:rsid w:val="009F76F1"/>
    <w:rsid w:val="00A01D7A"/>
    <w:rsid w:val="00A043F3"/>
    <w:rsid w:val="00A04CE3"/>
    <w:rsid w:val="00A058D4"/>
    <w:rsid w:val="00A109FB"/>
    <w:rsid w:val="00A10B20"/>
    <w:rsid w:val="00A11FF7"/>
    <w:rsid w:val="00A151F0"/>
    <w:rsid w:val="00A22032"/>
    <w:rsid w:val="00A234DA"/>
    <w:rsid w:val="00A247DC"/>
    <w:rsid w:val="00A30257"/>
    <w:rsid w:val="00A32A06"/>
    <w:rsid w:val="00A32F8B"/>
    <w:rsid w:val="00A34091"/>
    <w:rsid w:val="00A361C1"/>
    <w:rsid w:val="00A40A64"/>
    <w:rsid w:val="00A46D42"/>
    <w:rsid w:val="00A47B00"/>
    <w:rsid w:val="00A52E52"/>
    <w:rsid w:val="00A539F2"/>
    <w:rsid w:val="00A55582"/>
    <w:rsid w:val="00A56FBA"/>
    <w:rsid w:val="00A6103B"/>
    <w:rsid w:val="00A635ED"/>
    <w:rsid w:val="00A66D36"/>
    <w:rsid w:val="00A67E15"/>
    <w:rsid w:val="00A7613A"/>
    <w:rsid w:val="00A765FB"/>
    <w:rsid w:val="00A86BBD"/>
    <w:rsid w:val="00A9146E"/>
    <w:rsid w:val="00A9282A"/>
    <w:rsid w:val="00A92ACB"/>
    <w:rsid w:val="00A935FF"/>
    <w:rsid w:val="00A94E48"/>
    <w:rsid w:val="00AA2B32"/>
    <w:rsid w:val="00AB305F"/>
    <w:rsid w:val="00AB424F"/>
    <w:rsid w:val="00AB4859"/>
    <w:rsid w:val="00AB58F5"/>
    <w:rsid w:val="00AC0449"/>
    <w:rsid w:val="00AC1BE8"/>
    <w:rsid w:val="00AC23ED"/>
    <w:rsid w:val="00AC45C5"/>
    <w:rsid w:val="00AC5447"/>
    <w:rsid w:val="00AC5A71"/>
    <w:rsid w:val="00AC68C3"/>
    <w:rsid w:val="00AD1A9B"/>
    <w:rsid w:val="00AD36FB"/>
    <w:rsid w:val="00AD49D2"/>
    <w:rsid w:val="00AD5A1C"/>
    <w:rsid w:val="00AD5FB0"/>
    <w:rsid w:val="00AD61BA"/>
    <w:rsid w:val="00AD6DC1"/>
    <w:rsid w:val="00AE128A"/>
    <w:rsid w:val="00AE1428"/>
    <w:rsid w:val="00AE22C6"/>
    <w:rsid w:val="00AE27C4"/>
    <w:rsid w:val="00AE3797"/>
    <w:rsid w:val="00AE4045"/>
    <w:rsid w:val="00AE6C1B"/>
    <w:rsid w:val="00AF382A"/>
    <w:rsid w:val="00AF4159"/>
    <w:rsid w:val="00AF7C93"/>
    <w:rsid w:val="00B012CD"/>
    <w:rsid w:val="00B02317"/>
    <w:rsid w:val="00B04943"/>
    <w:rsid w:val="00B055F3"/>
    <w:rsid w:val="00B11141"/>
    <w:rsid w:val="00B124E1"/>
    <w:rsid w:val="00B15848"/>
    <w:rsid w:val="00B1714F"/>
    <w:rsid w:val="00B1763A"/>
    <w:rsid w:val="00B20CC0"/>
    <w:rsid w:val="00B23E08"/>
    <w:rsid w:val="00B30534"/>
    <w:rsid w:val="00B30EC2"/>
    <w:rsid w:val="00B32F92"/>
    <w:rsid w:val="00B33038"/>
    <w:rsid w:val="00B34FA5"/>
    <w:rsid w:val="00B35CBD"/>
    <w:rsid w:val="00B36469"/>
    <w:rsid w:val="00B408DF"/>
    <w:rsid w:val="00B4362B"/>
    <w:rsid w:val="00B46872"/>
    <w:rsid w:val="00B46EB7"/>
    <w:rsid w:val="00B56483"/>
    <w:rsid w:val="00B60B4F"/>
    <w:rsid w:val="00B63DD8"/>
    <w:rsid w:val="00B63ED7"/>
    <w:rsid w:val="00B670D0"/>
    <w:rsid w:val="00B72E49"/>
    <w:rsid w:val="00B76EEE"/>
    <w:rsid w:val="00B80548"/>
    <w:rsid w:val="00B82E90"/>
    <w:rsid w:val="00B857C8"/>
    <w:rsid w:val="00B86415"/>
    <w:rsid w:val="00B90957"/>
    <w:rsid w:val="00B928AE"/>
    <w:rsid w:val="00B92C62"/>
    <w:rsid w:val="00B933BA"/>
    <w:rsid w:val="00B94079"/>
    <w:rsid w:val="00B94537"/>
    <w:rsid w:val="00BA0768"/>
    <w:rsid w:val="00BA0E71"/>
    <w:rsid w:val="00BA133D"/>
    <w:rsid w:val="00BA4326"/>
    <w:rsid w:val="00BA438D"/>
    <w:rsid w:val="00BB1FFF"/>
    <w:rsid w:val="00BB253C"/>
    <w:rsid w:val="00BB2B1C"/>
    <w:rsid w:val="00BB36A9"/>
    <w:rsid w:val="00BB3F14"/>
    <w:rsid w:val="00BB4B9A"/>
    <w:rsid w:val="00BB53B5"/>
    <w:rsid w:val="00BC4025"/>
    <w:rsid w:val="00BC4EA2"/>
    <w:rsid w:val="00BC6924"/>
    <w:rsid w:val="00BC7763"/>
    <w:rsid w:val="00BD0E8C"/>
    <w:rsid w:val="00BD249E"/>
    <w:rsid w:val="00BD2C20"/>
    <w:rsid w:val="00BD3B75"/>
    <w:rsid w:val="00BD5848"/>
    <w:rsid w:val="00BD65D0"/>
    <w:rsid w:val="00BE0FE1"/>
    <w:rsid w:val="00BE710E"/>
    <w:rsid w:val="00BF1080"/>
    <w:rsid w:val="00BF1210"/>
    <w:rsid w:val="00BF1E6D"/>
    <w:rsid w:val="00BF2B16"/>
    <w:rsid w:val="00BF3FCF"/>
    <w:rsid w:val="00BF4903"/>
    <w:rsid w:val="00BF74D5"/>
    <w:rsid w:val="00C02C03"/>
    <w:rsid w:val="00C06679"/>
    <w:rsid w:val="00C107E9"/>
    <w:rsid w:val="00C16341"/>
    <w:rsid w:val="00C20221"/>
    <w:rsid w:val="00C20E39"/>
    <w:rsid w:val="00C216B1"/>
    <w:rsid w:val="00C23D29"/>
    <w:rsid w:val="00C26F41"/>
    <w:rsid w:val="00C3591D"/>
    <w:rsid w:val="00C36F4F"/>
    <w:rsid w:val="00C40C3F"/>
    <w:rsid w:val="00C426DD"/>
    <w:rsid w:val="00C42BA8"/>
    <w:rsid w:val="00C42EA3"/>
    <w:rsid w:val="00C446DF"/>
    <w:rsid w:val="00C45D82"/>
    <w:rsid w:val="00C4760D"/>
    <w:rsid w:val="00C5097E"/>
    <w:rsid w:val="00C57556"/>
    <w:rsid w:val="00C61847"/>
    <w:rsid w:val="00C62947"/>
    <w:rsid w:val="00C63412"/>
    <w:rsid w:val="00C653A2"/>
    <w:rsid w:val="00C657F0"/>
    <w:rsid w:val="00C65DF6"/>
    <w:rsid w:val="00C73898"/>
    <w:rsid w:val="00C73F11"/>
    <w:rsid w:val="00C744D1"/>
    <w:rsid w:val="00C759CC"/>
    <w:rsid w:val="00C7763B"/>
    <w:rsid w:val="00C80CED"/>
    <w:rsid w:val="00C80F4C"/>
    <w:rsid w:val="00C86391"/>
    <w:rsid w:val="00C941BE"/>
    <w:rsid w:val="00CA594D"/>
    <w:rsid w:val="00CA5B8C"/>
    <w:rsid w:val="00CA7A47"/>
    <w:rsid w:val="00CA7F3F"/>
    <w:rsid w:val="00CB18F5"/>
    <w:rsid w:val="00CB37C6"/>
    <w:rsid w:val="00CB5143"/>
    <w:rsid w:val="00CB576F"/>
    <w:rsid w:val="00CB7A4F"/>
    <w:rsid w:val="00CC04BF"/>
    <w:rsid w:val="00CC1BF8"/>
    <w:rsid w:val="00CC1EB9"/>
    <w:rsid w:val="00CC3483"/>
    <w:rsid w:val="00CC46DF"/>
    <w:rsid w:val="00CC5D11"/>
    <w:rsid w:val="00CC6035"/>
    <w:rsid w:val="00CC68A2"/>
    <w:rsid w:val="00CC70CE"/>
    <w:rsid w:val="00CD0056"/>
    <w:rsid w:val="00CD018B"/>
    <w:rsid w:val="00CE270D"/>
    <w:rsid w:val="00CE2B00"/>
    <w:rsid w:val="00CE38C8"/>
    <w:rsid w:val="00CE7D5A"/>
    <w:rsid w:val="00CF15F3"/>
    <w:rsid w:val="00CF1D5B"/>
    <w:rsid w:val="00CF1FF9"/>
    <w:rsid w:val="00CF32D0"/>
    <w:rsid w:val="00CF427E"/>
    <w:rsid w:val="00D03928"/>
    <w:rsid w:val="00D0687C"/>
    <w:rsid w:val="00D12770"/>
    <w:rsid w:val="00D13809"/>
    <w:rsid w:val="00D150C6"/>
    <w:rsid w:val="00D1522B"/>
    <w:rsid w:val="00D16E16"/>
    <w:rsid w:val="00D22043"/>
    <w:rsid w:val="00D23D8B"/>
    <w:rsid w:val="00D2533C"/>
    <w:rsid w:val="00D26E9D"/>
    <w:rsid w:val="00D271A5"/>
    <w:rsid w:val="00D42457"/>
    <w:rsid w:val="00D4330D"/>
    <w:rsid w:val="00D46FD1"/>
    <w:rsid w:val="00D50E92"/>
    <w:rsid w:val="00D510BC"/>
    <w:rsid w:val="00D52376"/>
    <w:rsid w:val="00D536FD"/>
    <w:rsid w:val="00D55EB3"/>
    <w:rsid w:val="00D617C8"/>
    <w:rsid w:val="00D619EC"/>
    <w:rsid w:val="00D65547"/>
    <w:rsid w:val="00D703CA"/>
    <w:rsid w:val="00D8357C"/>
    <w:rsid w:val="00D84814"/>
    <w:rsid w:val="00D86E8B"/>
    <w:rsid w:val="00D90395"/>
    <w:rsid w:val="00D90E46"/>
    <w:rsid w:val="00D93281"/>
    <w:rsid w:val="00D94536"/>
    <w:rsid w:val="00D95EDC"/>
    <w:rsid w:val="00D95FB3"/>
    <w:rsid w:val="00D9606D"/>
    <w:rsid w:val="00D97101"/>
    <w:rsid w:val="00DA260B"/>
    <w:rsid w:val="00DA46D5"/>
    <w:rsid w:val="00DA4FEC"/>
    <w:rsid w:val="00DB4356"/>
    <w:rsid w:val="00DB53F6"/>
    <w:rsid w:val="00DC1660"/>
    <w:rsid w:val="00DC1A41"/>
    <w:rsid w:val="00DC27EB"/>
    <w:rsid w:val="00DC492F"/>
    <w:rsid w:val="00DC7955"/>
    <w:rsid w:val="00DD1D8E"/>
    <w:rsid w:val="00DD388C"/>
    <w:rsid w:val="00DD3E67"/>
    <w:rsid w:val="00DD5B1E"/>
    <w:rsid w:val="00DD61E6"/>
    <w:rsid w:val="00DD69EF"/>
    <w:rsid w:val="00DE28BA"/>
    <w:rsid w:val="00DE2E43"/>
    <w:rsid w:val="00DE3691"/>
    <w:rsid w:val="00DE3D3F"/>
    <w:rsid w:val="00DE3DF4"/>
    <w:rsid w:val="00DE4306"/>
    <w:rsid w:val="00DE4FBF"/>
    <w:rsid w:val="00DE5544"/>
    <w:rsid w:val="00DE6F5E"/>
    <w:rsid w:val="00DF4DBF"/>
    <w:rsid w:val="00DF540B"/>
    <w:rsid w:val="00DF62F2"/>
    <w:rsid w:val="00E01147"/>
    <w:rsid w:val="00E024B9"/>
    <w:rsid w:val="00E036A3"/>
    <w:rsid w:val="00E03F6C"/>
    <w:rsid w:val="00E053F7"/>
    <w:rsid w:val="00E06424"/>
    <w:rsid w:val="00E12DEA"/>
    <w:rsid w:val="00E1380A"/>
    <w:rsid w:val="00E13A24"/>
    <w:rsid w:val="00E142DC"/>
    <w:rsid w:val="00E211B4"/>
    <w:rsid w:val="00E22F81"/>
    <w:rsid w:val="00E2412F"/>
    <w:rsid w:val="00E30FB1"/>
    <w:rsid w:val="00E31B02"/>
    <w:rsid w:val="00E31E2F"/>
    <w:rsid w:val="00E33680"/>
    <w:rsid w:val="00E350A4"/>
    <w:rsid w:val="00E371BC"/>
    <w:rsid w:val="00E40585"/>
    <w:rsid w:val="00E419E4"/>
    <w:rsid w:val="00E42238"/>
    <w:rsid w:val="00E43B9B"/>
    <w:rsid w:val="00E44DA0"/>
    <w:rsid w:val="00E52976"/>
    <w:rsid w:val="00E54BCB"/>
    <w:rsid w:val="00E557F1"/>
    <w:rsid w:val="00E60F20"/>
    <w:rsid w:val="00E63608"/>
    <w:rsid w:val="00E6441E"/>
    <w:rsid w:val="00E6661C"/>
    <w:rsid w:val="00E77648"/>
    <w:rsid w:val="00E80255"/>
    <w:rsid w:val="00E82C41"/>
    <w:rsid w:val="00E8706F"/>
    <w:rsid w:val="00E934A7"/>
    <w:rsid w:val="00E973E9"/>
    <w:rsid w:val="00E97D5F"/>
    <w:rsid w:val="00EA0160"/>
    <w:rsid w:val="00EA2B62"/>
    <w:rsid w:val="00EA5987"/>
    <w:rsid w:val="00EB0CFD"/>
    <w:rsid w:val="00EB489D"/>
    <w:rsid w:val="00EC10EC"/>
    <w:rsid w:val="00EC1AB6"/>
    <w:rsid w:val="00ED3091"/>
    <w:rsid w:val="00ED3598"/>
    <w:rsid w:val="00ED60B2"/>
    <w:rsid w:val="00EE0F69"/>
    <w:rsid w:val="00EE13ED"/>
    <w:rsid w:val="00EE2EBD"/>
    <w:rsid w:val="00EE4DAA"/>
    <w:rsid w:val="00EF0861"/>
    <w:rsid w:val="00EF49C5"/>
    <w:rsid w:val="00F00F73"/>
    <w:rsid w:val="00F014B0"/>
    <w:rsid w:val="00F03CE5"/>
    <w:rsid w:val="00F04F93"/>
    <w:rsid w:val="00F0607C"/>
    <w:rsid w:val="00F12A11"/>
    <w:rsid w:val="00F12CF8"/>
    <w:rsid w:val="00F150B0"/>
    <w:rsid w:val="00F204FB"/>
    <w:rsid w:val="00F23597"/>
    <w:rsid w:val="00F24999"/>
    <w:rsid w:val="00F34195"/>
    <w:rsid w:val="00F35141"/>
    <w:rsid w:val="00F41799"/>
    <w:rsid w:val="00F41CB8"/>
    <w:rsid w:val="00F43625"/>
    <w:rsid w:val="00F47BE6"/>
    <w:rsid w:val="00F55421"/>
    <w:rsid w:val="00F55C98"/>
    <w:rsid w:val="00F56302"/>
    <w:rsid w:val="00F60194"/>
    <w:rsid w:val="00F6029E"/>
    <w:rsid w:val="00F63F5A"/>
    <w:rsid w:val="00F67195"/>
    <w:rsid w:val="00F67410"/>
    <w:rsid w:val="00F70259"/>
    <w:rsid w:val="00F71CDB"/>
    <w:rsid w:val="00F74285"/>
    <w:rsid w:val="00F7469D"/>
    <w:rsid w:val="00F774AB"/>
    <w:rsid w:val="00F77BAA"/>
    <w:rsid w:val="00F80178"/>
    <w:rsid w:val="00F80F95"/>
    <w:rsid w:val="00F813F8"/>
    <w:rsid w:val="00F82AEA"/>
    <w:rsid w:val="00F84790"/>
    <w:rsid w:val="00F84B48"/>
    <w:rsid w:val="00F84D8C"/>
    <w:rsid w:val="00F854E4"/>
    <w:rsid w:val="00F91D5D"/>
    <w:rsid w:val="00F92B5A"/>
    <w:rsid w:val="00F97E2E"/>
    <w:rsid w:val="00FA0699"/>
    <w:rsid w:val="00FA4EFD"/>
    <w:rsid w:val="00FA62D0"/>
    <w:rsid w:val="00FB2F1D"/>
    <w:rsid w:val="00FB50BB"/>
    <w:rsid w:val="00FB746D"/>
    <w:rsid w:val="00FC3824"/>
    <w:rsid w:val="00FC4245"/>
    <w:rsid w:val="00FC4859"/>
    <w:rsid w:val="00FC6BBE"/>
    <w:rsid w:val="00FD2CBB"/>
    <w:rsid w:val="00FD5139"/>
    <w:rsid w:val="00FD7AE0"/>
    <w:rsid w:val="00FE1D94"/>
    <w:rsid w:val="00FE2E3C"/>
    <w:rsid w:val="00FE491F"/>
    <w:rsid w:val="00FE5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ecimalSymbol w:val="."/>
  <w:listSeparator w:val=","/>
  <w14:docId w14:val="61EC62CF"/>
  <w15:docId w15:val="{5721501F-3E54-4938-8766-E4ACC9710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5AAB"/>
    <w:rPr>
      <w:rFonts w:ascii="Times New Roman" w:hAnsi="Times New Roman"/>
      <w:sz w:val="24"/>
    </w:rPr>
  </w:style>
  <w:style w:type="paragraph" w:styleId="Heading1">
    <w:name w:val="heading 1"/>
    <w:basedOn w:val="Normal"/>
    <w:next w:val="Normal"/>
    <w:link w:val="Heading1Char"/>
    <w:uiPriority w:val="9"/>
    <w:qFormat/>
    <w:rsid w:val="00A94E4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A94E48"/>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3A3ED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E48"/>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A94E48"/>
    <w:rPr>
      <w:rFonts w:asciiTheme="majorHAnsi" w:eastAsiaTheme="majorEastAsia" w:hAnsiTheme="majorHAnsi" w:cstheme="majorBidi"/>
      <w:b/>
      <w:bCs/>
      <w:color w:val="4472C4" w:themeColor="accent1"/>
      <w:sz w:val="26"/>
      <w:szCs w:val="26"/>
    </w:rPr>
  </w:style>
  <w:style w:type="paragraph" w:styleId="Title">
    <w:name w:val="Title"/>
    <w:basedOn w:val="Normal"/>
    <w:next w:val="Normal"/>
    <w:link w:val="TitleChar"/>
    <w:uiPriority w:val="10"/>
    <w:qFormat/>
    <w:rsid w:val="00A94E4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94E48"/>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A94E48"/>
    <w:pPr>
      <w:spacing w:after="200" w:line="240" w:lineRule="auto"/>
      <w:ind w:left="720"/>
      <w:contextualSpacing/>
      <w:jc w:val="both"/>
    </w:pPr>
    <w:rPr>
      <w:rFonts w:ascii="Times" w:eastAsia="Times New Roman" w:hAnsi="Times" w:cs="Times New Roman"/>
      <w:szCs w:val="20"/>
    </w:rPr>
  </w:style>
  <w:style w:type="paragraph" w:customStyle="1" w:styleId="MTDisplayEquation">
    <w:name w:val="MTDisplayEquation"/>
    <w:basedOn w:val="Normal"/>
    <w:next w:val="Normal"/>
    <w:link w:val="MTDisplayEquationChar"/>
    <w:rsid w:val="00A94E48"/>
    <w:pPr>
      <w:tabs>
        <w:tab w:val="center" w:pos="4680"/>
        <w:tab w:val="right" w:pos="9360"/>
      </w:tabs>
      <w:spacing w:after="200" w:line="240" w:lineRule="auto"/>
      <w:jc w:val="both"/>
    </w:pPr>
    <w:rPr>
      <w:rFonts w:ascii="Times" w:eastAsia="Times New Roman" w:hAnsi="Times" w:cs="Times New Roman"/>
      <w:szCs w:val="20"/>
    </w:rPr>
  </w:style>
  <w:style w:type="character" w:customStyle="1" w:styleId="MTDisplayEquationChar">
    <w:name w:val="MTDisplayEquation Char"/>
    <w:basedOn w:val="DefaultParagraphFont"/>
    <w:link w:val="MTDisplayEquation"/>
    <w:rsid w:val="00A94E48"/>
    <w:rPr>
      <w:rFonts w:ascii="Times" w:eastAsia="Times New Roman" w:hAnsi="Times" w:cs="Times New Roman"/>
      <w:sz w:val="24"/>
      <w:szCs w:val="20"/>
    </w:rPr>
  </w:style>
  <w:style w:type="character" w:styleId="CommentReference">
    <w:name w:val="annotation reference"/>
    <w:basedOn w:val="DefaultParagraphFont"/>
    <w:uiPriority w:val="99"/>
    <w:semiHidden/>
    <w:unhideWhenUsed/>
    <w:rsid w:val="00A94E48"/>
    <w:rPr>
      <w:sz w:val="16"/>
      <w:szCs w:val="16"/>
    </w:rPr>
  </w:style>
  <w:style w:type="paragraph" w:styleId="CommentText">
    <w:name w:val="annotation text"/>
    <w:basedOn w:val="Normal"/>
    <w:link w:val="CommentTextChar"/>
    <w:uiPriority w:val="99"/>
    <w:unhideWhenUsed/>
    <w:rsid w:val="00A94E48"/>
    <w:pPr>
      <w:spacing w:after="200" w:line="240" w:lineRule="auto"/>
      <w:jc w:val="both"/>
    </w:pPr>
    <w:rPr>
      <w:rFonts w:ascii="Times" w:eastAsia="Times New Roman" w:hAnsi="Times" w:cs="Times New Roman"/>
      <w:sz w:val="20"/>
      <w:szCs w:val="20"/>
    </w:rPr>
  </w:style>
  <w:style w:type="character" w:customStyle="1" w:styleId="CommentTextChar">
    <w:name w:val="Comment Text Char"/>
    <w:basedOn w:val="DefaultParagraphFont"/>
    <w:link w:val="CommentText"/>
    <w:uiPriority w:val="99"/>
    <w:rsid w:val="00A94E48"/>
    <w:rPr>
      <w:rFonts w:ascii="Times" w:eastAsia="Times New Roman" w:hAnsi="Times" w:cs="Times New Roman"/>
      <w:sz w:val="20"/>
      <w:szCs w:val="20"/>
    </w:rPr>
  </w:style>
  <w:style w:type="paragraph" w:styleId="Caption">
    <w:name w:val="caption"/>
    <w:basedOn w:val="Normal"/>
    <w:next w:val="Normal"/>
    <w:uiPriority w:val="35"/>
    <w:unhideWhenUsed/>
    <w:qFormat/>
    <w:rsid w:val="00A94E4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A94E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4E48"/>
    <w:rPr>
      <w:rFonts w:ascii="Segoe UI" w:hAnsi="Segoe UI" w:cs="Segoe UI"/>
      <w:sz w:val="18"/>
      <w:szCs w:val="18"/>
    </w:rPr>
  </w:style>
  <w:style w:type="paragraph" w:styleId="Bibliography">
    <w:name w:val="Bibliography"/>
    <w:basedOn w:val="Normal"/>
    <w:next w:val="Normal"/>
    <w:uiPriority w:val="37"/>
    <w:unhideWhenUsed/>
    <w:rsid w:val="00A94E48"/>
    <w:pPr>
      <w:spacing w:after="0" w:line="480" w:lineRule="auto"/>
      <w:ind w:left="720" w:hanging="720"/>
    </w:pPr>
  </w:style>
  <w:style w:type="paragraph" w:styleId="Header">
    <w:name w:val="header"/>
    <w:basedOn w:val="Normal"/>
    <w:link w:val="HeaderChar"/>
    <w:uiPriority w:val="99"/>
    <w:unhideWhenUsed/>
    <w:rsid w:val="00431E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ECA"/>
  </w:style>
  <w:style w:type="paragraph" w:styleId="Footer">
    <w:name w:val="footer"/>
    <w:basedOn w:val="Normal"/>
    <w:link w:val="FooterChar"/>
    <w:uiPriority w:val="99"/>
    <w:unhideWhenUsed/>
    <w:rsid w:val="00431E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ECA"/>
  </w:style>
  <w:style w:type="character" w:styleId="LineNumber">
    <w:name w:val="line number"/>
    <w:basedOn w:val="DefaultParagraphFont"/>
    <w:uiPriority w:val="99"/>
    <w:semiHidden/>
    <w:unhideWhenUsed/>
    <w:rsid w:val="00431ECA"/>
  </w:style>
  <w:style w:type="paragraph" w:styleId="CommentSubject">
    <w:name w:val="annotation subject"/>
    <w:basedOn w:val="CommentText"/>
    <w:next w:val="CommentText"/>
    <w:link w:val="CommentSubjectChar"/>
    <w:uiPriority w:val="99"/>
    <w:semiHidden/>
    <w:unhideWhenUsed/>
    <w:rsid w:val="008E4EEC"/>
    <w:pPr>
      <w:spacing w:after="160"/>
      <w:jc w:val="left"/>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8E4EEC"/>
    <w:rPr>
      <w:rFonts w:ascii="Times" w:eastAsia="Times New Roman" w:hAnsi="Times" w:cs="Times New Roman"/>
      <w:b/>
      <w:bCs/>
      <w:sz w:val="20"/>
      <w:szCs w:val="20"/>
    </w:rPr>
  </w:style>
  <w:style w:type="paragraph" w:styleId="Revision">
    <w:name w:val="Revision"/>
    <w:hidden/>
    <w:uiPriority w:val="99"/>
    <w:semiHidden/>
    <w:rsid w:val="00D46FD1"/>
    <w:pPr>
      <w:spacing w:after="0" w:line="240" w:lineRule="auto"/>
    </w:pPr>
  </w:style>
  <w:style w:type="character" w:customStyle="1" w:styleId="Heading3Char">
    <w:name w:val="Heading 3 Char"/>
    <w:basedOn w:val="DefaultParagraphFont"/>
    <w:link w:val="Heading3"/>
    <w:uiPriority w:val="9"/>
    <w:rsid w:val="003A3ED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C68A2"/>
    <w:rPr>
      <w:color w:val="0563C1" w:themeColor="hyperlink"/>
      <w:u w:val="single"/>
    </w:rPr>
  </w:style>
  <w:style w:type="character" w:customStyle="1" w:styleId="Mention1">
    <w:name w:val="Mention1"/>
    <w:basedOn w:val="DefaultParagraphFont"/>
    <w:uiPriority w:val="99"/>
    <w:semiHidden/>
    <w:unhideWhenUsed/>
    <w:rsid w:val="00CC68A2"/>
    <w:rPr>
      <w:color w:val="2B579A"/>
      <w:shd w:val="clear" w:color="auto" w:fill="E6E6E6"/>
    </w:rPr>
  </w:style>
  <w:style w:type="character" w:styleId="Strong">
    <w:name w:val="Strong"/>
    <w:basedOn w:val="DefaultParagraphFont"/>
    <w:uiPriority w:val="22"/>
    <w:qFormat/>
    <w:rsid w:val="0004155A"/>
    <w:rPr>
      <w:b/>
      <w:bCs/>
    </w:rPr>
  </w:style>
  <w:style w:type="character" w:customStyle="1" w:styleId="Mention">
    <w:name w:val="Mention"/>
    <w:basedOn w:val="DefaultParagraphFont"/>
    <w:uiPriority w:val="99"/>
    <w:semiHidden/>
    <w:unhideWhenUsed/>
    <w:rsid w:val="00321594"/>
    <w:rPr>
      <w:color w:val="2B579A"/>
      <w:shd w:val="clear" w:color="auto" w:fill="E6E6E6"/>
    </w:rPr>
  </w:style>
  <w:style w:type="character" w:customStyle="1" w:styleId="displayonly">
    <w:name w:val="display_only"/>
    <w:basedOn w:val="DefaultParagraphFont"/>
    <w:rsid w:val="00FC3824"/>
  </w:style>
  <w:style w:type="character" w:styleId="FollowedHyperlink">
    <w:name w:val="FollowedHyperlink"/>
    <w:basedOn w:val="DefaultParagraphFont"/>
    <w:uiPriority w:val="99"/>
    <w:semiHidden/>
    <w:unhideWhenUsed/>
    <w:rsid w:val="00BA07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097521">
      <w:bodyDiv w:val="1"/>
      <w:marLeft w:val="0"/>
      <w:marRight w:val="0"/>
      <w:marTop w:val="0"/>
      <w:marBottom w:val="0"/>
      <w:divBdr>
        <w:top w:val="none" w:sz="0" w:space="0" w:color="auto"/>
        <w:left w:val="none" w:sz="0" w:space="0" w:color="auto"/>
        <w:bottom w:val="none" w:sz="0" w:space="0" w:color="auto"/>
        <w:right w:val="none" w:sz="0" w:space="0" w:color="auto"/>
      </w:divBdr>
    </w:div>
    <w:div w:id="247008193">
      <w:bodyDiv w:val="1"/>
      <w:marLeft w:val="0"/>
      <w:marRight w:val="0"/>
      <w:marTop w:val="0"/>
      <w:marBottom w:val="0"/>
      <w:divBdr>
        <w:top w:val="none" w:sz="0" w:space="0" w:color="auto"/>
        <w:left w:val="none" w:sz="0" w:space="0" w:color="auto"/>
        <w:bottom w:val="none" w:sz="0" w:space="0" w:color="auto"/>
        <w:right w:val="none" w:sz="0" w:space="0" w:color="auto"/>
      </w:divBdr>
    </w:div>
    <w:div w:id="362708660">
      <w:bodyDiv w:val="1"/>
      <w:marLeft w:val="0"/>
      <w:marRight w:val="0"/>
      <w:marTop w:val="0"/>
      <w:marBottom w:val="0"/>
      <w:divBdr>
        <w:top w:val="none" w:sz="0" w:space="0" w:color="auto"/>
        <w:left w:val="none" w:sz="0" w:space="0" w:color="auto"/>
        <w:bottom w:val="none" w:sz="0" w:space="0" w:color="auto"/>
        <w:right w:val="none" w:sz="0" w:space="0" w:color="auto"/>
      </w:divBdr>
    </w:div>
    <w:div w:id="425663050">
      <w:bodyDiv w:val="1"/>
      <w:marLeft w:val="0"/>
      <w:marRight w:val="0"/>
      <w:marTop w:val="0"/>
      <w:marBottom w:val="0"/>
      <w:divBdr>
        <w:top w:val="none" w:sz="0" w:space="0" w:color="auto"/>
        <w:left w:val="none" w:sz="0" w:space="0" w:color="auto"/>
        <w:bottom w:val="none" w:sz="0" w:space="0" w:color="auto"/>
        <w:right w:val="none" w:sz="0" w:space="0" w:color="auto"/>
      </w:divBdr>
    </w:div>
    <w:div w:id="581064256">
      <w:bodyDiv w:val="1"/>
      <w:marLeft w:val="0"/>
      <w:marRight w:val="0"/>
      <w:marTop w:val="0"/>
      <w:marBottom w:val="0"/>
      <w:divBdr>
        <w:top w:val="none" w:sz="0" w:space="0" w:color="auto"/>
        <w:left w:val="none" w:sz="0" w:space="0" w:color="auto"/>
        <w:bottom w:val="none" w:sz="0" w:space="0" w:color="auto"/>
        <w:right w:val="none" w:sz="0" w:space="0" w:color="auto"/>
      </w:divBdr>
    </w:div>
    <w:div w:id="615412366">
      <w:bodyDiv w:val="1"/>
      <w:marLeft w:val="0"/>
      <w:marRight w:val="0"/>
      <w:marTop w:val="0"/>
      <w:marBottom w:val="0"/>
      <w:divBdr>
        <w:top w:val="none" w:sz="0" w:space="0" w:color="auto"/>
        <w:left w:val="none" w:sz="0" w:space="0" w:color="auto"/>
        <w:bottom w:val="none" w:sz="0" w:space="0" w:color="auto"/>
        <w:right w:val="none" w:sz="0" w:space="0" w:color="auto"/>
      </w:divBdr>
    </w:div>
    <w:div w:id="682364208">
      <w:bodyDiv w:val="1"/>
      <w:marLeft w:val="0"/>
      <w:marRight w:val="0"/>
      <w:marTop w:val="0"/>
      <w:marBottom w:val="0"/>
      <w:divBdr>
        <w:top w:val="none" w:sz="0" w:space="0" w:color="auto"/>
        <w:left w:val="none" w:sz="0" w:space="0" w:color="auto"/>
        <w:bottom w:val="none" w:sz="0" w:space="0" w:color="auto"/>
        <w:right w:val="none" w:sz="0" w:space="0" w:color="auto"/>
      </w:divBdr>
    </w:div>
    <w:div w:id="688675887">
      <w:bodyDiv w:val="1"/>
      <w:marLeft w:val="0"/>
      <w:marRight w:val="0"/>
      <w:marTop w:val="0"/>
      <w:marBottom w:val="0"/>
      <w:divBdr>
        <w:top w:val="none" w:sz="0" w:space="0" w:color="auto"/>
        <w:left w:val="none" w:sz="0" w:space="0" w:color="auto"/>
        <w:bottom w:val="none" w:sz="0" w:space="0" w:color="auto"/>
        <w:right w:val="none" w:sz="0" w:space="0" w:color="auto"/>
      </w:divBdr>
    </w:div>
    <w:div w:id="693002686">
      <w:bodyDiv w:val="1"/>
      <w:marLeft w:val="0"/>
      <w:marRight w:val="0"/>
      <w:marTop w:val="0"/>
      <w:marBottom w:val="0"/>
      <w:divBdr>
        <w:top w:val="none" w:sz="0" w:space="0" w:color="auto"/>
        <w:left w:val="none" w:sz="0" w:space="0" w:color="auto"/>
        <w:bottom w:val="none" w:sz="0" w:space="0" w:color="auto"/>
        <w:right w:val="none" w:sz="0" w:space="0" w:color="auto"/>
      </w:divBdr>
    </w:div>
    <w:div w:id="703292641">
      <w:bodyDiv w:val="1"/>
      <w:marLeft w:val="0"/>
      <w:marRight w:val="0"/>
      <w:marTop w:val="0"/>
      <w:marBottom w:val="0"/>
      <w:divBdr>
        <w:top w:val="none" w:sz="0" w:space="0" w:color="auto"/>
        <w:left w:val="none" w:sz="0" w:space="0" w:color="auto"/>
        <w:bottom w:val="none" w:sz="0" w:space="0" w:color="auto"/>
        <w:right w:val="none" w:sz="0" w:space="0" w:color="auto"/>
      </w:divBdr>
    </w:div>
    <w:div w:id="768815714">
      <w:bodyDiv w:val="1"/>
      <w:marLeft w:val="0"/>
      <w:marRight w:val="0"/>
      <w:marTop w:val="0"/>
      <w:marBottom w:val="0"/>
      <w:divBdr>
        <w:top w:val="none" w:sz="0" w:space="0" w:color="auto"/>
        <w:left w:val="none" w:sz="0" w:space="0" w:color="auto"/>
        <w:bottom w:val="none" w:sz="0" w:space="0" w:color="auto"/>
        <w:right w:val="none" w:sz="0" w:space="0" w:color="auto"/>
      </w:divBdr>
    </w:div>
    <w:div w:id="851066731">
      <w:bodyDiv w:val="1"/>
      <w:marLeft w:val="0"/>
      <w:marRight w:val="0"/>
      <w:marTop w:val="0"/>
      <w:marBottom w:val="0"/>
      <w:divBdr>
        <w:top w:val="none" w:sz="0" w:space="0" w:color="auto"/>
        <w:left w:val="none" w:sz="0" w:space="0" w:color="auto"/>
        <w:bottom w:val="none" w:sz="0" w:space="0" w:color="auto"/>
        <w:right w:val="none" w:sz="0" w:space="0" w:color="auto"/>
      </w:divBdr>
    </w:div>
    <w:div w:id="951012768">
      <w:bodyDiv w:val="1"/>
      <w:marLeft w:val="0"/>
      <w:marRight w:val="0"/>
      <w:marTop w:val="0"/>
      <w:marBottom w:val="0"/>
      <w:divBdr>
        <w:top w:val="none" w:sz="0" w:space="0" w:color="auto"/>
        <w:left w:val="none" w:sz="0" w:space="0" w:color="auto"/>
        <w:bottom w:val="none" w:sz="0" w:space="0" w:color="auto"/>
        <w:right w:val="none" w:sz="0" w:space="0" w:color="auto"/>
      </w:divBdr>
    </w:div>
    <w:div w:id="1112283652">
      <w:bodyDiv w:val="1"/>
      <w:marLeft w:val="0"/>
      <w:marRight w:val="0"/>
      <w:marTop w:val="0"/>
      <w:marBottom w:val="0"/>
      <w:divBdr>
        <w:top w:val="none" w:sz="0" w:space="0" w:color="auto"/>
        <w:left w:val="none" w:sz="0" w:space="0" w:color="auto"/>
        <w:bottom w:val="none" w:sz="0" w:space="0" w:color="auto"/>
        <w:right w:val="none" w:sz="0" w:space="0" w:color="auto"/>
      </w:divBdr>
    </w:div>
    <w:div w:id="1126653772">
      <w:bodyDiv w:val="1"/>
      <w:marLeft w:val="0"/>
      <w:marRight w:val="0"/>
      <w:marTop w:val="0"/>
      <w:marBottom w:val="0"/>
      <w:divBdr>
        <w:top w:val="none" w:sz="0" w:space="0" w:color="auto"/>
        <w:left w:val="none" w:sz="0" w:space="0" w:color="auto"/>
        <w:bottom w:val="none" w:sz="0" w:space="0" w:color="auto"/>
        <w:right w:val="none" w:sz="0" w:space="0" w:color="auto"/>
      </w:divBdr>
    </w:div>
    <w:div w:id="1249462202">
      <w:bodyDiv w:val="1"/>
      <w:marLeft w:val="0"/>
      <w:marRight w:val="0"/>
      <w:marTop w:val="0"/>
      <w:marBottom w:val="0"/>
      <w:divBdr>
        <w:top w:val="none" w:sz="0" w:space="0" w:color="auto"/>
        <w:left w:val="none" w:sz="0" w:space="0" w:color="auto"/>
        <w:bottom w:val="none" w:sz="0" w:space="0" w:color="auto"/>
        <w:right w:val="none" w:sz="0" w:space="0" w:color="auto"/>
      </w:divBdr>
    </w:div>
    <w:div w:id="1626543908">
      <w:bodyDiv w:val="1"/>
      <w:marLeft w:val="0"/>
      <w:marRight w:val="0"/>
      <w:marTop w:val="0"/>
      <w:marBottom w:val="0"/>
      <w:divBdr>
        <w:top w:val="none" w:sz="0" w:space="0" w:color="auto"/>
        <w:left w:val="none" w:sz="0" w:space="0" w:color="auto"/>
        <w:bottom w:val="none" w:sz="0" w:space="0" w:color="auto"/>
        <w:right w:val="none" w:sz="0" w:space="0" w:color="auto"/>
      </w:divBdr>
    </w:div>
    <w:div w:id="1650135558">
      <w:bodyDiv w:val="1"/>
      <w:marLeft w:val="0"/>
      <w:marRight w:val="0"/>
      <w:marTop w:val="0"/>
      <w:marBottom w:val="0"/>
      <w:divBdr>
        <w:top w:val="none" w:sz="0" w:space="0" w:color="auto"/>
        <w:left w:val="none" w:sz="0" w:space="0" w:color="auto"/>
        <w:bottom w:val="none" w:sz="0" w:space="0" w:color="auto"/>
        <w:right w:val="none" w:sz="0" w:space="0" w:color="auto"/>
      </w:divBdr>
    </w:div>
    <w:div w:id="1652325750">
      <w:bodyDiv w:val="1"/>
      <w:marLeft w:val="0"/>
      <w:marRight w:val="0"/>
      <w:marTop w:val="0"/>
      <w:marBottom w:val="0"/>
      <w:divBdr>
        <w:top w:val="none" w:sz="0" w:space="0" w:color="auto"/>
        <w:left w:val="none" w:sz="0" w:space="0" w:color="auto"/>
        <w:bottom w:val="none" w:sz="0" w:space="0" w:color="auto"/>
        <w:right w:val="none" w:sz="0" w:space="0" w:color="auto"/>
      </w:divBdr>
    </w:div>
    <w:div w:id="1799184789">
      <w:bodyDiv w:val="1"/>
      <w:marLeft w:val="0"/>
      <w:marRight w:val="0"/>
      <w:marTop w:val="0"/>
      <w:marBottom w:val="0"/>
      <w:divBdr>
        <w:top w:val="none" w:sz="0" w:space="0" w:color="auto"/>
        <w:left w:val="none" w:sz="0" w:space="0" w:color="auto"/>
        <w:bottom w:val="none" w:sz="0" w:space="0" w:color="auto"/>
        <w:right w:val="none" w:sz="0" w:space="0" w:color="auto"/>
      </w:divBdr>
    </w:div>
    <w:div w:id="1822310850">
      <w:bodyDiv w:val="1"/>
      <w:marLeft w:val="0"/>
      <w:marRight w:val="0"/>
      <w:marTop w:val="0"/>
      <w:marBottom w:val="0"/>
      <w:divBdr>
        <w:top w:val="none" w:sz="0" w:space="0" w:color="auto"/>
        <w:left w:val="none" w:sz="0" w:space="0" w:color="auto"/>
        <w:bottom w:val="none" w:sz="0" w:space="0" w:color="auto"/>
        <w:right w:val="none" w:sz="0" w:space="0" w:color="auto"/>
      </w:divBdr>
    </w:div>
    <w:div w:id="1840197906">
      <w:bodyDiv w:val="1"/>
      <w:marLeft w:val="0"/>
      <w:marRight w:val="0"/>
      <w:marTop w:val="0"/>
      <w:marBottom w:val="0"/>
      <w:divBdr>
        <w:top w:val="none" w:sz="0" w:space="0" w:color="auto"/>
        <w:left w:val="none" w:sz="0" w:space="0" w:color="auto"/>
        <w:bottom w:val="none" w:sz="0" w:space="0" w:color="auto"/>
        <w:right w:val="none" w:sz="0" w:space="0" w:color="auto"/>
      </w:divBdr>
    </w:div>
    <w:div w:id="1865898793">
      <w:bodyDiv w:val="1"/>
      <w:marLeft w:val="0"/>
      <w:marRight w:val="0"/>
      <w:marTop w:val="0"/>
      <w:marBottom w:val="0"/>
      <w:divBdr>
        <w:top w:val="none" w:sz="0" w:space="0" w:color="auto"/>
        <w:left w:val="none" w:sz="0" w:space="0" w:color="auto"/>
        <w:bottom w:val="none" w:sz="0" w:space="0" w:color="auto"/>
        <w:right w:val="none" w:sz="0" w:space="0" w:color="auto"/>
      </w:divBdr>
    </w:div>
    <w:div w:id="213359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geger@syr.edu" TargetMode="External"/><Relationship Id="rId13" Type="http://schemas.openxmlformats.org/officeDocument/2006/relationships/image" Target="media/image1.wmf"/><Relationship Id="rId18" Type="http://schemas.openxmlformats.org/officeDocument/2006/relationships/oleObject" Target="embeddings/oleObject3.bin"/><Relationship Id="rId26" Type="http://schemas.openxmlformats.org/officeDocument/2006/relationships/hyperlink" Target="https://etd.ohiolink.edu/rws_etd/document/get/osu1337347745/inline"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rave.ohiolink.edu/etdc/view?acc_num=osu1343837490" TargetMode="External"/><Relationship Id="rId34" Type="http://schemas.openxmlformats.org/officeDocument/2006/relationships/hyperlink" Target="http://www.bmpdatabase.org/index.htm"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wmf"/><Relationship Id="rId25" Type="http://schemas.openxmlformats.org/officeDocument/2006/relationships/hyperlink" Target="https://www1.villanova.edu/content/dam/villanova/engineering/vcase/vusp/Hickmen-Thesis%202011.pdf" TargetMode="External"/><Relationship Id="rId33" Type="http://schemas.openxmlformats.org/officeDocument/2006/relationships/hyperlink" Target="http://www.stroudcenter.org/mmw/mini/"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hyperlink" Target="http://www.dec.ny.gov/chemical/8694.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www1.villanova.edu/content/dam/villanova/engineering/vcase/vusp/AHess_Thesis.pdf" TargetMode="External"/><Relationship Id="rId32" Type="http://schemas.openxmlformats.org/officeDocument/2006/relationships/hyperlink" Target="https://etd.ohiolink.edu/rws_etd/document/get/osu1306853271/inline"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hyperlink" Target="http://www.ggtern.com" TargetMode="External"/><Relationship Id="rId28" Type="http://schemas.openxmlformats.org/officeDocument/2006/relationships/hyperlink" Target="http://www.melbournewater.com.au/wsud" TargetMode="External"/><Relationship Id="rId36" Type="http://schemas.openxmlformats.org/officeDocument/2006/relationships/footer" Target="footer1.xml"/><Relationship Id="rId10" Type="http://schemas.openxmlformats.org/officeDocument/2006/relationships/hyperlink" Target="mailto:ctdrisco@syr.edu" TargetMode="External"/><Relationship Id="rId19" Type="http://schemas.openxmlformats.org/officeDocument/2006/relationships/image" Target="media/image4.wmf"/><Relationship Id="rId31" Type="http://schemas.openxmlformats.org/officeDocument/2006/relationships/hyperlink" Target="http://www.qucosa.de/recherche/frontdoor/?tx_slubopus4frontend%5bid%5d=urn:nbn:de:swb:14-1175685350577-01644" TargetMode="External"/><Relationship Id="rId4" Type="http://schemas.openxmlformats.org/officeDocument/2006/relationships/settings" Target="settings.xml"/><Relationship Id="rId9" Type="http://schemas.openxmlformats.org/officeDocument/2006/relationships/hyperlink" Target="mailto:dgchandl@syr.edu" TargetMode="External"/><Relationship Id="rId14" Type="http://schemas.openxmlformats.org/officeDocument/2006/relationships/oleObject" Target="embeddings/oleObject1.bin"/><Relationship Id="rId22" Type="http://schemas.openxmlformats.org/officeDocument/2006/relationships/hyperlink" Target="https://pdfs.semanticscholar.org/a089/5a3e908036b21f5e26a4c5c5845a8721e672.pdf" TargetMode="External"/><Relationship Id="rId27" Type="http://schemas.openxmlformats.org/officeDocument/2006/relationships/hyperlink" Target="http://www.lowimpactdevelopment.org/design.htm" TargetMode="External"/><Relationship Id="rId30" Type="http://schemas.openxmlformats.org/officeDocument/2006/relationships/hyperlink" Target="http://dx.doi.org/10.14279/depositonce-2826" TargetMode="External"/><Relationship Id="rId35" Type="http://schemas.openxmlformats.org/officeDocument/2006/relationships/hyperlink" Target="https://github.com/cgeger/WaterBudgetTriang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F603C-3C20-4914-850E-5421FBF4B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53</Pages>
  <Words>13897</Words>
  <Characters>80484</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Eger</dc:creator>
  <cp:keywords/>
  <dc:description/>
  <cp:lastModifiedBy>Caitlin G Eger</cp:lastModifiedBy>
  <cp:revision>8</cp:revision>
  <cp:lastPrinted>2017-03-07T01:30:00Z</cp:lastPrinted>
  <dcterms:created xsi:type="dcterms:W3CDTF">2017-08-31T19:56:00Z</dcterms:created>
  <dcterms:modified xsi:type="dcterms:W3CDTF">2017-08-31T20:26:00Z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id="H0rS9pcn"/&gt;&lt;style id="http://www.zotero.org/styles/ecology"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